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7B5ED" w14:textId="640C0328" w:rsidR="1F6D2017" w:rsidRPr="00436C79" w:rsidRDefault="0F300BE4" w:rsidP="0F300BE4">
      <w:pPr>
        <w:shd w:val="clear" w:color="auto" w:fill="FFFFFF" w:themeFill="background1"/>
        <w:spacing w:line="276" w:lineRule="auto"/>
        <w:jc w:val="center"/>
        <w:rPr>
          <w:rFonts w:ascii="Times New Roman" w:eastAsia="Times New Roman" w:hAnsi="Times New Roman" w:cs="Times New Roman"/>
          <w:b/>
          <w:bCs/>
          <w:sz w:val="24"/>
          <w:szCs w:val="24"/>
          <w:lang w:val="en"/>
        </w:rPr>
      </w:pPr>
      <w:commentRangeStart w:id="0"/>
      <w:r w:rsidRPr="00436C79">
        <w:rPr>
          <w:rFonts w:ascii="Times New Roman" w:eastAsia="Times New Roman" w:hAnsi="Times New Roman" w:cs="Times New Roman"/>
          <w:b/>
          <w:bCs/>
          <w:sz w:val="24"/>
          <w:szCs w:val="24"/>
          <w:lang w:val="en"/>
        </w:rPr>
        <w:t>Learning environment at home and Primary school dropout</w:t>
      </w:r>
      <w:ins w:id="1" w:author="Mohammad Nayeem Hasan" w:date="2024-08-23T00:18:00Z" w16du:dateUtc="2024-08-22T18:18:00Z">
        <w:r w:rsidR="00B6191D">
          <w:rPr>
            <w:rFonts w:ascii="Times New Roman" w:eastAsia="Times New Roman" w:hAnsi="Times New Roman" w:cs="Times New Roman"/>
            <w:b/>
            <w:bCs/>
            <w:sz w:val="24"/>
            <w:szCs w:val="24"/>
            <w:lang w:val="en"/>
          </w:rPr>
          <w:t xml:space="preserve"> </w:t>
        </w:r>
      </w:ins>
      <w:ins w:id="2" w:author="Mohammad Nayeem Hasan" w:date="2024-08-23T00:37:00Z" w16du:dateUtc="2024-08-22T18:37:00Z">
        <w:r w:rsidR="00F56090">
          <w:rPr>
            <w:rFonts w:ascii="Times New Roman" w:eastAsia="Times New Roman" w:hAnsi="Times New Roman" w:cs="Times New Roman"/>
            <w:b/>
            <w:bCs/>
            <w:sz w:val="24"/>
            <w:szCs w:val="24"/>
            <w:lang w:val="en"/>
          </w:rPr>
          <w:t>status</w:t>
        </w:r>
      </w:ins>
      <w:r w:rsidRPr="00436C79">
        <w:rPr>
          <w:rFonts w:ascii="Times New Roman" w:eastAsia="Times New Roman" w:hAnsi="Times New Roman" w:cs="Times New Roman"/>
          <w:b/>
          <w:bCs/>
          <w:sz w:val="24"/>
          <w:szCs w:val="24"/>
          <w:lang w:val="en"/>
        </w:rPr>
        <w:t xml:space="preserve"> in Bangladesh</w:t>
      </w:r>
      <w:commentRangeEnd w:id="0"/>
      <w:r w:rsidR="008C4304">
        <w:rPr>
          <w:rStyle w:val="CommentReference"/>
        </w:rPr>
        <w:commentReference w:id="0"/>
      </w:r>
      <w:ins w:id="3" w:author="Mohammad Nayeem Hasan" w:date="2024-08-22T22:19:00Z" w16du:dateUtc="2024-08-22T16:19:00Z">
        <w:r w:rsidR="006F2E60">
          <w:rPr>
            <w:rFonts w:ascii="Times New Roman" w:eastAsia="Times New Roman" w:hAnsi="Times New Roman" w:cs="Times New Roman"/>
            <w:b/>
            <w:bCs/>
            <w:sz w:val="24"/>
            <w:szCs w:val="24"/>
            <w:lang w:val="en"/>
          </w:rPr>
          <w:t xml:space="preserve">: </w:t>
        </w:r>
        <w:r w:rsidR="006F2E60" w:rsidRPr="006F2E60">
          <w:rPr>
            <w:rFonts w:ascii="Times New Roman" w:eastAsia="Times New Roman" w:hAnsi="Times New Roman" w:cs="Times New Roman"/>
            <w:b/>
            <w:bCs/>
            <w:sz w:val="24"/>
            <w:szCs w:val="24"/>
            <w:lang w:val="en"/>
          </w:rPr>
          <w:t xml:space="preserve">An analysis </w:t>
        </w:r>
      </w:ins>
      <w:ins w:id="4" w:author="Mohammad Nayeem Hasan" w:date="2024-08-23T00:18:00Z" w16du:dateUtc="2024-08-22T18:18:00Z">
        <w:r w:rsidR="00B6191D">
          <w:rPr>
            <w:rFonts w:ascii="Times New Roman" w:eastAsia="Times New Roman" w:hAnsi="Times New Roman" w:cs="Times New Roman"/>
            <w:b/>
            <w:bCs/>
            <w:sz w:val="24"/>
            <w:szCs w:val="24"/>
            <w:lang w:val="en"/>
          </w:rPr>
          <w:t>using</w:t>
        </w:r>
      </w:ins>
      <w:ins w:id="5" w:author="Mohammad Nayeem Hasan" w:date="2024-08-22T22:19:00Z" w16du:dateUtc="2024-08-22T16:19:00Z">
        <w:r w:rsidR="006F2E60" w:rsidRPr="006F2E60">
          <w:rPr>
            <w:rFonts w:ascii="Times New Roman" w:eastAsia="Times New Roman" w:hAnsi="Times New Roman" w:cs="Times New Roman"/>
            <w:b/>
            <w:bCs/>
            <w:sz w:val="24"/>
            <w:szCs w:val="24"/>
            <w:lang w:val="en"/>
          </w:rPr>
          <w:t xml:space="preserve"> Multiple Indicator Cluster Survey (MICS)</w:t>
        </w:r>
      </w:ins>
      <w:ins w:id="6" w:author="Mohammad Nayeem Hasan" w:date="2024-08-23T00:18:00Z" w16du:dateUtc="2024-08-22T18:18:00Z">
        <w:r w:rsidR="00B6191D">
          <w:rPr>
            <w:rFonts w:ascii="Times New Roman" w:eastAsia="Times New Roman" w:hAnsi="Times New Roman" w:cs="Times New Roman"/>
            <w:b/>
            <w:bCs/>
            <w:sz w:val="24"/>
            <w:szCs w:val="24"/>
            <w:lang w:val="en"/>
          </w:rPr>
          <w:t xml:space="preserve"> data</w:t>
        </w:r>
      </w:ins>
    </w:p>
    <w:p w14:paraId="7A9AA699" w14:textId="77777777" w:rsidR="00AD6EF8" w:rsidRPr="00436C79" w:rsidRDefault="00AD6EF8" w:rsidP="00AD6EF8">
      <w:pPr>
        <w:spacing w:line="276" w:lineRule="auto"/>
        <w:ind w:left="-20" w:right="-20"/>
        <w:rPr>
          <w:rFonts w:ascii="Times New Roman" w:eastAsia="Times New Roman" w:hAnsi="Times New Roman" w:cs="Times New Roman"/>
          <w:b/>
          <w:bCs/>
          <w:sz w:val="24"/>
          <w:szCs w:val="24"/>
          <w:lang w:val="en"/>
        </w:rPr>
      </w:pPr>
      <w:commentRangeStart w:id="7"/>
      <w:r w:rsidRPr="00436C79">
        <w:rPr>
          <w:rFonts w:ascii="Times New Roman" w:eastAsia="Times New Roman" w:hAnsi="Times New Roman" w:cs="Times New Roman"/>
          <w:b/>
          <w:bCs/>
          <w:sz w:val="24"/>
          <w:szCs w:val="24"/>
          <w:lang w:val="en"/>
        </w:rPr>
        <w:t>Abstract:</w:t>
      </w:r>
      <w:commentRangeEnd w:id="7"/>
      <w:r w:rsidR="007F48C3">
        <w:rPr>
          <w:rStyle w:val="CommentReference"/>
        </w:rPr>
        <w:commentReference w:id="7"/>
      </w:r>
    </w:p>
    <w:p w14:paraId="19F6399D" w14:textId="265F614D" w:rsidR="00AD6EF8" w:rsidRPr="00436C79" w:rsidRDefault="00AD6EF8" w:rsidP="00AD6EF8">
      <w:pPr>
        <w:spacing w:line="276" w:lineRule="auto"/>
        <w:ind w:left="-20" w:right="-20"/>
        <w:rPr>
          <w:rFonts w:ascii="Times New Roman" w:eastAsia="Times New Roman" w:hAnsi="Times New Roman" w:cs="Times New Roman"/>
          <w:b/>
          <w:bCs/>
          <w:sz w:val="24"/>
          <w:szCs w:val="24"/>
          <w:lang w:val="en"/>
        </w:rPr>
      </w:pPr>
      <w:r w:rsidRPr="00436C79">
        <w:rPr>
          <w:rFonts w:ascii="Times New Roman" w:eastAsia="Times New Roman" w:hAnsi="Times New Roman" w:cs="Times New Roman"/>
          <w:b/>
          <w:bCs/>
          <w:sz w:val="24"/>
          <w:szCs w:val="24"/>
          <w:lang w:val="en"/>
        </w:rPr>
        <w:t xml:space="preserve">Background: </w:t>
      </w:r>
      <w:r w:rsidR="006F1009" w:rsidRPr="00436C79">
        <w:rPr>
          <w:rFonts w:ascii="Times New Roman" w:eastAsia="Times New Roman" w:hAnsi="Times New Roman" w:cs="Times New Roman"/>
          <w:sz w:val="24"/>
          <w:szCs w:val="24"/>
          <w:lang w:val="en"/>
        </w:rPr>
        <w:t>Primary school dropouts worldwide present a serious concern. In Bangladesh, elementary education is greatly shaped by the home learning environment. This study aimed to investigate the causal relationship among the dropout of primary school children with the learning environment at home as well as its associated factors.</w:t>
      </w:r>
    </w:p>
    <w:p w14:paraId="160D0398" w14:textId="469ACAF7" w:rsidR="00AD6EF8" w:rsidRPr="00436C79" w:rsidRDefault="00AD6EF8" w:rsidP="00AD6EF8">
      <w:pPr>
        <w:spacing w:line="276" w:lineRule="auto"/>
        <w:ind w:left="-20" w:right="-20"/>
        <w:rPr>
          <w:rFonts w:ascii="Times New Roman" w:eastAsia="Times New Roman" w:hAnsi="Times New Roman" w:cs="Times New Roman"/>
          <w:b/>
          <w:bCs/>
          <w:sz w:val="24"/>
          <w:szCs w:val="24"/>
          <w:lang w:val="en"/>
        </w:rPr>
      </w:pPr>
      <w:r w:rsidRPr="00436C79">
        <w:rPr>
          <w:rFonts w:ascii="Times New Roman" w:eastAsia="Times New Roman" w:hAnsi="Times New Roman" w:cs="Times New Roman"/>
          <w:b/>
          <w:bCs/>
          <w:sz w:val="24"/>
          <w:szCs w:val="24"/>
          <w:lang w:val="en"/>
        </w:rPr>
        <w:t xml:space="preserve">Methods: </w:t>
      </w:r>
      <w:r w:rsidRPr="00436C79">
        <w:rPr>
          <w:rFonts w:ascii="Times New Roman" w:eastAsia="Times New Roman" w:hAnsi="Times New Roman" w:cs="Times New Roman"/>
          <w:sz w:val="24"/>
          <w:szCs w:val="24"/>
          <w:lang w:val="en"/>
        </w:rPr>
        <w:t xml:space="preserve">We analyzed cross-sectional data from Multiple Indicator Cluster Surveys (MICS) 2019, with a total sample size of 14,278 children aged 6-12. The outcome variable “dropout” is calculated as children admitted to primary school the previous year but not enrolled in the current year. We used bivariate analysis, crude and adjusted log-binomial model to assess the relationship between dropout and its associated factors such as child characteristics and discipline, parents’ characteristics, household </w:t>
      </w:r>
      <w:r w:rsidR="000549F8" w:rsidRPr="00436C79">
        <w:rPr>
          <w:rFonts w:ascii="Times New Roman" w:eastAsia="Times New Roman" w:hAnsi="Times New Roman" w:cs="Times New Roman"/>
          <w:sz w:val="24"/>
          <w:szCs w:val="24"/>
          <w:lang w:val="en"/>
        </w:rPr>
        <w:t xml:space="preserve">financial </w:t>
      </w:r>
      <w:r w:rsidRPr="00436C79">
        <w:rPr>
          <w:rFonts w:ascii="Times New Roman" w:eastAsia="Times New Roman" w:hAnsi="Times New Roman" w:cs="Times New Roman"/>
          <w:sz w:val="24"/>
          <w:szCs w:val="24"/>
          <w:lang w:val="en"/>
        </w:rPr>
        <w:t>wellbeing and learning environment at home.</w:t>
      </w:r>
    </w:p>
    <w:p w14:paraId="60693780" w14:textId="22226EC8" w:rsidR="00AD6EF8" w:rsidRDefault="00AD6EF8" w:rsidP="00AD6EF8">
      <w:pPr>
        <w:spacing w:line="276" w:lineRule="auto"/>
        <w:ind w:left="-20" w:right="-20"/>
        <w:rPr>
          <w:ins w:id="8" w:author="Mohammad Nayeem Hasan" w:date="2024-08-23T00:19:00Z" w16du:dateUtc="2024-08-22T18:19:00Z"/>
          <w:rFonts w:ascii="Times New Roman" w:eastAsia="Times New Roman" w:hAnsi="Times New Roman" w:cs="Times New Roman"/>
          <w:sz w:val="24"/>
          <w:szCs w:val="24"/>
          <w:lang w:val="en"/>
        </w:rPr>
      </w:pPr>
      <w:r w:rsidRPr="00436C79">
        <w:rPr>
          <w:rFonts w:ascii="Times New Roman" w:eastAsia="Times New Roman" w:hAnsi="Times New Roman" w:cs="Times New Roman"/>
          <w:b/>
          <w:bCs/>
          <w:sz w:val="24"/>
          <w:szCs w:val="24"/>
          <w:lang w:val="en"/>
        </w:rPr>
        <w:t xml:space="preserve">Findings: </w:t>
      </w:r>
      <w:r w:rsidRPr="00436C79">
        <w:rPr>
          <w:rFonts w:ascii="Times New Roman" w:eastAsia="Times New Roman" w:hAnsi="Times New Roman" w:cs="Times New Roman"/>
          <w:sz w:val="24"/>
          <w:szCs w:val="24"/>
          <w:lang w:val="en"/>
        </w:rPr>
        <w:t xml:space="preserve">Overall, 1.65% of students dropped out, with higher rates among male students and those who were admitted to primary school at a later age. Child labor is a concerning cause of dropout, where the risk is 1.57 times more than those who are not engaged in economic activities. In terms of geographical areas, Mymensingh shows the most alarming dropout situation, with a rate 3.82 times higher, while Dhaka has the lowest rate at 1.31 times higher than </w:t>
      </w:r>
      <w:proofErr w:type="spellStart"/>
      <w:r w:rsidR="00E90193">
        <w:rPr>
          <w:rFonts w:ascii="Times New Roman" w:eastAsia="Times New Roman" w:hAnsi="Times New Roman" w:cs="Times New Roman"/>
          <w:sz w:val="24"/>
          <w:szCs w:val="24"/>
          <w:lang w:val="en"/>
        </w:rPr>
        <w:t>Barishal</w:t>
      </w:r>
      <w:proofErr w:type="spellEnd"/>
      <w:r w:rsidRPr="00436C79">
        <w:rPr>
          <w:rFonts w:ascii="Times New Roman" w:eastAsia="Times New Roman" w:hAnsi="Times New Roman" w:cs="Times New Roman"/>
          <w:sz w:val="24"/>
          <w:szCs w:val="24"/>
          <w:lang w:val="en"/>
        </w:rPr>
        <w:t>. Students from financially stable families have a higher dropout rate compared to the middle class in contrast to students from poor families. Compromised toilet facilities contribute to an alarming situation of student dropout from primary schools, at 1.40 times more than those with improved facilities. Students who do not read and lack support at home are 93% more likely to drop out compared to those who read books or are read to at home.</w:t>
      </w:r>
    </w:p>
    <w:p w14:paraId="60C011E1" w14:textId="09ECBF68" w:rsidR="00B6191D" w:rsidRPr="00436C79" w:rsidRDefault="00B6191D" w:rsidP="00AD6EF8">
      <w:pPr>
        <w:spacing w:line="276" w:lineRule="auto"/>
        <w:ind w:left="-20" w:right="-20"/>
        <w:rPr>
          <w:rFonts w:ascii="Times New Roman" w:eastAsia="Times New Roman" w:hAnsi="Times New Roman" w:cs="Times New Roman"/>
          <w:b/>
          <w:bCs/>
          <w:sz w:val="24"/>
          <w:szCs w:val="24"/>
          <w:lang w:val="en"/>
        </w:rPr>
      </w:pPr>
      <w:ins w:id="9" w:author="Mohammad Nayeem Hasan" w:date="2024-08-23T00:19:00Z" w16du:dateUtc="2024-08-22T18:19:00Z">
        <w:r>
          <w:rPr>
            <w:rFonts w:ascii="Times New Roman" w:eastAsia="Times New Roman" w:hAnsi="Times New Roman" w:cs="Times New Roman"/>
            <w:b/>
            <w:bCs/>
            <w:sz w:val="24"/>
            <w:szCs w:val="24"/>
            <w:lang w:val="en"/>
          </w:rPr>
          <w:t>Keywords?</w:t>
        </w:r>
      </w:ins>
    </w:p>
    <w:p w14:paraId="6C694D28" w14:textId="77777777" w:rsidR="00B6191D" w:rsidRDefault="00B6191D">
      <w:pPr>
        <w:rPr>
          <w:ins w:id="10" w:author="Mohammad Nayeem Hasan" w:date="2024-08-23T00:19:00Z" w16du:dateUtc="2024-08-22T18:19:00Z"/>
          <w:rFonts w:ascii="Times New Roman" w:eastAsia="Times New Roman" w:hAnsi="Times New Roman" w:cs="Times New Roman"/>
          <w:b/>
          <w:bCs/>
          <w:sz w:val="24"/>
          <w:szCs w:val="24"/>
          <w:lang w:val="en"/>
        </w:rPr>
      </w:pPr>
      <w:ins w:id="11" w:author="Mohammad Nayeem Hasan" w:date="2024-08-23T00:19:00Z" w16du:dateUtc="2024-08-22T18:19:00Z">
        <w:r>
          <w:rPr>
            <w:rFonts w:ascii="Times New Roman" w:eastAsia="Times New Roman" w:hAnsi="Times New Roman" w:cs="Times New Roman"/>
            <w:b/>
            <w:bCs/>
            <w:sz w:val="24"/>
            <w:szCs w:val="24"/>
            <w:lang w:val="en"/>
          </w:rPr>
          <w:br w:type="page"/>
        </w:r>
      </w:ins>
    </w:p>
    <w:p w14:paraId="321D42CD" w14:textId="2DBDFB95" w:rsidR="1F6D2017" w:rsidRPr="00436C79" w:rsidRDefault="0F300BE4" w:rsidP="00AD6EF8">
      <w:pPr>
        <w:spacing w:line="276" w:lineRule="auto"/>
        <w:ind w:left="-20" w:right="-20"/>
        <w:rPr>
          <w:rFonts w:ascii="Times New Roman" w:eastAsia="Times New Roman" w:hAnsi="Times New Roman" w:cs="Times New Roman"/>
          <w:sz w:val="24"/>
          <w:szCs w:val="24"/>
          <w:lang w:val="en"/>
        </w:rPr>
      </w:pPr>
      <w:r w:rsidRPr="00436C79">
        <w:rPr>
          <w:rFonts w:ascii="Times New Roman" w:eastAsia="Times New Roman" w:hAnsi="Times New Roman" w:cs="Times New Roman"/>
          <w:b/>
          <w:bCs/>
          <w:sz w:val="24"/>
          <w:szCs w:val="24"/>
          <w:lang w:val="en"/>
        </w:rPr>
        <w:lastRenderedPageBreak/>
        <w:t xml:space="preserve">Introduction </w:t>
      </w:r>
    </w:p>
    <w:p w14:paraId="443B3CCE" w14:textId="18098BA2" w:rsidR="1F6D2017" w:rsidRPr="00436C79" w:rsidRDefault="68FF9A17" w:rsidP="00B6191D">
      <w:pPr>
        <w:spacing w:line="276" w:lineRule="auto"/>
        <w:ind w:left="-20" w:right="-20" w:firstLine="740"/>
        <w:rPr>
          <w:rFonts w:ascii="Times New Roman" w:eastAsia="Times New Roman" w:hAnsi="Times New Roman" w:cs="Times New Roman"/>
          <w:sz w:val="24"/>
          <w:szCs w:val="24"/>
        </w:rPr>
        <w:pPrChange w:id="12" w:author="Mohammad Nayeem Hasan" w:date="2024-08-23T00:20:00Z" w16du:dateUtc="2024-08-22T18:20:00Z">
          <w:pPr>
            <w:spacing w:line="276" w:lineRule="auto"/>
            <w:ind w:left="-20" w:right="-20"/>
          </w:pPr>
        </w:pPrChange>
      </w:pPr>
      <w:r w:rsidRPr="00436C79">
        <w:rPr>
          <w:rFonts w:ascii="Times New Roman" w:eastAsia="Times New Roman" w:hAnsi="Times New Roman" w:cs="Times New Roman"/>
          <w:sz w:val="24"/>
          <w:szCs w:val="24"/>
        </w:rPr>
        <w:t xml:space="preserve">Education is a key </w:t>
      </w:r>
      <w:r w:rsidR="00750483" w:rsidRPr="00436C79">
        <w:rPr>
          <w:rFonts w:ascii="Times New Roman" w:eastAsia="Times New Roman" w:hAnsi="Times New Roman" w:cs="Times New Roman"/>
          <w:sz w:val="24"/>
          <w:szCs w:val="24"/>
        </w:rPr>
        <w:t>for economic</w:t>
      </w:r>
      <w:r w:rsidRPr="00436C79">
        <w:rPr>
          <w:rFonts w:ascii="Times New Roman" w:eastAsia="Times New Roman" w:hAnsi="Times New Roman" w:cs="Times New Roman"/>
          <w:sz w:val="24"/>
          <w:szCs w:val="24"/>
        </w:rPr>
        <w:t xml:space="preserve"> growth, employment, poverty reduction, economic independence, and self-awareness about happiness [1</w:t>
      </w:r>
      <w:r w:rsidR="00214056">
        <w:rPr>
          <w:rFonts w:ascii="Times New Roman" w:eastAsia="Times New Roman" w:hAnsi="Times New Roman" w:cs="Times New Roman"/>
          <w:sz w:val="24"/>
          <w:szCs w:val="24"/>
        </w:rPr>
        <w:t>-</w:t>
      </w:r>
      <w:r w:rsidRPr="00436C79">
        <w:rPr>
          <w:rFonts w:ascii="Times New Roman" w:eastAsia="Times New Roman" w:hAnsi="Times New Roman" w:cs="Times New Roman"/>
          <w:sz w:val="24"/>
          <w:szCs w:val="24"/>
        </w:rPr>
        <w:t xml:space="preserve">3]. Primary education has a substantial positive impact on economic growth, allowing citizens to live a stable life and supporting sustainable living [4,5]. The learning environment is the basis of a student's learning process and their decisions regarding their future workplaces. It is </w:t>
      </w:r>
      <w:r w:rsidR="00750483" w:rsidRPr="00436C79">
        <w:rPr>
          <w:rFonts w:ascii="Times New Roman" w:eastAsia="Times New Roman" w:hAnsi="Times New Roman" w:cs="Times New Roman"/>
          <w:sz w:val="24"/>
          <w:szCs w:val="24"/>
        </w:rPr>
        <w:t>considered</w:t>
      </w:r>
      <w:r w:rsidRPr="00436C79">
        <w:rPr>
          <w:rFonts w:ascii="Times New Roman" w:eastAsia="Times New Roman" w:hAnsi="Times New Roman" w:cs="Times New Roman"/>
          <w:sz w:val="24"/>
          <w:szCs w:val="24"/>
        </w:rPr>
        <w:t xml:space="preserve"> as a crucial element in determining the effectiveness of an efficient curriculum and the academic achievements of the students [6</w:t>
      </w:r>
      <w:r w:rsidR="00750483" w:rsidRPr="00436C79">
        <w:rPr>
          <w:rFonts w:ascii="Times New Roman" w:eastAsia="Times New Roman" w:hAnsi="Times New Roman" w:cs="Times New Roman"/>
          <w:sz w:val="24"/>
          <w:szCs w:val="24"/>
        </w:rPr>
        <w:t>]</w:t>
      </w:r>
      <w:r w:rsidRPr="00436C79">
        <w:rPr>
          <w:rFonts w:ascii="Times New Roman" w:eastAsia="Times New Roman" w:hAnsi="Times New Roman" w:cs="Times New Roman"/>
          <w:sz w:val="24"/>
          <w:szCs w:val="24"/>
        </w:rPr>
        <w:t xml:space="preserve">. Therefore, it is </w:t>
      </w:r>
      <w:r w:rsidR="00750483" w:rsidRPr="00436C79">
        <w:rPr>
          <w:rFonts w:ascii="Times New Roman" w:eastAsia="Times New Roman" w:hAnsi="Times New Roman" w:cs="Times New Roman"/>
          <w:sz w:val="24"/>
          <w:szCs w:val="24"/>
        </w:rPr>
        <w:t>necessary</w:t>
      </w:r>
      <w:r w:rsidRPr="00436C79">
        <w:rPr>
          <w:rFonts w:ascii="Times New Roman" w:eastAsia="Times New Roman" w:hAnsi="Times New Roman" w:cs="Times New Roman"/>
          <w:sz w:val="24"/>
          <w:szCs w:val="24"/>
        </w:rPr>
        <w:t xml:space="preserve"> to understand why people decide to stop going to school in developing countries, particularly in low- and middle-income countries [7,8]</w:t>
      </w:r>
      <w:r w:rsidRPr="00436C79">
        <w:rPr>
          <w:rFonts w:ascii="Times New Roman" w:eastAsia="Times New Roman" w:hAnsi="Times New Roman" w:cs="Times New Roman"/>
          <w:b/>
          <w:bCs/>
          <w:sz w:val="24"/>
          <w:szCs w:val="24"/>
        </w:rPr>
        <w:t>.</w:t>
      </w:r>
      <w:r w:rsidRPr="00436C79">
        <w:rPr>
          <w:rFonts w:ascii="Times New Roman" w:eastAsia="Times New Roman" w:hAnsi="Times New Roman" w:cs="Times New Roman"/>
          <w:sz w:val="24"/>
          <w:szCs w:val="24"/>
        </w:rPr>
        <w:t xml:space="preserve"> The term 'Dropout' is characterized as leaving the current step of instruction without completing the </w:t>
      </w:r>
      <w:r w:rsidR="00750483" w:rsidRPr="00436C79">
        <w:rPr>
          <w:rFonts w:ascii="Times New Roman" w:eastAsia="Times New Roman" w:hAnsi="Times New Roman" w:cs="Times New Roman"/>
          <w:sz w:val="24"/>
          <w:szCs w:val="24"/>
        </w:rPr>
        <w:t>ongoing</w:t>
      </w:r>
      <w:r w:rsidRPr="00436C79">
        <w:rPr>
          <w:rFonts w:ascii="Times New Roman" w:eastAsia="Times New Roman" w:hAnsi="Times New Roman" w:cs="Times New Roman"/>
          <w:sz w:val="24"/>
          <w:szCs w:val="24"/>
        </w:rPr>
        <w:t xml:space="preserve"> instructive program by an understudy who right now proceeds his/her education [9]. It may also allude either to clearing out school before passing any recognized exams or to clearing out unqualified to pursue employment opportunities of personal fulfillment [10]. Dropping out of school is a serious issue that affects not just the person, but also the community, the educational system and </w:t>
      </w:r>
      <w:r w:rsidR="00D5432A" w:rsidRPr="00436C79">
        <w:rPr>
          <w:rFonts w:ascii="Times New Roman" w:eastAsia="Times New Roman" w:hAnsi="Times New Roman" w:cs="Times New Roman"/>
          <w:sz w:val="24"/>
          <w:szCs w:val="24"/>
        </w:rPr>
        <w:t>society</w:t>
      </w:r>
      <w:r w:rsidRPr="00436C79">
        <w:rPr>
          <w:rFonts w:ascii="Times New Roman" w:eastAsia="Times New Roman" w:hAnsi="Times New Roman" w:cs="Times New Roman"/>
          <w:sz w:val="24"/>
          <w:szCs w:val="24"/>
        </w:rPr>
        <w:t>.</w:t>
      </w:r>
    </w:p>
    <w:p w14:paraId="721DD98D" w14:textId="4E9BE36A" w:rsidR="1F6D2017" w:rsidRPr="00436C79" w:rsidRDefault="68FF9A17" w:rsidP="00B6191D">
      <w:pPr>
        <w:spacing w:line="271" w:lineRule="auto"/>
        <w:ind w:left="-20" w:right="-20" w:firstLine="740"/>
        <w:rPr>
          <w:rFonts w:ascii="Times New Roman" w:eastAsia="Times New Roman" w:hAnsi="Times New Roman" w:cs="Times New Roman"/>
          <w:sz w:val="24"/>
          <w:szCs w:val="24"/>
        </w:rPr>
        <w:pPrChange w:id="13" w:author="Mohammad Nayeem Hasan" w:date="2024-08-23T00:21:00Z" w16du:dateUtc="2024-08-22T18:21:00Z">
          <w:pPr>
            <w:spacing w:line="271" w:lineRule="auto"/>
            <w:ind w:left="-20" w:right="-20"/>
          </w:pPr>
        </w:pPrChange>
      </w:pPr>
      <w:r w:rsidRPr="00436C79">
        <w:rPr>
          <w:rFonts w:ascii="Times New Roman" w:eastAsia="Times New Roman" w:hAnsi="Times New Roman" w:cs="Times New Roman"/>
          <w:sz w:val="24"/>
          <w:szCs w:val="24"/>
        </w:rPr>
        <w:t>The primary school dropout rate for millions of children continues to be a major concern in low- and middle-income nations. Sub-Saharan Africa has the highest dropout rate, at 42%, whereas the dropout rate in South and West Asia remains high, at 33% [11]. The evidence that there are an estimated 20.6 million lower secondary out-of-school children and 11.3 million elementary school age out-of-school kids in South Asia is supported by data gathered by UNDP [12].</w:t>
      </w:r>
    </w:p>
    <w:p w14:paraId="525DBD84" w14:textId="065884F0" w:rsidR="1F6D2017" w:rsidRPr="00436C79" w:rsidRDefault="147C7931" w:rsidP="68FF9A17">
      <w:pPr>
        <w:spacing w:line="271" w:lineRule="auto"/>
        <w:ind w:left="-20" w:right="-20"/>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 xml:space="preserve"> </w:t>
      </w:r>
      <w:ins w:id="14" w:author="Mohammad Nayeem Hasan" w:date="2024-08-23T00:22:00Z" w16du:dateUtc="2024-08-22T18:22:00Z">
        <w:r w:rsidR="00B6191D">
          <w:rPr>
            <w:rFonts w:ascii="Times New Roman" w:eastAsia="Times New Roman" w:hAnsi="Times New Roman" w:cs="Times New Roman"/>
            <w:sz w:val="24"/>
            <w:szCs w:val="24"/>
          </w:rPr>
          <w:tab/>
        </w:r>
      </w:ins>
      <w:r w:rsidRPr="00436C79">
        <w:rPr>
          <w:rFonts w:ascii="Times New Roman" w:eastAsia="Times New Roman" w:hAnsi="Times New Roman" w:cs="Times New Roman"/>
          <w:sz w:val="24"/>
          <w:szCs w:val="24"/>
        </w:rPr>
        <w:t>An investigation turned to households with better learning environments are associated with higher child outcomes. Children who have supportive parents perform better academically and behaviorally [13]. Economic status, inter-related social, school and cultural factors are found to be the root causes of dropout [14]. The income and educational levels of parents have a detrimental effect on dropout rates [15]. Factors such as gender, religion, ethnicity, housework, wage labor, disability, low self-esteem among students, poverty, and a profanity in of education among students are recognized as major causes of school dropout with additional correlates such as late entry, grade repetition, mediocre educational objectives and a 9 percentage point rise in the likelihood of dropout linked to the loss of the family head's job</w:t>
      </w:r>
      <w:ins w:id="15" w:author="Mohammad Nayeem Hasan" w:date="2024-08-23T00:23:00Z" w16du:dateUtc="2024-08-22T18:23:00Z">
        <w:r w:rsidR="00B6191D">
          <w:rPr>
            <w:rFonts w:ascii="Times New Roman" w:eastAsia="Times New Roman" w:hAnsi="Times New Roman" w:cs="Times New Roman"/>
            <w:sz w:val="24"/>
            <w:szCs w:val="24"/>
          </w:rPr>
          <w:t xml:space="preserve"> </w:t>
        </w:r>
      </w:ins>
      <w:r w:rsidRPr="00436C79">
        <w:rPr>
          <w:rFonts w:ascii="Times New Roman" w:eastAsia="Times New Roman" w:hAnsi="Times New Roman" w:cs="Times New Roman"/>
          <w:sz w:val="24"/>
          <w:szCs w:val="24"/>
        </w:rPr>
        <w:t>[16</w:t>
      </w:r>
      <w:r w:rsidR="00214056">
        <w:rPr>
          <w:rFonts w:ascii="Times New Roman" w:eastAsia="Times New Roman" w:hAnsi="Times New Roman" w:cs="Times New Roman"/>
          <w:sz w:val="24"/>
          <w:szCs w:val="24"/>
        </w:rPr>
        <w:t>-</w:t>
      </w:r>
      <w:r w:rsidRPr="00436C79">
        <w:rPr>
          <w:rFonts w:ascii="Times New Roman" w:eastAsia="Times New Roman" w:hAnsi="Times New Roman" w:cs="Times New Roman"/>
          <w:sz w:val="24"/>
          <w:szCs w:val="24"/>
        </w:rPr>
        <w:t>19].There is a significant relation between corporal punishment and school dropout rates that shows dropping out of school not only contributes to a cycle of violent victimization but also to long-term unemployment, poverty, poor health outcomes, continued reliance on public assistance, political and social apathy, and (juvenile) crime.</w:t>
      </w:r>
      <w:r w:rsidR="00750483" w:rsidRPr="00436C79">
        <w:rPr>
          <w:rFonts w:ascii="Times New Roman" w:eastAsia="Times New Roman" w:hAnsi="Times New Roman" w:cs="Times New Roman"/>
          <w:sz w:val="24"/>
          <w:szCs w:val="24"/>
        </w:rPr>
        <w:t xml:space="preserve"> However</w:t>
      </w:r>
      <w:r w:rsidRPr="00436C79">
        <w:rPr>
          <w:rFonts w:ascii="Times New Roman" w:eastAsia="Times New Roman" w:hAnsi="Times New Roman" w:cs="Times New Roman"/>
          <w:sz w:val="24"/>
          <w:szCs w:val="24"/>
        </w:rPr>
        <w:t>, the economic impact is significant on a worldwide scale; according to estimates, every school dropout costs the US economy at least $250,000 in lifetime due to less tax payments, a greater dependency on Medicaid, a higher likelihood of criminal activity, poorer health, and decreased productivity</w:t>
      </w:r>
      <w:del w:id="16" w:author="Mohammad Nayeem Hasan" w:date="2024-08-23T00:23:00Z" w16du:dateUtc="2024-08-22T18:23:00Z">
        <w:r w:rsidRPr="00436C79" w:rsidDel="00B6191D">
          <w:rPr>
            <w:rFonts w:ascii="Times New Roman" w:eastAsia="Times New Roman" w:hAnsi="Times New Roman" w:cs="Times New Roman"/>
            <w:sz w:val="24"/>
            <w:szCs w:val="24"/>
          </w:rPr>
          <w:delText>.</w:delText>
        </w:r>
      </w:del>
      <w:r w:rsidRPr="00436C79">
        <w:rPr>
          <w:rFonts w:ascii="Times New Roman" w:eastAsia="Times New Roman" w:hAnsi="Times New Roman" w:cs="Times New Roman"/>
          <w:sz w:val="24"/>
          <w:szCs w:val="24"/>
        </w:rPr>
        <w:t xml:space="preserve"> [20-27]</w:t>
      </w:r>
      <w:ins w:id="17" w:author="Mohammad Nayeem Hasan" w:date="2024-08-23T00:23:00Z" w16du:dateUtc="2024-08-22T18:23:00Z">
        <w:r w:rsidR="00B6191D">
          <w:rPr>
            <w:rFonts w:ascii="Times New Roman" w:eastAsia="Times New Roman" w:hAnsi="Times New Roman" w:cs="Times New Roman"/>
            <w:sz w:val="24"/>
            <w:szCs w:val="24"/>
          </w:rPr>
          <w:t>.</w:t>
        </w:r>
      </w:ins>
    </w:p>
    <w:p w14:paraId="28ABE710" w14:textId="745BFD76" w:rsidR="1F6D2017" w:rsidRPr="00436C79" w:rsidRDefault="68FF9A17" w:rsidP="00B6191D">
      <w:pPr>
        <w:spacing w:line="271" w:lineRule="auto"/>
        <w:ind w:left="-20" w:right="-20" w:firstLine="740"/>
        <w:rPr>
          <w:rFonts w:ascii="Times New Roman" w:eastAsia="Times New Roman" w:hAnsi="Times New Roman" w:cs="Times New Roman"/>
          <w:sz w:val="24"/>
          <w:szCs w:val="24"/>
        </w:rPr>
        <w:pPrChange w:id="18" w:author="Mohammad Nayeem Hasan" w:date="2024-08-23T00:24:00Z" w16du:dateUtc="2024-08-22T18:24:00Z">
          <w:pPr>
            <w:spacing w:line="271" w:lineRule="auto"/>
            <w:ind w:left="-20" w:right="-20"/>
          </w:pPr>
        </w:pPrChange>
      </w:pPr>
      <w:r w:rsidRPr="00436C79">
        <w:rPr>
          <w:rFonts w:ascii="Times New Roman" w:eastAsia="Times New Roman" w:hAnsi="Times New Roman" w:cs="Times New Roman"/>
          <w:sz w:val="24"/>
          <w:szCs w:val="24"/>
        </w:rPr>
        <w:t xml:space="preserve">In Bangladesh, the Primary Cycle Dropout Rate is 14.15 per cent </w:t>
      </w:r>
      <w:r w:rsidR="00750483" w:rsidRPr="00436C79">
        <w:rPr>
          <w:rFonts w:ascii="Times New Roman" w:eastAsia="Times New Roman" w:hAnsi="Times New Roman" w:cs="Times New Roman"/>
          <w:sz w:val="24"/>
          <w:szCs w:val="24"/>
        </w:rPr>
        <w:t>during</w:t>
      </w:r>
      <w:r w:rsidRPr="00436C79">
        <w:rPr>
          <w:rFonts w:ascii="Times New Roman" w:eastAsia="Times New Roman" w:hAnsi="Times New Roman" w:cs="Times New Roman"/>
          <w:sz w:val="24"/>
          <w:szCs w:val="24"/>
        </w:rPr>
        <w:t xml:space="preserve"> 2021</w:t>
      </w:r>
      <w:r w:rsidR="00214056">
        <w:rPr>
          <w:rFonts w:ascii="Times New Roman" w:eastAsia="Times New Roman" w:hAnsi="Times New Roman" w:cs="Times New Roman"/>
          <w:sz w:val="24"/>
          <w:szCs w:val="24"/>
        </w:rPr>
        <w:t xml:space="preserve"> </w:t>
      </w:r>
      <w:r w:rsidRPr="00436C79">
        <w:rPr>
          <w:rFonts w:ascii="Times New Roman" w:eastAsia="Times New Roman" w:hAnsi="Times New Roman" w:cs="Times New Roman"/>
          <w:sz w:val="24"/>
          <w:szCs w:val="24"/>
        </w:rPr>
        <w:t xml:space="preserve">[28]. </w:t>
      </w:r>
      <w:r w:rsidR="00750483" w:rsidRPr="00436C79">
        <w:rPr>
          <w:rFonts w:ascii="Times New Roman" w:eastAsia="Times New Roman" w:hAnsi="Times New Roman" w:cs="Times New Roman"/>
          <w:sz w:val="24"/>
          <w:szCs w:val="24"/>
        </w:rPr>
        <w:t>Also, e</w:t>
      </w:r>
      <w:r w:rsidRPr="00436C79">
        <w:rPr>
          <w:rFonts w:ascii="Times New Roman" w:eastAsia="Times New Roman" w:hAnsi="Times New Roman" w:cs="Times New Roman"/>
          <w:sz w:val="24"/>
          <w:szCs w:val="24"/>
        </w:rPr>
        <w:t xml:space="preserve">vidence suggests that the proportion of rich children who complete school is 22 percentage </w:t>
      </w:r>
      <w:r w:rsidRPr="00436C79">
        <w:rPr>
          <w:rFonts w:ascii="Times New Roman" w:eastAsia="Times New Roman" w:hAnsi="Times New Roman" w:cs="Times New Roman"/>
          <w:sz w:val="24"/>
          <w:szCs w:val="24"/>
        </w:rPr>
        <w:lastRenderedPageBreak/>
        <w:t xml:space="preserve">points greater than that of poor children [29]. Households in the richer and richest wealth groups have lower school dropout rates, whereas children living in a bigger family or having siblings have higher school dropout rates [30]. The risk that a daughter will drop out of school rises as fathers participate more in home decision-making [31]. </w:t>
      </w:r>
      <w:commentRangeStart w:id="19"/>
      <w:r w:rsidRPr="00436C79">
        <w:rPr>
          <w:rFonts w:ascii="Times New Roman" w:eastAsia="Times New Roman" w:hAnsi="Times New Roman" w:cs="Times New Roman"/>
          <w:sz w:val="24"/>
          <w:szCs w:val="24"/>
        </w:rPr>
        <w:t xml:space="preserve">Age, gender, and financial constraints are three of Bangladesh's top five predictors of dropout. </w:t>
      </w:r>
      <w:commentRangeEnd w:id="19"/>
      <w:r w:rsidR="00B6191D">
        <w:rPr>
          <w:rStyle w:val="CommentReference"/>
        </w:rPr>
        <w:commentReference w:id="19"/>
      </w:r>
      <w:r w:rsidRPr="00436C79">
        <w:rPr>
          <w:rFonts w:ascii="Times New Roman" w:eastAsia="Times New Roman" w:hAnsi="Times New Roman" w:cs="Times New Roman"/>
          <w:sz w:val="24"/>
          <w:szCs w:val="24"/>
        </w:rPr>
        <w:t>Dropout continues to be strongly correlated with parental disengagement from their children's academics and absences from school [32]. Being from low-income families, the students (41%) had to take care of their homes, which included helping parents with household tasks (cooking or agricultural work) or raising a sibling or younger child [33]. However, a further study explores the factors contributing to school dropout in Bangladesh include persistent poverty, parental unwillingness, financial difficulties, biased social practices, poor school infrastructure, lack of quality education, geographic isolation, unequal access to education, and security issues for girls [34]. There is no existing study that has used Multiple Indicator Cluster Surveys to examine the association between primary school dropout and home learning environment in</w:t>
      </w:r>
      <w:r w:rsidR="00BC2470" w:rsidRPr="00436C79">
        <w:rPr>
          <w:rFonts w:ascii="Times New Roman" w:eastAsia="Times New Roman" w:hAnsi="Times New Roman" w:cs="Times New Roman"/>
          <w:sz w:val="24"/>
          <w:szCs w:val="24"/>
        </w:rPr>
        <w:t xml:space="preserve"> Bangladesh</w:t>
      </w:r>
      <w:r w:rsidRPr="00436C79">
        <w:rPr>
          <w:rFonts w:ascii="Times New Roman" w:eastAsia="Times New Roman" w:hAnsi="Times New Roman" w:cs="Times New Roman"/>
          <w:sz w:val="24"/>
          <w:szCs w:val="24"/>
        </w:rPr>
        <w:t xml:space="preserve">. Thus, this paper uses MICS indicators to discover how the home learning environment influences primary school </w:t>
      </w:r>
      <w:del w:id="20" w:author="Mohammad Nayeem Hasan" w:date="2024-08-23T00:37:00Z" w16du:dateUtc="2024-08-22T18:37:00Z">
        <w:r w:rsidRPr="00436C79" w:rsidDel="00F56090">
          <w:rPr>
            <w:rFonts w:ascii="Times New Roman" w:eastAsia="Times New Roman" w:hAnsi="Times New Roman" w:cs="Times New Roman"/>
            <w:sz w:val="24"/>
            <w:szCs w:val="24"/>
          </w:rPr>
          <w:delText>dropouts</w:delText>
        </w:r>
      </w:del>
      <w:ins w:id="21" w:author="Mohammad Nayeem Hasan" w:date="2024-08-23T00:37:00Z" w16du:dateUtc="2024-08-22T18:37:00Z">
        <w:r w:rsidR="00F56090" w:rsidRPr="00436C79">
          <w:rPr>
            <w:rFonts w:ascii="Times New Roman" w:eastAsia="Times New Roman" w:hAnsi="Times New Roman" w:cs="Times New Roman"/>
            <w:sz w:val="24"/>
            <w:szCs w:val="24"/>
          </w:rPr>
          <w:t>dropout</w:t>
        </w:r>
      </w:ins>
      <w:ins w:id="22" w:author="Mohammad Nayeem Hasan" w:date="2024-08-23T00:28:00Z" w16du:dateUtc="2024-08-22T18:28:00Z">
        <w:r w:rsidR="008419FB">
          <w:rPr>
            <w:rFonts w:ascii="Times New Roman" w:eastAsia="Times New Roman" w:hAnsi="Times New Roman" w:cs="Times New Roman"/>
            <w:sz w:val="24"/>
            <w:szCs w:val="24"/>
          </w:rPr>
          <w:t xml:space="preserve"> </w:t>
        </w:r>
      </w:ins>
      <w:ins w:id="23" w:author="Mohammad Nayeem Hasan" w:date="2024-08-23T00:37:00Z" w16du:dateUtc="2024-08-22T18:37:00Z">
        <w:r w:rsidR="00F56090">
          <w:rPr>
            <w:rFonts w:ascii="Times New Roman" w:eastAsia="Times New Roman" w:hAnsi="Times New Roman" w:cs="Times New Roman"/>
            <w:sz w:val="24"/>
            <w:szCs w:val="24"/>
          </w:rPr>
          <w:t>status</w:t>
        </w:r>
      </w:ins>
      <w:r w:rsidRPr="00436C79">
        <w:rPr>
          <w:rFonts w:ascii="Times New Roman" w:eastAsia="Times New Roman" w:hAnsi="Times New Roman" w:cs="Times New Roman"/>
          <w:sz w:val="24"/>
          <w:szCs w:val="24"/>
        </w:rPr>
        <w:t xml:space="preserve"> in </w:t>
      </w:r>
      <w:r w:rsidR="00D764A4" w:rsidRPr="00436C79">
        <w:rPr>
          <w:rFonts w:ascii="Times New Roman" w:eastAsia="Times New Roman" w:hAnsi="Times New Roman" w:cs="Times New Roman"/>
          <w:sz w:val="24"/>
          <w:szCs w:val="24"/>
        </w:rPr>
        <w:t>Bangladesh.</w:t>
      </w:r>
    </w:p>
    <w:p w14:paraId="22DA6984" w14:textId="449BC5AB" w:rsidR="0F300BE4" w:rsidRPr="00436C79" w:rsidRDefault="0F300BE4" w:rsidP="0F300BE4">
      <w:pPr>
        <w:spacing w:line="276" w:lineRule="auto"/>
        <w:ind w:left="-20" w:right="-20"/>
        <w:rPr>
          <w:rFonts w:ascii="Times New Roman" w:eastAsia="Times New Roman" w:hAnsi="Times New Roman" w:cs="Times New Roman"/>
          <w:b/>
          <w:bCs/>
          <w:sz w:val="24"/>
          <w:szCs w:val="24"/>
        </w:rPr>
      </w:pPr>
    </w:p>
    <w:p w14:paraId="052E6BC7" w14:textId="6ADE3E03" w:rsidR="27500FD5" w:rsidRPr="00436C79" w:rsidRDefault="0F300BE4" w:rsidP="0F300BE4">
      <w:pPr>
        <w:spacing w:line="276" w:lineRule="auto"/>
        <w:ind w:left="-20" w:right="-20"/>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b/>
          <w:bCs/>
          <w:sz w:val="24"/>
          <w:szCs w:val="24"/>
        </w:rPr>
        <w:t>Methods:</w:t>
      </w:r>
    </w:p>
    <w:p w14:paraId="33FAC84C" w14:textId="6E6141FB" w:rsidR="27500FD5" w:rsidRPr="00436C79" w:rsidRDefault="0F300BE4" w:rsidP="0F300BE4">
      <w:pPr>
        <w:spacing w:line="276" w:lineRule="auto"/>
        <w:ind w:left="-20" w:right="-20"/>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b/>
          <w:bCs/>
          <w:color w:val="000000" w:themeColor="text1"/>
          <w:sz w:val="24"/>
          <w:szCs w:val="24"/>
        </w:rPr>
        <w:t>Data source</w:t>
      </w:r>
      <w:r w:rsidRPr="00436C79">
        <w:rPr>
          <w:rFonts w:ascii="Times New Roman" w:eastAsia="Times New Roman" w:hAnsi="Times New Roman" w:cs="Times New Roman"/>
          <w:color w:val="000000" w:themeColor="text1"/>
          <w:sz w:val="24"/>
          <w:szCs w:val="24"/>
        </w:rPr>
        <w:t xml:space="preserve"> </w:t>
      </w:r>
    </w:p>
    <w:p w14:paraId="1B03DB06" w14:textId="37665BE7" w:rsidR="27500FD5" w:rsidRPr="00436C79" w:rsidRDefault="0F300BE4" w:rsidP="00F56090">
      <w:pPr>
        <w:ind w:firstLine="720"/>
        <w:rPr>
          <w:rFonts w:ascii="Times New Roman" w:eastAsia="Times New Roman" w:hAnsi="Times New Roman" w:cs="Times New Roman"/>
          <w:sz w:val="24"/>
          <w:szCs w:val="24"/>
        </w:rPr>
        <w:pPrChange w:id="24" w:author="Mohammad Nayeem Hasan" w:date="2024-08-23T00:30:00Z" w16du:dateUtc="2024-08-22T18:30:00Z">
          <w:pPr/>
        </w:pPrChange>
      </w:pPr>
      <w:r w:rsidRPr="00436C79">
        <w:rPr>
          <w:rFonts w:ascii="Times New Roman" w:eastAsia="Times New Roman" w:hAnsi="Times New Roman" w:cs="Times New Roman"/>
          <w:color w:val="000000" w:themeColor="text1"/>
          <w:sz w:val="24"/>
          <w:szCs w:val="24"/>
        </w:rPr>
        <w:t>We used the dataset of Multiple Indicator Cluster Survey (MICS) conducted in 2019.</w:t>
      </w:r>
      <w:r w:rsidR="00236248" w:rsidRPr="00436C79">
        <w:rPr>
          <w:rFonts w:ascii="Times New Roman" w:hAnsi="Times New Roman" w:cs="Times New Roman"/>
        </w:rPr>
        <w:t xml:space="preserve"> </w:t>
      </w:r>
      <w:r w:rsidR="00236248" w:rsidRPr="00436C79">
        <w:rPr>
          <w:rFonts w:ascii="Times New Roman" w:eastAsia="Times New Roman" w:hAnsi="Times New Roman" w:cs="Times New Roman"/>
          <w:sz w:val="24"/>
          <w:szCs w:val="24"/>
        </w:rPr>
        <w:t>UNICEF conducts MICS, a large-scale, multidimensional household survey that is nationally representative.</w:t>
      </w:r>
      <w:r w:rsidRPr="00436C79">
        <w:rPr>
          <w:rFonts w:ascii="Times New Roman" w:eastAsia="Times New Roman" w:hAnsi="Times New Roman" w:cs="Times New Roman"/>
          <w:color w:val="000000" w:themeColor="text1"/>
          <w:sz w:val="24"/>
          <w:szCs w:val="24"/>
        </w:rPr>
        <w:t xml:space="preserve"> To gather data and important indicators about children, this survey employs standardized questionnaires. The main topics they address are child labor, violent discipline, parental involvement, education, and child development. A similar set of socioeconomic data about people and households is also gathered by MICS [35]. The public domain datasets were accessible to all [36].</w:t>
      </w:r>
    </w:p>
    <w:p w14:paraId="3B7B5596" w14:textId="763345F5" w:rsidR="27500FD5" w:rsidRPr="00436C79" w:rsidRDefault="0F300BE4" w:rsidP="0F300BE4">
      <w:pPr>
        <w:ind w:left="-20" w:right="-20"/>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b/>
          <w:bCs/>
          <w:color w:val="000000" w:themeColor="text1"/>
          <w:sz w:val="24"/>
          <w:szCs w:val="24"/>
        </w:rPr>
        <w:t>Sampling design and sample size</w:t>
      </w:r>
      <w:r w:rsidRPr="00436C79">
        <w:rPr>
          <w:rFonts w:ascii="Times New Roman" w:eastAsia="Times New Roman" w:hAnsi="Times New Roman" w:cs="Times New Roman"/>
          <w:color w:val="000000" w:themeColor="text1"/>
          <w:sz w:val="24"/>
          <w:szCs w:val="24"/>
        </w:rPr>
        <w:t xml:space="preserve"> </w:t>
      </w:r>
    </w:p>
    <w:p w14:paraId="04DB9758" w14:textId="649A29BF" w:rsidR="27500FD5" w:rsidRPr="00436C79" w:rsidRDefault="1B585ED5" w:rsidP="00F56090">
      <w:pPr>
        <w:ind w:left="-20" w:right="-20" w:firstLine="740"/>
        <w:rPr>
          <w:rFonts w:ascii="Times New Roman" w:eastAsia="Times New Roman" w:hAnsi="Times New Roman" w:cs="Times New Roman"/>
          <w:sz w:val="24"/>
          <w:szCs w:val="24"/>
        </w:rPr>
        <w:pPrChange w:id="25" w:author="Mohammad Nayeem Hasan" w:date="2024-08-23T00:30:00Z" w16du:dateUtc="2024-08-22T18:30:00Z">
          <w:pPr>
            <w:ind w:left="-20" w:right="-20"/>
          </w:pPr>
        </w:pPrChange>
      </w:pPr>
      <w:r w:rsidRPr="00436C79">
        <w:rPr>
          <w:rFonts w:ascii="Times New Roman" w:eastAsia="Times New Roman" w:hAnsi="Times New Roman" w:cs="Times New Roman"/>
          <w:color w:val="000000" w:themeColor="text1"/>
          <w:sz w:val="24"/>
          <w:szCs w:val="24"/>
        </w:rPr>
        <w:t>The MICS survey uses a two-stage cluster sampling technique to randomly pick students between the ages of 5 and 17. The 2019 MICS is based on a sample of 40,617 mothers/caretakers who were surveyed, with 97.0% of them responding. Based on the expected sizes of the enumeration regions from the most recent Population Census, primary sampling units (PSUs) for the census were developed and chosen from each sample domain using systematic</w:t>
      </w:r>
      <w:del w:id="26" w:author="Mohammad Nayeem Hasan" w:date="2024-08-23T00:31:00Z" w16du:dateUtc="2024-08-22T18:31:00Z">
        <w:r w:rsidRPr="00436C79" w:rsidDel="00F56090">
          <w:rPr>
            <w:rFonts w:ascii="Times New Roman" w:eastAsia="Times New Roman" w:hAnsi="Times New Roman" w:cs="Times New Roman"/>
            <w:color w:val="000000" w:themeColor="text1"/>
            <w:sz w:val="24"/>
            <w:szCs w:val="24"/>
          </w:rPr>
          <w:delText xml:space="preserve"> PPS</w:delText>
        </w:r>
      </w:del>
      <w:r w:rsidRPr="00436C79">
        <w:rPr>
          <w:rFonts w:ascii="Times New Roman" w:eastAsia="Times New Roman" w:hAnsi="Times New Roman" w:cs="Times New Roman"/>
          <w:color w:val="000000" w:themeColor="text1"/>
          <w:sz w:val="24"/>
          <w:szCs w:val="24"/>
        </w:rPr>
        <w:t xml:space="preserve"> </w:t>
      </w:r>
      <w:del w:id="27" w:author="Mohammad Nayeem Hasan" w:date="2024-08-23T00:31:00Z" w16du:dateUtc="2024-08-22T18:31:00Z">
        <w:r w:rsidRPr="00436C79" w:rsidDel="00F56090">
          <w:rPr>
            <w:rFonts w:ascii="Times New Roman" w:eastAsia="Times New Roman" w:hAnsi="Times New Roman" w:cs="Times New Roman"/>
            <w:color w:val="000000" w:themeColor="text1"/>
            <w:sz w:val="24"/>
            <w:szCs w:val="24"/>
          </w:rPr>
          <w:delText>(</w:delText>
        </w:r>
      </w:del>
      <w:r w:rsidRPr="00436C79">
        <w:rPr>
          <w:rFonts w:ascii="Times New Roman" w:eastAsia="Times New Roman" w:hAnsi="Times New Roman" w:cs="Times New Roman"/>
          <w:color w:val="000000" w:themeColor="text1"/>
          <w:sz w:val="24"/>
          <w:szCs w:val="24"/>
        </w:rPr>
        <w:t>probability proportional to size</w:t>
      </w:r>
      <w:ins w:id="28" w:author="Mohammad Nayeem Hasan" w:date="2024-08-23T00:31:00Z" w16du:dateUtc="2024-08-22T18:31:00Z">
        <w:r w:rsidR="00F56090">
          <w:rPr>
            <w:rFonts w:ascii="Times New Roman" w:eastAsia="Times New Roman" w:hAnsi="Times New Roman" w:cs="Times New Roman"/>
            <w:color w:val="000000" w:themeColor="text1"/>
            <w:sz w:val="24"/>
            <w:szCs w:val="24"/>
          </w:rPr>
          <w:t xml:space="preserve"> (PPS)</w:t>
        </w:r>
      </w:ins>
      <w:del w:id="29" w:author="Mohammad Nayeem Hasan" w:date="2024-08-23T00:31:00Z" w16du:dateUtc="2024-08-22T18:31:00Z">
        <w:r w:rsidRPr="00436C79" w:rsidDel="00F56090">
          <w:rPr>
            <w:rFonts w:ascii="Times New Roman" w:eastAsia="Times New Roman" w:hAnsi="Times New Roman" w:cs="Times New Roman"/>
            <w:color w:val="000000" w:themeColor="text1"/>
            <w:sz w:val="24"/>
            <w:szCs w:val="24"/>
          </w:rPr>
          <w:delText>)</w:delText>
        </w:r>
      </w:del>
      <w:r w:rsidRPr="00436C79">
        <w:rPr>
          <w:rFonts w:ascii="Times New Roman" w:eastAsia="Times New Roman" w:hAnsi="Times New Roman" w:cs="Times New Roman"/>
          <w:color w:val="000000" w:themeColor="text1"/>
          <w:sz w:val="24"/>
          <w:szCs w:val="24"/>
        </w:rPr>
        <w:t xml:space="preserve"> sampling processes. In Bangladesh's seven administrative divisions (Dhaka, Chittagong, Sylhet, </w:t>
      </w:r>
      <w:proofErr w:type="spellStart"/>
      <w:r w:rsidRPr="00436C79">
        <w:rPr>
          <w:rFonts w:ascii="Times New Roman" w:eastAsia="Times New Roman" w:hAnsi="Times New Roman" w:cs="Times New Roman"/>
          <w:color w:val="000000" w:themeColor="text1"/>
          <w:sz w:val="24"/>
          <w:szCs w:val="24"/>
        </w:rPr>
        <w:t>Rajshahi</w:t>
      </w:r>
      <w:proofErr w:type="spellEnd"/>
      <w:r w:rsidRPr="00436C79">
        <w:rPr>
          <w:rFonts w:ascii="Times New Roman" w:eastAsia="Times New Roman" w:hAnsi="Times New Roman" w:cs="Times New Roman"/>
          <w:color w:val="000000" w:themeColor="text1"/>
          <w:sz w:val="24"/>
          <w:szCs w:val="24"/>
        </w:rPr>
        <w:t xml:space="preserve">, Rangpur, </w:t>
      </w:r>
      <w:proofErr w:type="spellStart"/>
      <w:r w:rsidR="00E90193">
        <w:rPr>
          <w:rFonts w:ascii="Times New Roman" w:eastAsia="Times New Roman" w:hAnsi="Times New Roman" w:cs="Times New Roman"/>
          <w:color w:val="000000" w:themeColor="text1"/>
          <w:sz w:val="24"/>
          <w:szCs w:val="24"/>
        </w:rPr>
        <w:t>Barishal</w:t>
      </w:r>
      <w:proofErr w:type="spellEnd"/>
      <w:r w:rsidRPr="00436C79">
        <w:rPr>
          <w:rFonts w:ascii="Times New Roman" w:eastAsia="Times New Roman" w:hAnsi="Times New Roman" w:cs="Times New Roman"/>
          <w:color w:val="000000" w:themeColor="text1"/>
          <w:sz w:val="24"/>
          <w:szCs w:val="24"/>
        </w:rPr>
        <w:t>, and Khulna), MICS offers a thorough picture of children's education. The main sample strata for sample selection were determined to be districts at two stages [35].</w:t>
      </w:r>
      <w:r w:rsidR="006029CC" w:rsidRPr="00436C79">
        <w:rPr>
          <w:rFonts w:ascii="Times New Roman" w:eastAsia="Times New Roman" w:hAnsi="Times New Roman" w:cs="Times New Roman"/>
          <w:color w:val="000000" w:themeColor="text1"/>
          <w:sz w:val="24"/>
          <w:szCs w:val="24"/>
        </w:rPr>
        <w:t xml:space="preserve"> </w:t>
      </w:r>
      <w:r w:rsidR="006029CC" w:rsidRPr="00436C79">
        <w:rPr>
          <w:rFonts w:ascii="Times New Roman" w:eastAsia="Times New Roman" w:hAnsi="Times New Roman" w:cs="Times New Roman"/>
          <w:sz w:val="24"/>
          <w:szCs w:val="24"/>
        </w:rPr>
        <w:t xml:space="preserve">31,196 children who were </w:t>
      </w:r>
      <w:commentRangeStart w:id="30"/>
      <w:r w:rsidR="006029CC" w:rsidRPr="00436C79">
        <w:rPr>
          <w:rFonts w:ascii="Times New Roman" w:eastAsia="Times New Roman" w:hAnsi="Times New Roman" w:cs="Times New Roman"/>
          <w:sz w:val="24"/>
          <w:szCs w:val="24"/>
        </w:rPr>
        <w:t xml:space="preserve">admitted </w:t>
      </w:r>
      <w:commentRangeEnd w:id="30"/>
      <w:r w:rsidR="00F56090">
        <w:rPr>
          <w:rStyle w:val="CommentReference"/>
        </w:rPr>
        <w:commentReference w:id="30"/>
      </w:r>
      <w:r w:rsidR="006029CC" w:rsidRPr="00436C79">
        <w:rPr>
          <w:rFonts w:ascii="Times New Roman" w:eastAsia="Times New Roman" w:hAnsi="Times New Roman" w:cs="Times New Roman"/>
          <w:sz w:val="24"/>
          <w:szCs w:val="24"/>
        </w:rPr>
        <w:t xml:space="preserve">in the last year were included and the rest of the students who were not admitted in the last year were excluded. 15,639 children who were in primary school last year were included, while those who were not in primary school last year were excluded. 14,305 children who were aged </w:t>
      </w:r>
      <w:commentRangeStart w:id="31"/>
      <w:r w:rsidR="006029CC" w:rsidRPr="00436C79">
        <w:rPr>
          <w:rFonts w:ascii="Times New Roman" w:eastAsia="Times New Roman" w:hAnsi="Times New Roman" w:cs="Times New Roman"/>
          <w:sz w:val="24"/>
          <w:szCs w:val="24"/>
        </w:rPr>
        <w:t xml:space="preserve">6 to 12 years were included </w:t>
      </w:r>
      <w:commentRangeEnd w:id="31"/>
      <w:r w:rsidR="00F56090">
        <w:rPr>
          <w:rStyle w:val="CommentReference"/>
        </w:rPr>
        <w:commentReference w:id="31"/>
      </w:r>
      <w:r w:rsidR="006029CC" w:rsidRPr="00436C79">
        <w:rPr>
          <w:rFonts w:ascii="Times New Roman" w:eastAsia="Times New Roman" w:hAnsi="Times New Roman" w:cs="Times New Roman"/>
          <w:sz w:val="24"/>
          <w:szCs w:val="24"/>
        </w:rPr>
        <w:t xml:space="preserve">and the rest </w:t>
      </w:r>
      <w:r w:rsidR="006029CC" w:rsidRPr="00436C79">
        <w:rPr>
          <w:rFonts w:ascii="Times New Roman" w:eastAsia="Times New Roman" w:hAnsi="Times New Roman" w:cs="Times New Roman"/>
          <w:sz w:val="24"/>
          <w:szCs w:val="24"/>
        </w:rPr>
        <w:lastRenderedPageBreak/>
        <w:t xml:space="preserve">of the children who were not aged 6 to 12 years were excluded. </w:t>
      </w:r>
      <w:r w:rsidR="00392104" w:rsidRPr="00436C79">
        <w:rPr>
          <w:rFonts w:ascii="Times New Roman" w:eastAsia="Times New Roman" w:hAnsi="Times New Roman" w:cs="Times New Roman"/>
          <w:sz w:val="24"/>
          <w:szCs w:val="24"/>
        </w:rPr>
        <w:t xml:space="preserve">The final sample of </w:t>
      </w:r>
      <w:r w:rsidR="006029CC" w:rsidRPr="00436C79">
        <w:rPr>
          <w:rFonts w:ascii="Times New Roman" w:eastAsia="Times New Roman" w:hAnsi="Times New Roman" w:cs="Times New Roman"/>
          <w:sz w:val="24"/>
          <w:szCs w:val="24"/>
        </w:rPr>
        <w:t>14,278 children who started school at age 6 or higher were included, while those who started school at below 6 years were excluded</w:t>
      </w:r>
      <w:r w:rsidR="007774E6" w:rsidRPr="00436C79">
        <w:rPr>
          <w:rFonts w:ascii="Times New Roman" w:eastAsia="Times New Roman" w:hAnsi="Times New Roman" w:cs="Times New Roman"/>
          <w:sz w:val="24"/>
          <w:szCs w:val="24"/>
        </w:rPr>
        <w:t xml:space="preserve"> as the official primary school entrance age in Bangladesh is 6 years [28]</w:t>
      </w:r>
      <w:del w:id="32" w:author="Mohammad Nayeem Hasan" w:date="2024-08-23T00:35:00Z" w16du:dateUtc="2024-08-22T18:35:00Z">
        <w:r w:rsidR="008F158A" w:rsidRPr="00436C79" w:rsidDel="00F56090">
          <w:rPr>
            <w:rFonts w:ascii="Times New Roman" w:eastAsia="Times New Roman" w:hAnsi="Times New Roman" w:cs="Times New Roman"/>
            <w:sz w:val="24"/>
            <w:szCs w:val="24"/>
          </w:rPr>
          <w:delText xml:space="preserve"> (Figure 1)</w:delText>
        </w:r>
      </w:del>
      <w:r w:rsidR="006029CC" w:rsidRPr="00436C79">
        <w:rPr>
          <w:rFonts w:ascii="Times New Roman" w:eastAsia="Times New Roman" w:hAnsi="Times New Roman" w:cs="Times New Roman"/>
          <w:sz w:val="24"/>
          <w:szCs w:val="24"/>
        </w:rPr>
        <w:t>.</w:t>
      </w:r>
      <w:ins w:id="33" w:author="Mohammad Nayeem Hasan" w:date="2024-08-23T00:35:00Z" w16du:dateUtc="2024-08-22T18:35:00Z">
        <w:r w:rsidR="00F56090">
          <w:rPr>
            <w:rFonts w:ascii="Times New Roman" w:eastAsia="Times New Roman" w:hAnsi="Times New Roman" w:cs="Times New Roman"/>
            <w:sz w:val="24"/>
            <w:szCs w:val="24"/>
          </w:rPr>
          <w:t xml:space="preserve"> </w:t>
        </w:r>
      </w:ins>
      <w:ins w:id="34" w:author="Mohammad Nayeem Hasan" w:date="2024-08-23T00:36:00Z" w16du:dateUtc="2024-08-22T18:36:00Z">
        <w:r w:rsidR="00F56090" w:rsidRPr="00F56090">
          <w:rPr>
            <w:rFonts w:ascii="Times New Roman" w:eastAsia="Times New Roman" w:hAnsi="Times New Roman" w:cs="Times New Roman"/>
            <w:sz w:val="24"/>
            <w:szCs w:val="24"/>
          </w:rPr>
          <w:t>Figure 1 illustrates the schematic diagram of the analytic study sample.</w:t>
        </w:r>
      </w:ins>
    </w:p>
    <w:p w14:paraId="103ABFB3" w14:textId="77777777" w:rsidR="008F158A" w:rsidRPr="00436C79" w:rsidRDefault="008F158A" w:rsidP="008F158A">
      <w:pPr>
        <w:spacing w:line="240" w:lineRule="auto"/>
        <w:ind w:left="-20" w:right="-20"/>
        <w:rPr>
          <w:rFonts w:ascii="Times New Roman" w:eastAsia="Times New Roman" w:hAnsi="Times New Roman" w:cs="Times New Roman"/>
          <w:sz w:val="24"/>
          <w:szCs w:val="24"/>
        </w:rPr>
      </w:pPr>
      <w:r w:rsidRPr="00436C79">
        <w:rPr>
          <w:rFonts w:ascii="Times New Roman" w:hAnsi="Times New Roman" w:cs="Times New Roman"/>
          <w:noProof/>
          <w:sz w:val="24"/>
          <w:szCs w:val="24"/>
        </w:rPr>
        <w:drawing>
          <wp:inline distT="0" distB="0" distL="0" distR="0" wp14:anchorId="755A61D5" wp14:editId="47F87F58">
            <wp:extent cx="6057888" cy="6989873"/>
            <wp:effectExtent l="19050" t="19050" r="635" b="1905"/>
            <wp:docPr id="754026457" name="Picture 754026457" descr="A flowchart of a number of childr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26457" name="Picture 754026457" descr="A flowchart of a number of childr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62407" cy="6995088"/>
                    </a:xfrm>
                    <a:prstGeom prst="rect">
                      <a:avLst/>
                    </a:prstGeom>
                    <a:ln w="6350">
                      <a:solidFill>
                        <a:schemeClr val="bg1"/>
                      </a:solidFill>
                      <a:prstDash val="solid"/>
                    </a:ln>
                  </pic:spPr>
                </pic:pic>
              </a:graphicData>
            </a:graphic>
          </wp:inline>
        </w:drawing>
      </w:r>
    </w:p>
    <w:p w14:paraId="10FB355C" w14:textId="491CF0B0" w:rsidR="008F158A" w:rsidRPr="00436C79" w:rsidRDefault="008F158A" w:rsidP="008F158A">
      <w:pPr>
        <w:shd w:val="clear" w:color="auto" w:fill="FFFFFF" w:themeFill="background1"/>
        <w:spacing w:line="480" w:lineRule="auto"/>
        <w:jc w:val="center"/>
        <w:rPr>
          <w:rFonts w:ascii="Times New Roman" w:eastAsia="Times New Roman" w:hAnsi="Times New Roman" w:cs="Times New Roman"/>
          <w:b/>
          <w:bCs/>
          <w:sz w:val="24"/>
          <w:szCs w:val="24"/>
          <w:lang w:val="en-GB"/>
        </w:rPr>
      </w:pPr>
      <w:r w:rsidRPr="00436C79">
        <w:rPr>
          <w:rFonts w:ascii="Times New Roman" w:eastAsia="Times New Roman" w:hAnsi="Times New Roman" w:cs="Times New Roman"/>
          <w:b/>
          <w:bCs/>
          <w:sz w:val="24"/>
          <w:szCs w:val="24"/>
        </w:rPr>
        <w:t xml:space="preserve">Figure 1. </w:t>
      </w:r>
      <w:r w:rsidRPr="00436C79">
        <w:rPr>
          <w:rFonts w:ascii="Times New Roman" w:eastAsia="Times New Roman" w:hAnsi="Times New Roman" w:cs="Times New Roman"/>
          <w:b/>
          <w:bCs/>
          <w:sz w:val="24"/>
          <w:szCs w:val="24"/>
          <w:lang w:val="en-GB"/>
        </w:rPr>
        <w:t>Schematic Diagram of the Analytic Study Sample.</w:t>
      </w:r>
    </w:p>
    <w:p w14:paraId="21D3F16E" w14:textId="77777777" w:rsidR="008F158A" w:rsidRPr="00436C79" w:rsidDel="00F56090" w:rsidRDefault="008F158A" w:rsidP="008F158A">
      <w:pPr>
        <w:shd w:val="clear" w:color="auto" w:fill="FFFFFF" w:themeFill="background1"/>
        <w:spacing w:line="480" w:lineRule="auto"/>
        <w:jc w:val="center"/>
        <w:rPr>
          <w:del w:id="35" w:author="Mohammad Nayeem Hasan" w:date="2024-08-23T00:36:00Z" w16du:dateUtc="2024-08-22T18:36:00Z"/>
          <w:rFonts w:ascii="Times New Roman" w:eastAsia="Times New Roman" w:hAnsi="Times New Roman" w:cs="Times New Roman"/>
          <w:b/>
          <w:bCs/>
          <w:sz w:val="24"/>
          <w:szCs w:val="24"/>
          <w:lang w:val="en-GB"/>
        </w:rPr>
      </w:pPr>
    </w:p>
    <w:p w14:paraId="1940CDFC" w14:textId="766878A2" w:rsidR="340113F8" w:rsidRPr="00436C79" w:rsidRDefault="1B585ED5" w:rsidP="00F56090">
      <w:pPr>
        <w:spacing w:line="240" w:lineRule="auto"/>
        <w:ind w:right="-20"/>
        <w:rPr>
          <w:rFonts w:ascii="Times New Roman" w:eastAsia="Times New Roman" w:hAnsi="Times New Roman" w:cs="Times New Roman"/>
          <w:color w:val="000000" w:themeColor="text1"/>
          <w:sz w:val="24"/>
          <w:szCs w:val="24"/>
        </w:rPr>
        <w:pPrChange w:id="36" w:author="Mohammad Nayeem Hasan" w:date="2024-08-23T00:36:00Z" w16du:dateUtc="2024-08-22T18:36:00Z">
          <w:pPr>
            <w:spacing w:line="240" w:lineRule="auto"/>
            <w:ind w:left="-20" w:right="-20"/>
          </w:pPr>
        </w:pPrChange>
      </w:pPr>
      <w:r w:rsidRPr="00436C79">
        <w:rPr>
          <w:rFonts w:ascii="Times New Roman" w:eastAsia="Times New Roman" w:hAnsi="Times New Roman" w:cs="Times New Roman"/>
          <w:b/>
          <w:bCs/>
          <w:color w:val="000000" w:themeColor="text1"/>
          <w:sz w:val="24"/>
          <w:szCs w:val="24"/>
        </w:rPr>
        <w:t>Outcome variables</w:t>
      </w:r>
      <w:r w:rsidRPr="00436C79">
        <w:rPr>
          <w:rFonts w:ascii="Times New Roman" w:eastAsia="Times New Roman" w:hAnsi="Times New Roman" w:cs="Times New Roman"/>
          <w:color w:val="000000" w:themeColor="text1"/>
          <w:sz w:val="24"/>
          <w:szCs w:val="24"/>
        </w:rPr>
        <w:t xml:space="preserve"> </w:t>
      </w:r>
    </w:p>
    <w:p w14:paraId="0BCF94CE" w14:textId="7AB91F04" w:rsidR="340113F8" w:rsidRPr="00436C79" w:rsidRDefault="5330EFE0" w:rsidP="00F56090">
      <w:pPr>
        <w:spacing w:line="240" w:lineRule="auto"/>
        <w:ind w:left="-20" w:right="-20" w:firstLine="740"/>
        <w:rPr>
          <w:rFonts w:ascii="Times New Roman" w:eastAsia="Times New Roman" w:hAnsi="Times New Roman" w:cs="Times New Roman"/>
          <w:sz w:val="24"/>
          <w:szCs w:val="24"/>
        </w:rPr>
        <w:pPrChange w:id="37" w:author="Mohammad Nayeem Hasan" w:date="2024-08-23T00:37:00Z" w16du:dateUtc="2024-08-22T18:37:00Z">
          <w:pPr>
            <w:spacing w:line="240" w:lineRule="auto"/>
            <w:ind w:left="-20" w:right="-20"/>
          </w:pPr>
        </w:pPrChange>
      </w:pPr>
      <w:r w:rsidRPr="00436C79">
        <w:rPr>
          <w:rFonts w:ascii="Times New Roman" w:eastAsia="Times New Roman" w:hAnsi="Times New Roman" w:cs="Times New Roman"/>
          <w:sz w:val="24"/>
          <w:szCs w:val="24"/>
        </w:rPr>
        <w:t xml:space="preserve">For creating our outcome variable (Dropout status), we assigned a </w:t>
      </w:r>
      <w:ins w:id="38" w:author="Mohammad Nayeem Hasan" w:date="2024-08-23T00:38:00Z" w16du:dateUtc="2024-08-22T18:38:00Z">
        <w:r w:rsidR="00F56090">
          <w:rPr>
            <w:rFonts w:ascii="Times New Roman" w:eastAsia="Times New Roman" w:hAnsi="Times New Roman" w:cs="Times New Roman"/>
            <w:sz w:val="24"/>
            <w:szCs w:val="24"/>
          </w:rPr>
          <w:t>value</w:t>
        </w:r>
      </w:ins>
      <w:del w:id="39" w:author="Mohammad Nayeem Hasan" w:date="2024-08-23T00:38:00Z" w16du:dateUtc="2024-08-22T18:38:00Z">
        <w:r w:rsidRPr="00436C79" w:rsidDel="00F56090">
          <w:rPr>
            <w:rFonts w:ascii="Times New Roman" w:eastAsia="Times New Roman" w:hAnsi="Times New Roman" w:cs="Times New Roman"/>
            <w:sz w:val="24"/>
            <w:szCs w:val="24"/>
          </w:rPr>
          <w:delText>score</w:delText>
        </w:r>
      </w:del>
      <w:r w:rsidRPr="00436C79">
        <w:rPr>
          <w:rFonts w:ascii="Times New Roman" w:eastAsia="Times New Roman" w:hAnsi="Times New Roman" w:cs="Times New Roman"/>
          <w:sz w:val="24"/>
          <w:szCs w:val="24"/>
        </w:rPr>
        <w:t xml:space="preserve"> of 1 to each child based </w:t>
      </w:r>
      <w:commentRangeStart w:id="40"/>
      <w:r w:rsidRPr="00436C79">
        <w:rPr>
          <w:rFonts w:ascii="Times New Roman" w:eastAsia="Times New Roman" w:hAnsi="Times New Roman" w:cs="Times New Roman"/>
          <w:sz w:val="24"/>
          <w:szCs w:val="24"/>
        </w:rPr>
        <w:t xml:space="preserve">on not attending school or early childhood program during current </w:t>
      </w:r>
      <w:commentRangeEnd w:id="40"/>
      <w:r w:rsidR="00962C33">
        <w:rPr>
          <w:rStyle w:val="CommentReference"/>
        </w:rPr>
        <w:commentReference w:id="40"/>
      </w:r>
      <w:r w:rsidRPr="00436C79">
        <w:rPr>
          <w:rFonts w:ascii="Times New Roman" w:eastAsia="Times New Roman" w:hAnsi="Times New Roman" w:cs="Times New Roman"/>
          <w:sz w:val="24"/>
          <w:szCs w:val="24"/>
        </w:rPr>
        <w:t xml:space="preserve">school year </w:t>
      </w:r>
      <w:r w:rsidR="001E2A6C" w:rsidRPr="00436C79">
        <w:rPr>
          <w:rFonts w:ascii="Times New Roman" w:eastAsia="Times New Roman" w:hAnsi="Times New Roman" w:cs="Times New Roman"/>
          <w:sz w:val="24"/>
          <w:szCs w:val="24"/>
        </w:rPr>
        <w:t xml:space="preserve">but was admitted last year </w:t>
      </w:r>
      <w:r w:rsidRPr="00436C79">
        <w:rPr>
          <w:rFonts w:ascii="Times New Roman" w:eastAsia="Times New Roman" w:hAnsi="Times New Roman" w:cs="Times New Roman"/>
          <w:sz w:val="24"/>
          <w:szCs w:val="24"/>
        </w:rPr>
        <w:t xml:space="preserve">indicated a </w:t>
      </w:r>
      <w:r w:rsidR="00436C79">
        <w:rPr>
          <w:rFonts w:ascii="Times New Roman" w:eastAsia="Times New Roman" w:hAnsi="Times New Roman" w:cs="Times New Roman"/>
          <w:sz w:val="24"/>
          <w:szCs w:val="24"/>
        </w:rPr>
        <w:t>“</w:t>
      </w:r>
      <w:r w:rsidRPr="00436C79">
        <w:rPr>
          <w:rFonts w:ascii="Times New Roman" w:eastAsia="Times New Roman" w:hAnsi="Times New Roman" w:cs="Times New Roman"/>
          <w:sz w:val="24"/>
          <w:szCs w:val="24"/>
        </w:rPr>
        <w:t>yes</w:t>
      </w:r>
      <w:r w:rsidR="00436C79">
        <w:rPr>
          <w:rFonts w:ascii="Times New Roman" w:eastAsia="Times New Roman" w:hAnsi="Times New Roman" w:cs="Times New Roman"/>
          <w:sz w:val="24"/>
          <w:szCs w:val="24"/>
        </w:rPr>
        <w:t>”</w:t>
      </w:r>
      <w:r w:rsidRPr="00436C79">
        <w:rPr>
          <w:rFonts w:ascii="Times New Roman" w:eastAsia="Times New Roman" w:hAnsi="Times New Roman" w:cs="Times New Roman"/>
          <w:sz w:val="24"/>
          <w:szCs w:val="24"/>
        </w:rPr>
        <w:t xml:space="preserve"> response, otherwise 0 indicating </w:t>
      </w:r>
      <w:r w:rsidR="00436C79">
        <w:rPr>
          <w:rFonts w:ascii="Times New Roman" w:eastAsia="Times New Roman" w:hAnsi="Times New Roman" w:cs="Times New Roman"/>
          <w:sz w:val="24"/>
          <w:szCs w:val="24"/>
        </w:rPr>
        <w:t>“</w:t>
      </w:r>
      <w:r w:rsidRPr="00436C79">
        <w:rPr>
          <w:rFonts w:ascii="Times New Roman" w:eastAsia="Times New Roman" w:hAnsi="Times New Roman" w:cs="Times New Roman"/>
          <w:sz w:val="24"/>
          <w:szCs w:val="24"/>
        </w:rPr>
        <w:t>no</w:t>
      </w:r>
      <w:r w:rsidR="00436C79">
        <w:rPr>
          <w:rFonts w:ascii="Times New Roman" w:eastAsia="Times New Roman" w:hAnsi="Times New Roman" w:cs="Times New Roman"/>
          <w:sz w:val="24"/>
          <w:szCs w:val="24"/>
        </w:rPr>
        <w:t>”</w:t>
      </w:r>
      <w:r w:rsidRPr="00436C79">
        <w:rPr>
          <w:rFonts w:ascii="Times New Roman" w:eastAsia="Times New Roman" w:hAnsi="Times New Roman" w:cs="Times New Roman"/>
          <w:sz w:val="24"/>
          <w:szCs w:val="24"/>
        </w:rPr>
        <w:t>. Based on the frequencies of this outcome variable in 2019 MICS, 15,643 students were observed, and 323 children dropped out which is 2.06 percent and 15,320 were still in the class which is 97.94 percent according to 2019 MICS (Figure1).</w:t>
      </w:r>
    </w:p>
    <w:p w14:paraId="2F5B8DD1" w14:textId="7FC7770C" w:rsidR="340113F8" w:rsidRPr="00436C79" w:rsidRDefault="1B585ED5" w:rsidP="1B585ED5">
      <w:pPr>
        <w:spacing w:line="240" w:lineRule="auto"/>
        <w:ind w:left="-20" w:right="-20"/>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b/>
          <w:bCs/>
          <w:color w:val="000000" w:themeColor="text1"/>
          <w:sz w:val="24"/>
          <w:szCs w:val="24"/>
        </w:rPr>
        <w:t>Covariates</w:t>
      </w:r>
      <w:r w:rsidRPr="00436C79">
        <w:rPr>
          <w:rFonts w:ascii="Times New Roman" w:eastAsia="Times New Roman" w:hAnsi="Times New Roman" w:cs="Times New Roman"/>
          <w:color w:val="000000" w:themeColor="text1"/>
          <w:sz w:val="24"/>
          <w:szCs w:val="24"/>
        </w:rPr>
        <w:t xml:space="preserve"> </w:t>
      </w:r>
    </w:p>
    <w:p w14:paraId="2CE47C0D" w14:textId="330D7A79" w:rsidR="340113F8" w:rsidRPr="00436C79" w:rsidRDefault="147C7931" w:rsidP="00962C33">
      <w:pPr>
        <w:shd w:val="clear" w:color="auto" w:fill="FFFFFF" w:themeFill="background1"/>
        <w:spacing w:after="0"/>
        <w:ind w:firstLine="720"/>
        <w:rPr>
          <w:rFonts w:ascii="Times New Roman" w:eastAsia="Times New Roman" w:hAnsi="Times New Roman" w:cs="Times New Roman"/>
          <w:sz w:val="24"/>
          <w:szCs w:val="24"/>
        </w:rPr>
        <w:pPrChange w:id="41" w:author="Mohammad Nayeem Hasan" w:date="2024-08-23T00:39:00Z" w16du:dateUtc="2024-08-22T18:39:00Z">
          <w:pPr>
            <w:shd w:val="clear" w:color="auto" w:fill="FFFFFF" w:themeFill="background1"/>
            <w:spacing w:after="0"/>
          </w:pPr>
        </w:pPrChange>
      </w:pPr>
      <w:r w:rsidRPr="00436C79">
        <w:rPr>
          <w:rFonts w:ascii="Times New Roman" w:eastAsia="Times New Roman" w:hAnsi="Times New Roman" w:cs="Times New Roman"/>
          <w:sz w:val="24"/>
          <w:szCs w:val="24"/>
        </w:rPr>
        <w:t>For identifying the possible factors associated with dropout status, some reliable variables are selected as the respondent. A set of covariates such as child’s age (6 to 8 years and 9 to 12 years), sex, age at beginning of school year (6 to 8 years and 9 to 12 years)</w:t>
      </w:r>
      <w:r w:rsidR="00392104" w:rsidRPr="00436C79">
        <w:rPr>
          <w:rFonts w:ascii="Times New Roman" w:eastAsia="Times New Roman" w:hAnsi="Times New Roman" w:cs="Times New Roman"/>
          <w:sz w:val="24"/>
          <w:szCs w:val="24"/>
        </w:rPr>
        <w:t xml:space="preserve"> [36]</w:t>
      </w:r>
      <w:r w:rsidRPr="00436C79">
        <w:rPr>
          <w:rFonts w:ascii="Times New Roman" w:eastAsia="Times New Roman" w:hAnsi="Times New Roman" w:cs="Times New Roman"/>
          <w:sz w:val="24"/>
          <w:szCs w:val="24"/>
        </w:rPr>
        <w:t xml:space="preserve">, child’s functional difficulties, involvement in economic activities, children need to be physically punished to be brought up properly, severe physical punishment, mother's education (Pre-primary or none, Primary, Secondary and Higher secondary or above), mother’s functional difficulties and whether she has another child under 5, father's education (Pre-primary or none, Primary, Secondary and Higher secondary or above), area (urban and rural), division, gender of household head, ethnicity of household head (Bengali and others), religion (Islam, Hinduism, Christianity, Buddhism), household size (lowest through 4 and 4 or above) [37], household wealth index </w:t>
      </w:r>
      <w:commentRangeStart w:id="42"/>
      <w:r w:rsidRPr="00436C79">
        <w:rPr>
          <w:rFonts w:ascii="Times New Roman" w:eastAsia="Times New Roman" w:hAnsi="Times New Roman" w:cs="Times New Roman"/>
          <w:sz w:val="24"/>
          <w:szCs w:val="24"/>
        </w:rPr>
        <w:t>[38]</w:t>
      </w:r>
      <w:commentRangeEnd w:id="42"/>
      <w:r w:rsidR="00962C33">
        <w:rPr>
          <w:rStyle w:val="CommentReference"/>
        </w:rPr>
        <w:commentReference w:id="42"/>
      </w:r>
      <w:r w:rsidRPr="00436C79">
        <w:rPr>
          <w:rFonts w:ascii="Times New Roman" w:eastAsia="Times New Roman" w:hAnsi="Times New Roman" w:cs="Times New Roman"/>
          <w:sz w:val="24"/>
          <w:szCs w:val="24"/>
        </w:rPr>
        <w:t xml:space="preserve">, </w:t>
      </w:r>
      <w:commentRangeStart w:id="43"/>
      <w:r w:rsidRPr="00436C79">
        <w:rPr>
          <w:rFonts w:ascii="Times New Roman" w:eastAsia="Times New Roman" w:hAnsi="Times New Roman" w:cs="Times New Roman"/>
          <w:sz w:val="24"/>
          <w:szCs w:val="24"/>
        </w:rPr>
        <w:t>household has electricity, household has internet</w:t>
      </w:r>
      <w:commentRangeEnd w:id="43"/>
      <w:r w:rsidR="00962C33">
        <w:rPr>
          <w:rStyle w:val="CommentReference"/>
        </w:rPr>
        <w:commentReference w:id="43"/>
      </w:r>
      <w:r w:rsidRPr="00436C79">
        <w:rPr>
          <w:rFonts w:ascii="Times New Roman" w:eastAsia="Times New Roman" w:hAnsi="Times New Roman" w:cs="Times New Roman"/>
          <w:sz w:val="24"/>
          <w:szCs w:val="24"/>
        </w:rPr>
        <w:t>, types of toilet facility (improved and unimproved), salt iodization, sources of water (improved and unimproved), child has 3 or more books to read at home, child reads books or are read to at home, child speaks same language at home and school.</w:t>
      </w:r>
    </w:p>
    <w:p w14:paraId="2D536131" w14:textId="340E1E6F" w:rsidR="340113F8" w:rsidRPr="00436C79" w:rsidRDefault="340113F8" w:rsidP="60CDC4A0">
      <w:pPr>
        <w:shd w:val="clear" w:color="auto" w:fill="FFFFFF" w:themeFill="background1"/>
        <w:spacing w:after="0"/>
        <w:rPr>
          <w:rFonts w:ascii="Times New Roman" w:eastAsia="Times New Roman" w:hAnsi="Times New Roman" w:cs="Times New Roman"/>
          <w:sz w:val="24"/>
          <w:szCs w:val="24"/>
        </w:rPr>
      </w:pPr>
    </w:p>
    <w:p w14:paraId="0F76A638" w14:textId="0CA887F8" w:rsidR="340113F8" w:rsidRPr="00436C79" w:rsidRDefault="147C7931" w:rsidP="00962C33">
      <w:pPr>
        <w:shd w:val="clear" w:color="auto" w:fill="FFFFFF" w:themeFill="background1"/>
        <w:spacing w:after="0"/>
        <w:ind w:firstLine="720"/>
        <w:rPr>
          <w:rFonts w:ascii="Times New Roman" w:eastAsia="Times New Roman" w:hAnsi="Times New Roman" w:cs="Times New Roman"/>
          <w:sz w:val="24"/>
          <w:szCs w:val="24"/>
        </w:rPr>
        <w:pPrChange w:id="44" w:author="Mohammad Nayeem Hasan" w:date="2024-08-23T00:43:00Z" w16du:dateUtc="2024-08-22T18:43:00Z">
          <w:pPr>
            <w:shd w:val="clear" w:color="auto" w:fill="FFFFFF" w:themeFill="background1"/>
            <w:spacing w:after="0"/>
          </w:pPr>
        </w:pPrChange>
      </w:pPr>
      <w:r w:rsidRPr="00436C79">
        <w:rPr>
          <w:rFonts w:ascii="Times New Roman" w:eastAsia="Times New Roman" w:hAnsi="Times New Roman" w:cs="Times New Roman"/>
          <w:sz w:val="24"/>
          <w:szCs w:val="24"/>
        </w:rPr>
        <w:t xml:space="preserve">Child’s involvement in economic activities is categorized “yes” if he/she worked or helped on garden, helped in family business, produced or sold articles and engaged in other activity for income otherwise “no”. A child faced severe physical discipline if he/she was hit or slapped on the face, head or ears or beaten up as hard as possible otherwise “no”. The types of toilet facility were categorized into improved (flush toilet, flush to piped sewer system, flush to septic tank, flush to pit latrine, pit latrine with slab and ventilated improved pit latrine) and unimproved (flash to open drain, pit latrine without slab, hanging toilet, bush/field) [39]. Salt iodization was categorized into “yes” if the iodine level was between 0 and 15 ppm or above 15 ppm and “no” if the iodine level was 0 ppm or no salt in the house [40]. Sources of water were categorized into improved (piped water, tubewell, rainwater, water kiosk) </w:t>
      </w:r>
      <w:commentRangeStart w:id="45"/>
      <w:r w:rsidRPr="00436C79">
        <w:rPr>
          <w:rFonts w:ascii="Times New Roman" w:eastAsia="Times New Roman" w:hAnsi="Times New Roman" w:cs="Times New Roman"/>
          <w:sz w:val="24"/>
          <w:szCs w:val="24"/>
        </w:rPr>
        <w:t xml:space="preserve">and unimproved </w:t>
      </w:r>
      <w:commentRangeEnd w:id="45"/>
      <w:r w:rsidR="00962C33">
        <w:rPr>
          <w:rStyle w:val="CommentReference"/>
        </w:rPr>
        <w:commentReference w:id="45"/>
      </w:r>
      <w:r w:rsidRPr="00436C79">
        <w:rPr>
          <w:rFonts w:ascii="Times New Roman" w:eastAsia="Times New Roman" w:hAnsi="Times New Roman" w:cs="Times New Roman"/>
          <w:sz w:val="24"/>
          <w:szCs w:val="24"/>
        </w:rPr>
        <w:t>(unprotected well, spring, river/pond) [41].</w:t>
      </w:r>
    </w:p>
    <w:p w14:paraId="39DC909B" w14:textId="392FF88F" w:rsidR="340113F8" w:rsidRPr="00436C79" w:rsidRDefault="340113F8" w:rsidP="60CDC4A0">
      <w:pPr>
        <w:spacing w:line="240" w:lineRule="auto"/>
        <w:ind w:left="-20" w:right="-20"/>
        <w:rPr>
          <w:rFonts w:ascii="Times New Roman" w:eastAsia="Times New Roman" w:hAnsi="Times New Roman" w:cs="Times New Roman"/>
          <w:sz w:val="24"/>
          <w:szCs w:val="24"/>
        </w:rPr>
      </w:pPr>
    </w:p>
    <w:p w14:paraId="3791AD71" w14:textId="558FF6CE" w:rsidR="340113F8" w:rsidRPr="00436C79" w:rsidRDefault="147C7931" w:rsidP="147C7931">
      <w:pPr>
        <w:spacing w:before="240" w:after="240" w:line="240" w:lineRule="auto"/>
        <w:rPr>
          <w:rFonts w:ascii="Times New Roman" w:eastAsia="Times New Roman" w:hAnsi="Times New Roman" w:cs="Times New Roman"/>
          <w:sz w:val="24"/>
          <w:szCs w:val="24"/>
        </w:rPr>
      </w:pPr>
      <w:commentRangeStart w:id="46"/>
      <w:r w:rsidRPr="00436C79">
        <w:rPr>
          <w:rFonts w:ascii="Times New Roman" w:eastAsia="Times New Roman" w:hAnsi="Times New Roman" w:cs="Times New Roman"/>
          <w:b/>
          <w:bCs/>
          <w:sz w:val="24"/>
          <w:szCs w:val="24"/>
        </w:rPr>
        <w:t>Statistical analysis</w:t>
      </w:r>
      <w:r w:rsidRPr="00436C79">
        <w:rPr>
          <w:rFonts w:ascii="Times New Roman" w:eastAsia="Times New Roman" w:hAnsi="Times New Roman" w:cs="Times New Roman"/>
          <w:sz w:val="24"/>
          <w:szCs w:val="24"/>
        </w:rPr>
        <w:t xml:space="preserve"> </w:t>
      </w:r>
      <w:commentRangeEnd w:id="46"/>
      <w:r w:rsidR="00C02A19">
        <w:rPr>
          <w:rStyle w:val="CommentReference"/>
        </w:rPr>
        <w:commentReference w:id="46"/>
      </w:r>
    </w:p>
    <w:p w14:paraId="16BE39A6" w14:textId="074BA2EC" w:rsidR="340113F8" w:rsidRPr="00436C79" w:rsidRDefault="1B585ED5" w:rsidP="1B585ED5">
      <w:pPr>
        <w:spacing w:line="240" w:lineRule="auto"/>
        <w:ind w:left="-20" w:right="-20"/>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b/>
          <w:bCs/>
          <w:color w:val="000000" w:themeColor="text1"/>
          <w:sz w:val="24"/>
          <w:szCs w:val="24"/>
        </w:rPr>
        <w:t>Bivariate analysis</w:t>
      </w:r>
      <w:r w:rsidRPr="00436C79">
        <w:rPr>
          <w:rFonts w:ascii="Times New Roman" w:eastAsia="Times New Roman" w:hAnsi="Times New Roman" w:cs="Times New Roman"/>
          <w:color w:val="000000" w:themeColor="text1"/>
          <w:sz w:val="24"/>
          <w:szCs w:val="24"/>
        </w:rPr>
        <w:t xml:space="preserve"> </w:t>
      </w:r>
    </w:p>
    <w:p w14:paraId="40E385FD" w14:textId="2D54D015" w:rsidR="340113F8" w:rsidRPr="00436C79" w:rsidRDefault="147C7931" w:rsidP="00962C33">
      <w:pPr>
        <w:spacing w:line="240" w:lineRule="auto"/>
        <w:ind w:left="-20" w:right="-20" w:firstLine="740"/>
        <w:rPr>
          <w:rFonts w:ascii="Times New Roman" w:eastAsia="Times New Roman" w:hAnsi="Times New Roman" w:cs="Times New Roman"/>
          <w:sz w:val="24"/>
          <w:szCs w:val="24"/>
        </w:rPr>
        <w:pPrChange w:id="47" w:author="Mohammad Nayeem Hasan" w:date="2024-08-23T00:44:00Z" w16du:dateUtc="2024-08-22T18:44:00Z">
          <w:pPr>
            <w:spacing w:line="240" w:lineRule="auto"/>
            <w:ind w:left="-20" w:right="-20"/>
          </w:pPr>
        </w:pPrChange>
      </w:pPr>
      <w:r w:rsidRPr="00436C79">
        <w:rPr>
          <w:rFonts w:ascii="Times New Roman" w:eastAsia="Times New Roman" w:hAnsi="Times New Roman" w:cs="Times New Roman"/>
          <w:sz w:val="24"/>
          <w:szCs w:val="24"/>
        </w:rPr>
        <w:t xml:space="preserve">Bivariate analysis using two-way cross-tabulation with Pearson's chi-squared test was performed to evaluate the association between dropout with other variates. We used the </w:t>
      </w:r>
      <w:proofErr w:type="spellStart"/>
      <w:r w:rsidRPr="00436C79">
        <w:rPr>
          <w:rFonts w:ascii="Times New Roman" w:eastAsia="Times New Roman" w:hAnsi="Times New Roman" w:cs="Times New Roman"/>
          <w:sz w:val="24"/>
          <w:szCs w:val="24"/>
        </w:rPr>
        <w:t>Svyset</w:t>
      </w:r>
      <w:proofErr w:type="spellEnd"/>
      <w:r w:rsidRPr="00436C79">
        <w:rPr>
          <w:rFonts w:ascii="Times New Roman" w:eastAsia="Times New Roman" w:hAnsi="Times New Roman" w:cs="Times New Roman"/>
          <w:sz w:val="24"/>
          <w:szCs w:val="24"/>
        </w:rPr>
        <w:t xml:space="preserve"> </w:t>
      </w:r>
      <w:r w:rsidRPr="00436C79">
        <w:rPr>
          <w:rFonts w:ascii="Times New Roman" w:eastAsia="Times New Roman" w:hAnsi="Times New Roman" w:cs="Times New Roman"/>
          <w:sz w:val="24"/>
          <w:szCs w:val="24"/>
        </w:rPr>
        <w:lastRenderedPageBreak/>
        <w:t>(declare data as survey data) command in Stata (</w:t>
      </w:r>
      <w:proofErr w:type="spellStart"/>
      <w:r w:rsidRPr="00436C79">
        <w:rPr>
          <w:rFonts w:ascii="Times New Roman" w:eastAsia="Times New Roman" w:hAnsi="Times New Roman" w:cs="Times New Roman"/>
          <w:sz w:val="24"/>
          <w:szCs w:val="24"/>
        </w:rPr>
        <w:t>StataCorp</w:t>
      </w:r>
      <w:proofErr w:type="spellEnd"/>
      <w:r w:rsidRPr="00436C79">
        <w:rPr>
          <w:rFonts w:ascii="Times New Roman" w:eastAsia="Times New Roman" w:hAnsi="Times New Roman" w:cs="Times New Roman"/>
          <w:sz w:val="24"/>
          <w:szCs w:val="24"/>
        </w:rPr>
        <w:t xml:space="preserve"> LP, College Station, Texas) to account for the complex survey design [42].</w:t>
      </w:r>
    </w:p>
    <w:p w14:paraId="7FC382E0" w14:textId="299079FC" w:rsidR="340113F8" w:rsidRPr="00436C79" w:rsidRDefault="1B585ED5" w:rsidP="1B585ED5">
      <w:pPr>
        <w:spacing w:line="240" w:lineRule="auto"/>
        <w:ind w:left="-20" w:right="-20"/>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b/>
          <w:bCs/>
          <w:color w:val="000000" w:themeColor="text1"/>
          <w:sz w:val="24"/>
          <w:szCs w:val="24"/>
        </w:rPr>
        <w:t xml:space="preserve">Logistic Regression </w:t>
      </w:r>
      <w:r w:rsidR="007774E6" w:rsidRPr="00436C79">
        <w:rPr>
          <w:rFonts w:ascii="Times New Roman" w:eastAsia="Times New Roman" w:hAnsi="Times New Roman" w:cs="Times New Roman"/>
          <w:b/>
          <w:bCs/>
          <w:color w:val="000000" w:themeColor="text1"/>
          <w:sz w:val="24"/>
          <w:szCs w:val="24"/>
        </w:rPr>
        <w:t>Model</w:t>
      </w:r>
      <w:r w:rsidRPr="00436C79">
        <w:rPr>
          <w:rFonts w:ascii="Times New Roman" w:eastAsia="Times New Roman" w:hAnsi="Times New Roman" w:cs="Times New Roman"/>
          <w:color w:val="000000" w:themeColor="text1"/>
          <w:sz w:val="24"/>
          <w:szCs w:val="24"/>
        </w:rPr>
        <w:t xml:space="preserve"> </w:t>
      </w:r>
    </w:p>
    <w:p w14:paraId="0A8D4920" w14:textId="51D9267B" w:rsidR="340113F8" w:rsidRPr="00436C79" w:rsidRDefault="147C7931" w:rsidP="00962C33">
      <w:pPr>
        <w:ind w:firstLine="720"/>
        <w:rPr>
          <w:rFonts w:ascii="Times New Roman" w:eastAsia="Times New Roman" w:hAnsi="Times New Roman" w:cs="Times New Roman"/>
          <w:sz w:val="24"/>
          <w:szCs w:val="24"/>
        </w:rPr>
        <w:pPrChange w:id="48" w:author="Mohammad Nayeem Hasan" w:date="2024-08-23T00:46:00Z" w16du:dateUtc="2024-08-22T18:46:00Z">
          <w:pPr/>
        </w:pPrChange>
      </w:pPr>
      <w:r w:rsidRPr="00436C79">
        <w:rPr>
          <w:rFonts w:ascii="Times New Roman" w:eastAsia="Times New Roman" w:hAnsi="Times New Roman" w:cs="Times New Roman"/>
          <w:sz w:val="24"/>
          <w:szCs w:val="24"/>
        </w:rPr>
        <w:t>When the independent variables are discrete or continuous and the dependent variable is a dichotomy, a method for making predictions known as logistic regression, also known as the logit model or logistic model, can be used [43].</w:t>
      </w:r>
      <w:r w:rsidR="00B33CDD" w:rsidRPr="00436C79">
        <w:rPr>
          <w:rFonts w:ascii="Times New Roman" w:eastAsia="Times New Roman" w:hAnsi="Times New Roman" w:cs="Times New Roman"/>
          <w:sz w:val="24"/>
          <w:szCs w:val="24"/>
        </w:rPr>
        <w:t xml:space="preserve"> </w:t>
      </w:r>
      <w:r w:rsidR="00236248" w:rsidRPr="00436C79">
        <w:rPr>
          <w:rFonts w:ascii="Times New Roman" w:eastAsia="Times New Roman" w:hAnsi="Times New Roman" w:cs="Times New Roman"/>
          <w:sz w:val="24"/>
          <w:szCs w:val="24"/>
        </w:rPr>
        <w:t>Here odds are typically used to explain the impact of independent variables in logistic regression since it computes the chance of an event occurring over the probability of it not occurring. In addition to comparing the magnitude of different risk factors for a given outcome, the odds ratio</w:t>
      </w:r>
      <w:r w:rsidR="003952C3">
        <w:rPr>
          <w:rFonts w:ascii="Times New Roman" w:eastAsia="Times New Roman" w:hAnsi="Times New Roman" w:cs="Times New Roman"/>
          <w:sz w:val="24"/>
          <w:szCs w:val="24"/>
        </w:rPr>
        <w:t xml:space="preserve"> (</w:t>
      </w:r>
      <w:r w:rsidR="00236248" w:rsidRPr="00436C79">
        <w:rPr>
          <w:rFonts w:ascii="Times New Roman" w:eastAsia="Times New Roman" w:hAnsi="Times New Roman" w:cs="Times New Roman"/>
          <w:sz w:val="24"/>
          <w:szCs w:val="24"/>
        </w:rPr>
        <w:t>OR</w:t>
      </w:r>
      <w:r w:rsidR="003952C3">
        <w:rPr>
          <w:rFonts w:ascii="Times New Roman" w:eastAsia="Times New Roman" w:hAnsi="Times New Roman" w:cs="Times New Roman"/>
          <w:sz w:val="24"/>
          <w:szCs w:val="24"/>
        </w:rPr>
        <w:t>)</w:t>
      </w:r>
      <w:r w:rsidR="00236248" w:rsidRPr="00436C79">
        <w:rPr>
          <w:rFonts w:ascii="Times New Roman" w:eastAsia="Times New Roman" w:hAnsi="Times New Roman" w:cs="Times New Roman"/>
          <w:sz w:val="24"/>
          <w:szCs w:val="24"/>
        </w:rPr>
        <w:t xml:space="preserve">, can be used to ascertain if a certain exposure is a risk factor for that </w:t>
      </w:r>
      <w:r w:rsidR="0082463A" w:rsidRPr="00436C79">
        <w:rPr>
          <w:rFonts w:ascii="Times New Roman" w:eastAsia="Times New Roman" w:hAnsi="Times New Roman" w:cs="Times New Roman"/>
          <w:sz w:val="24"/>
          <w:szCs w:val="24"/>
        </w:rPr>
        <w:t>result [</w:t>
      </w:r>
      <w:r w:rsidR="00236248" w:rsidRPr="00436C79">
        <w:rPr>
          <w:rFonts w:ascii="Times New Roman" w:eastAsia="Times New Roman" w:hAnsi="Times New Roman" w:cs="Times New Roman"/>
          <w:sz w:val="24"/>
          <w:szCs w:val="24"/>
        </w:rPr>
        <w:t>44]</w:t>
      </w:r>
      <w:r w:rsidR="0082463A" w:rsidRPr="00436C79">
        <w:rPr>
          <w:rFonts w:ascii="Times New Roman" w:eastAsia="Times New Roman" w:hAnsi="Times New Roman" w:cs="Times New Roman"/>
          <w:sz w:val="24"/>
          <w:szCs w:val="24"/>
        </w:rPr>
        <w:t>.</w:t>
      </w:r>
    </w:p>
    <w:p w14:paraId="3274DE70" w14:textId="626F3584" w:rsidR="340113F8" w:rsidRPr="00436C79" w:rsidRDefault="1B585ED5" w:rsidP="1B585ED5">
      <w:pPr>
        <w:spacing w:line="240" w:lineRule="auto"/>
        <w:ind w:left="-20" w:right="-20"/>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b/>
          <w:bCs/>
          <w:color w:val="000000" w:themeColor="text1"/>
          <w:sz w:val="24"/>
          <w:szCs w:val="24"/>
        </w:rPr>
        <w:t>Log</w:t>
      </w:r>
      <w:r w:rsidR="008375D1" w:rsidRPr="00436C79">
        <w:rPr>
          <w:rFonts w:ascii="Times New Roman" w:eastAsia="Times New Roman" w:hAnsi="Times New Roman" w:cs="Times New Roman"/>
          <w:b/>
          <w:bCs/>
          <w:color w:val="000000" w:themeColor="text1"/>
          <w:sz w:val="24"/>
          <w:szCs w:val="24"/>
        </w:rPr>
        <w:t>-</w:t>
      </w:r>
      <w:r w:rsidRPr="00436C79">
        <w:rPr>
          <w:rFonts w:ascii="Times New Roman" w:eastAsia="Times New Roman" w:hAnsi="Times New Roman" w:cs="Times New Roman"/>
          <w:b/>
          <w:bCs/>
          <w:color w:val="000000" w:themeColor="text1"/>
          <w:sz w:val="24"/>
          <w:szCs w:val="24"/>
        </w:rPr>
        <w:t>Binomial</w:t>
      </w:r>
      <w:r w:rsidR="007774E6" w:rsidRPr="00436C79">
        <w:rPr>
          <w:rFonts w:ascii="Times New Roman" w:eastAsia="Times New Roman" w:hAnsi="Times New Roman" w:cs="Times New Roman"/>
          <w:b/>
          <w:bCs/>
          <w:color w:val="000000" w:themeColor="text1"/>
          <w:sz w:val="24"/>
          <w:szCs w:val="24"/>
        </w:rPr>
        <w:t xml:space="preserve"> Regression</w:t>
      </w:r>
      <w:r w:rsidRPr="00436C79">
        <w:rPr>
          <w:rFonts w:ascii="Times New Roman" w:eastAsia="Times New Roman" w:hAnsi="Times New Roman" w:cs="Times New Roman"/>
          <w:b/>
          <w:bCs/>
          <w:color w:val="000000" w:themeColor="text1"/>
          <w:sz w:val="24"/>
          <w:szCs w:val="24"/>
        </w:rPr>
        <w:t xml:space="preserve"> </w:t>
      </w:r>
      <w:r w:rsidR="00523829" w:rsidRPr="00436C79">
        <w:rPr>
          <w:rFonts w:ascii="Times New Roman" w:eastAsia="Times New Roman" w:hAnsi="Times New Roman" w:cs="Times New Roman"/>
          <w:b/>
          <w:bCs/>
          <w:color w:val="000000" w:themeColor="text1"/>
          <w:sz w:val="24"/>
          <w:szCs w:val="24"/>
        </w:rPr>
        <w:t>M</w:t>
      </w:r>
      <w:r w:rsidRPr="00436C79">
        <w:rPr>
          <w:rFonts w:ascii="Times New Roman" w:eastAsia="Times New Roman" w:hAnsi="Times New Roman" w:cs="Times New Roman"/>
          <w:b/>
          <w:bCs/>
          <w:color w:val="000000" w:themeColor="text1"/>
          <w:sz w:val="24"/>
          <w:szCs w:val="24"/>
        </w:rPr>
        <w:t>odel</w:t>
      </w:r>
      <w:r w:rsidRPr="00436C79">
        <w:rPr>
          <w:rFonts w:ascii="Times New Roman" w:eastAsia="Times New Roman" w:hAnsi="Times New Roman" w:cs="Times New Roman"/>
          <w:color w:val="000000" w:themeColor="text1"/>
          <w:sz w:val="24"/>
          <w:szCs w:val="24"/>
        </w:rPr>
        <w:t xml:space="preserve"> </w:t>
      </w:r>
    </w:p>
    <w:p w14:paraId="5AE15917" w14:textId="70E30EBD" w:rsidR="00517B3A" w:rsidRPr="00436C79" w:rsidRDefault="147C7931" w:rsidP="00236248">
      <w:pPr>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The log</w:t>
      </w:r>
      <w:r w:rsidR="008375D1" w:rsidRPr="00436C79">
        <w:rPr>
          <w:rFonts w:ascii="Times New Roman" w:eastAsia="Times New Roman" w:hAnsi="Times New Roman" w:cs="Times New Roman"/>
          <w:sz w:val="24"/>
          <w:szCs w:val="24"/>
        </w:rPr>
        <w:t>-</w:t>
      </w:r>
      <w:r w:rsidRPr="00436C79">
        <w:rPr>
          <w:rFonts w:ascii="Times New Roman" w:eastAsia="Times New Roman" w:hAnsi="Times New Roman" w:cs="Times New Roman"/>
          <w:sz w:val="24"/>
          <w:szCs w:val="24"/>
        </w:rPr>
        <w:t>binomial model is a generalized linear model in which the distribution of the error is binomial, and the link function is the logarithm of the proportion under study</w:t>
      </w:r>
      <w:r w:rsidR="001C4700" w:rsidRPr="00436C79">
        <w:rPr>
          <w:rFonts w:ascii="Times New Roman" w:eastAsia="Times New Roman" w:hAnsi="Times New Roman" w:cs="Times New Roman"/>
          <w:sz w:val="24"/>
          <w:szCs w:val="24"/>
        </w:rPr>
        <w:t>.</w:t>
      </w:r>
      <w:r w:rsidR="00B063CE" w:rsidRPr="00436C79">
        <w:rPr>
          <w:rFonts w:ascii="Times New Roman" w:eastAsia="Times New Roman" w:hAnsi="Times New Roman" w:cs="Times New Roman"/>
          <w:sz w:val="24"/>
          <w:szCs w:val="24"/>
        </w:rPr>
        <w:t xml:space="preserve"> Although logistic regression uses odds ratios for point estimates of prevalence, log-binomial </w:t>
      </w:r>
      <w:r w:rsidR="001C4700" w:rsidRPr="00436C79">
        <w:rPr>
          <w:rFonts w:ascii="Times New Roman" w:eastAsia="Times New Roman" w:hAnsi="Times New Roman" w:cs="Times New Roman"/>
          <w:sz w:val="24"/>
          <w:szCs w:val="24"/>
        </w:rPr>
        <w:t xml:space="preserve">model has been suggested as a means of modeling the </w:t>
      </w:r>
      <w:r w:rsidR="009B1B31" w:rsidRPr="00436C79">
        <w:rPr>
          <w:rFonts w:ascii="Times New Roman" w:eastAsia="Times New Roman" w:hAnsi="Times New Roman" w:cs="Times New Roman"/>
          <w:sz w:val="24"/>
          <w:szCs w:val="24"/>
        </w:rPr>
        <w:t>prevalences</w:t>
      </w:r>
      <w:r w:rsidR="007A4E0E" w:rsidRPr="00436C79">
        <w:rPr>
          <w:rFonts w:ascii="Times New Roman" w:eastAsia="Times New Roman" w:hAnsi="Times New Roman" w:cs="Times New Roman"/>
          <w:sz w:val="24"/>
          <w:szCs w:val="24"/>
        </w:rPr>
        <w:t xml:space="preserve"> because </w:t>
      </w:r>
      <w:r w:rsidR="00B063CE" w:rsidRPr="00436C79">
        <w:rPr>
          <w:rFonts w:ascii="Times New Roman" w:eastAsia="Times New Roman" w:hAnsi="Times New Roman" w:cs="Times New Roman"/>
          <w:sz w:val="24"/>
          <w:szCs w:val="24"/>
        </w:rPr>
        <w:t>logistic model</w:t>
      </w:r>
      <w:r w:rsidR="00A647C6" w:rsidRPr="00436C79">
        <w:rPr>
          <w:rFonts w:ascii="Times New Roman" w:eastAsia="Times New Roman" w:hAnsi="Times New Roman" w:cs="Times New Roman"/>
          <w:sz w:val="24"/>
          <w:szCs w:val="24"/>
        </w:rPr>
        <w:t xml:space="preserve"> overestimate</w:t>
      </w:r>
      <w:r w:rsidR="007A4E0E" w:rsidRPr="00436C79">
        <w:rPr>
          <w:rFonts w:ascii="Times New Roman" w:eastAsia="Times New Roman" w:hAnsi="Times New Roman" w:cs="Times New Roman"/>
          <w:sz w:val="24"/>
          <w:szCs w:val="24"/>
        </w:rPr>
        <w:t>s</w:t>
      </w:r>
      <w:r w:rsidR="00A647C6" w:rsidRPr="00436C79">
        <w:rPr>
          <w:rFonts w:ascii="Times New Roman" w:eastAsia="Times New Roman" w:hAnsi="Times New Roman" w:cs="Times New Roman"/>
          <w:sz w:val="24"/>
          <w:szCs w:val="24"/>
        </w:rPr>
        <w:t xml:space="preserve"> risk ratio (RR) when the risk ratio exceeds 1</w:t>
      </w:r>
      <w:r w:rsidR="007A4E0E" w:rsidRPr="00436C79">
        <w:rPr>
          <w:rFonts w:ascii="Times New Roman" w:eastAsia="Times New Roman" w:hAnsi="Times New Roman" w:cs="Times New Roman"/>
          <w:sz w:val="24"/>
          <w:szCs w:val="24"/>
        </w:rPr>
        <w:t xml:space="preserve"> </w:t>
      </w:r>
      <w:r w:rsidR="00A647C6" w:rsidRPr="00436C79">
        <w:rPr>
          <w:rFonts w:ascii="Times New Roman" w:eastAsia="Times New Roman" w:hAnsi="Times New Roman" w:cs="Times New Roman"/>
          <w:sz w:val="24"/>
          <w:szCs w:val="24"/>
        </w:rPr>
        <w:t>and lacks natural methods for pooled or adjusted effect estimates of the prevalence ratio (PR) when the stratifying variable relates to the outcome [45</w:t>
      </w:r>
      <w:r w:rsidR="00214056">
        <w:rPr>
          <w:rFonts w:ascii="Times New Roman" w:eastAsia="Times New Roman" w:hAnsi="Times New Roman" w:cs="Times New Roman"/>
          <w:sz w:val="24"/>
          <w:szCs w:val="24"/>
        </w:rPr>
        <w:t>-</w:t>
      </w:r>
      <w:r w:rsidR="00A647C6" w:rsidRPr="00436C79">
        <w:rPr>
          <w:rFonts w:ascii="Times New Roman" w:eastAsia="Times New Roman" w:hAnsi="Times New Roman" w:cs="Times New Roman"/>
          <w:sz w:val="24"/>
          <w:szCs w:val="24"/>
        </w:rPr>
        <w:t xml:space="preserve">50]. </w:t>
      </w:r>
      <w:r w:rsidR="00236248" w:rsidRPr="00436C79">
        <w:rPr>
          <w:rFonts w:ascii="Times New Roman" w:eastAsia="Times New Roman" w:hAnsi="Times New Roman" w:cs="Times New Roman"/>
          <w:sz w:val="24"/>
          <w:szCs w:val="24"/>
        </w:rPr>
        <w:t xml:space="preserve">Logistic regression is not as appropriate for the analysis of cross-sectional studies with binary outcomes since the prevalence ratio is simpler for non-specialists to comprehend and explain than the odds ratio. </w:t>
      </w:r>
      <w:r w:rsidR="009B1B31" w:rsidRPr="00436C79">
        <w:rPr>
          <w:rFonts w:ascii="Times New Roman" w:eastAsia="Times New Roman" w:hAnsi="Times New Roman" w:cs="Times New Roman"/>
          <w:sz w:val="24"/>
          <w:szCs w:val="24"/>
        </w:rPr>
        <w:t>Instead, log-binomial regression yields accurate estimates</w:t>
      </w:r>
      <w:r w:rsidR="00214056">
        <w:rPr>
          <w:rFonts w:ascii="Times New Roman" w:eastAsia="Times New Roman" w:hAnsi="Times New Roman" w:cs="Times New Roman"/>
          <w:sz w:val="24"/>
          <w:szCs w:val="24"/>
        </w:rPr>
        <w:t xml:space="preserve"> </w:t>
      </w:r>
      <w:r w:rsidR="009B1B31" w:rsidRPr="00436C79">
        <w:rPr>
          <w:rFonts w:ascii="Times New Roman" w:eastAsia="Times New Roman" w:hAnsi="Times New Roman" w:cs="Times New Roman"/>
          <w:sz w:val="24"/>
          <w:szCs w:val="24"/>
        </w:rPr>
        <w:t>[51]</w:t>
      </w:r>
      <w:r w:rsidR="00214056">
        <w:rPr>
          <w:rFonts w:ascii="Times New Roman" w:eastAsia="Times New Roman" w:hAnsi="Times New Roman" w:cs="Times New Roman"/>
          <w:sz w:val="24"/>
          <w:szCs w:val="24"/>
        </w:rPr>
        <w:t>.</w:t>
      </w:r>
    </w:p>
    <w:p w14:paraId="5CA3613F" w14:textId="58F7C136" w:rsidR="340113F8" w:rsidRPr="00436C79" w:rsidRDefault="60CDC4A0" w:rsidP="1B585ED5">
      <w:pPr>
        <w:spacing w:line="240" w:lineRule="auto"/>
        <w:ind w:left="-20" w:right="-20"/>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b/>
          <w:bCs/>
          <w:color w:val="000000" w:themeColor="text1"/>
          <w:sz w:val="24"/>
          <w:szCs w:val="24"/>
        </w:rPr>
        <w:t xml:space="preserve">Negative Binomial </w:t>
      </w:r>
      <w:r w:rsidR="007774E6" w:rsidRPr="00436C79">
        <w:rPr>
          <w:rFonts w:ascii="Times New Roman" w:eastAsia="Times New Roman" w:hAnsi="Times New Roman" w:cs="Times New Roman"/>
          <w:b/>
          <w:bCs/>
          <w:color w:val="000000" w:themeColor="text1"/>
          <w:sz w:val="24"/>
          <w:szCs w:val="24"/>
        </w:rPr>
        <w:t xml:space="preserve">Regression </w:t>
      </w:r>
      <w:r w:rsidRPr="00436C79">
        <w:rPr>
          <w:rFonts w:ascii="Times New Roman" w:eastAsia="Times New Roman" w:hAnsi="Times New Roman" w:cs="Times New Roman"/>
          <w:b/>
          <w:bCs/>
          <w:color w:val="000000" w:themeColor="text1"/>
          <w:sz w:val="24"/>
          <w:szCs w:val="24"/>
        </w:rPr>
        <w:t>Model</w:t>
      </w:r>
      <w:r w:rsidRPr="00436C79">
        <w:rPr>
          <w:rFonts w:ascii="Times New Roman" w:eastAsia="Times New Roman" w:hAnsi="Times New Roman" w:cs="Times New Roman"/>
          <w:color w:val="000000" w:themeColor="text1"/>
          <w:sz w:val="24"/>
          <w:szCs w:val="24"/>
        </w:rPr>
        <w:t xml:space="preserve"> </w:t>
      </w:r>
    </w:p>
    <w:p w14:paraId="02F6409C" w14:textId="303CD045" w:rsidR="340113F8" w:rsidRPr="00436C79" w:rsidRDefault="00E34F68" w:rsidP="00962C33">
      <w:pPr>
        <w:ind w:firstLine="720"/>
        <w:rPr>
          <w:rFonts w:ascii="Times New Roman" w:eastAsia="Times New Roman" w:hAnsi="Times New Roman" w:cs="Times New Roman"/>
          <w:sz w:val="24"/>
          <w:szCs w:val="24"/>
        </w:rPr>
        <w:pPrChange w:id="49" w:author="Mohammad Nayeem Hasan" w:date="2024-08-23T00:47:00Z" w16du:dateUtc="2024-08-22T18:47:00Z">
          <w:pPr/>
        </w:pPrChange>
      </w:pPr>
      <w:r w:rsidRPr="00436C79">
        <w:rPr>
          <w:rFonts w:ascii="Times New Roman" w:eastAsia="Times New Roman" w:hAnsi="Times New Roman" w:cs="Times New Roman"/>
          <w:sz w:val="24"/>
          <w:szCs w:val="24"/>
        </w:rPr>
        <w:t>Both</w:t>
      </w:r>
      <w:r w:rsidR="008375D1" w:rsidRPr="00436C79">
        <w:rPr>
          <w:rFonts w:ascii="Times New Roman" w:eastAsia="Times New Roman" w:hAnsi="Times New Roman" w:cs="Times New Roman"/>
          <w:sz w:val="24"/>
          <w:szCs w:val="24"/>
        </w:rPr>
        <w:t xml:space="preserve"> Negative binomial regression and </w:t>
      </w:r>
      <w:r w:rsidR="00F6360A" w:rsidRPr="00436C79">
        <w:rPr>
          <w:rFonts w:ascii="Times New Roman" w:eastAsia="Times New Roman" w:hAnsi="Times New Roman" w:cs="Times New Roman"/>
          <w:sz w:val="24"/>
          <w:szCs w:val="24"/>
        </w:rPr>
        <w:t xml:space="preserve">Poisson regression can be used not only for counted rates but also for binary outcome variables. </w:t>
      </w:r>
      <w:r w:rsidR="147C7931" w:rsidRPr="00436C79">
        <w:rPr>
          <w:rFonts w:ascii="Times New Roman" w:eastAsia="Times New Roman" w:hAnsi="Times New Roman" w:cs="Times New Roman"/>
          <w:sz w:val="24"/>
          <w:szCs w:val="24"/>
        </w:rPr>
        <w:t xml:space="preserve">Poisson regression of binary response data varies from logistic regression because it uses a log rather than logit (log odds) transformed regressand variable. It tends to provide better statistics. The negative binomial regression model, which may account for event rate overdispersion, may be a better fit for binary outcomes than </w:t>
      </w:r>
      <w:commentRangeStart w:id="50"/>
      <w:r w:rsidR="147C7931" w:rsidRPr="00436C79">
        <w:rPr>
          <w:rFonts w:ascii="Times New Roman" w:eastAsia="Times New Roman" w:hAnsi="Times New Roman" w:cs="Times New Roman"/>
          <w:sz w:val="24"/>
          <w:szCs w:val="24"/>
        </w:rPr>
        <w:t>Poisson regression models [52].</w:t>
      </w:r>
      <w:commentRangeEnd w:id="50"/>
      <w:r w:rsidR="00962C33">
        <w:rPr>
          <w:rStyle w:val="CommentReference"/>
        </w:rPr>
        <w:commentReference w:id="50"/>
      </w:r>
    </w:p>
    <w:p w14:paraId="242BA7CB" w14:textId="0C52DF51" w:rsidR="147C7931" w:rsidRPr="00436C79" w:rsidRDefault="5330EFE0" w:rsidP="147C7931">
      <w:pPr>
        <w:spacing w:line="257" w:lineRule="auto"/>
        <w:ind w:left="-20" w:right="-20"/>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Variable Selection</w:t>
      </w:r>
    </w:p>
    <w:p w14:paraId="10B7C33B" w14:textId="19951E15" w:rsidR="5330EFE0" w:rsidRPr="00436C79" w:rsidRDefault="00EB6AD7" w:rsidP="5330EFE0">
      <w:pPr>
        <w:spacing w:line="257" w:lineRule="auto"/>
        <w:ind w:left="-20" w:right="-20"/>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 xml:space="preserve">Bivariable analysis was performed individually for each of the 26 variables. </w:t>
      </w:r>
      <w:r w:rsidR="3476DC71" w:rsidRPr="00436C79">
        <w:rPr>
          <w:rFonts w:ascii="Times New Roman" w:eastAsia="Times New Roman" w:hAnsi="Times New Roman" w:cs="Times New Roman"/>
          <w:sz w:val="24"/>
          <w:szCs w:val="24"/>
          <w:lang w:val="en-GB"/>
        </w:rPr>
        <w:t>17 variables were selected for inclusion in the crude model, using a significance level of 20%. Similarly, 15 variables were selected at the 20 % significance level for the adjusted model. Additionally, with a cut-off value of 5.00, we used the variance inflation factor (VIF) value to analyse multicollinearity in the final model [53]. All variables, except for the child’s age and age at the beginning of the school year, had VIF values less than 5.00. Therefore, the child’s age was dropped from the adjusted model to mitigate multicollinearity issues. ‌</w:t>
      </w:r>
    </w:p>
    <w:p w14:paraId="5914F9C9" w14:textId="5106A148" w:rsidR="340113F8" w:rsidRPr="00436C79" w:rsidRDefault="60CDC4A0" w:rsidP="1B585ED5">
      <w:pPr>
        <w:spacing w:line="240" w:lineRule="auto"/>
        <w:ind w:left="-20" w:right="-20"/>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b/>
          <w:bCs/>
          <w:color w:val="000000" w:themeColor="text1"/>
          <w:sz w:val="24"/>
          <w:szCs w:val="24"/>
        </w:rPr>
        <w:t xml:space="preserve">Model </w:t>
      </w:r>
      <w:r w:rsidR="00523829" w:rsidRPr="00436C79">
        <w:rPr>
          <w:rFonts w:ascii="Times New Roman" w:eastAsia="Times New Roman" w:hAnsi="Times New Roman" w:cs="Times New Roman"/>
          <w:b/>
          <w:bCs/>
          <w:color w:val="000000" w:themeColor="text1"/>
          <w:sz w:val="24"/>
          <w:szCs w:val="24"/>
        </w:rPr>
        <w:t>A</w:t>
      </w:r>
      <w:r w:rsidRPr="00436C79">
        <w:rPr>
          <w:rFonts w:ascii="Times New Roman" w:eastAsia="Times New Roman" w:hAnsi="Times New Roman" w:cs="Times New Roman"/>
          <w:b/>
          <w:bCs/>
          <w:color w:val="000000" w:themeColor="text1"/>
          <w:sz w:val="24"/>
          <w:szCs w:val="24"/>
        </w:rPr>
        <w:t>ssessment</w:t>
      </w:r>
      <w:r w:rsidRPr="00436C79">
        <w:rPr>
          <w:rFonts w:ascii="Times New Roman" w:eastAsia="Times New Roman" w:hAnsi="Times New Roman" w:cs="Times New Roman"/>
          <w:color w:val="000000" w:themeColor="text1"/>
          <w:sz w:val="24"/>
          <w:szCs w:val="24"/>
        </w:rPr>
        <w:t xml:space="preserve"> </w:t>
      </w:r>
    </w:p>
    <w:p w14:paraId="0E5860B4" w14:textId="56C846E9" w:rsidR="00987485" w:rsidRPr="00436C79" w:rsidRDefault="5330EFE0" w:rsidP="00F12F8F">
      <w:pPr>
        <w:spacing w:line="240" w:lineRule="auto"/>
        <w:ind w:left="-20" w:right="-20" w:firstLine="740"/>
        <w:rPr>
          <w:rFonts w:ascii="Times New Roman" w:eastAsia="Times New Roman" w:hAnsi="Times New Roman" w:cs="Times New Roman"/>
          <w:sz w:val="24"/>
          <w:szCs w:val="24"/>
        </w:rPr>
        <w:pPrChange w:id="51" w:author="Mohammad Nayeem Hasan" w:date="2024-08-23T00:49:00Z" w16du:dateUtc="2024-08-22T18:49:00Z">
          <w:pPr>
            <w:spacing w:line="240" w:lineRule="auto"/>
            <w:ind w:left="-20" w:right="-20"/>
          </w:pPr>
        </w:pPrChange>
      </w:pPr>
      <w:r w:rsidRPr="00436C79">
        <w:rPr>
          <w:rFonts w:ascii="Times New Roman" w:eastAsia="Times New Roman" w:hAnsi="Times New Roman" w:cs="Times New Roman"/>
          <w:sz w:val="24"/>
          <w:szCs w:val="24"/>
        </w:rPr>
        <w:t xml:space="preserve">We used three models to assess for evaluating the causal association among </w:t>
      </w:r>
      <w:bookmarkStart w:id="52" w:name="_Int_0R7Zrehl"/>
      <w:r w:rsidRPr="00436C79">
        <w:rPr>
          <w:rFonts w:ascii="Times New Roman" w:eastAsia="Times New Roman" w:hAnsi="Times New Roman" w:cs="Times New Roman"/>
          <w:sz w:val="24"/>
          <w:szCs w:val="24"/>
        </w:rPr>
        <w:t>dropout</w:t>
      </w:r>
      <w:bookmarkEnd w:id="52"/>
      <w:r w:rsidRPr="00436C79">
        <w:rPr>
          <w:rFonts w:ascii="Times New Roman" w:eastAsia="Times New Roman" w:hAnsi="Times New Roman" w:cs="Times New Roman"/>
          <w:sz w:val="24"/>
          <w:szCs w:val="24"/>
        </w:rPr>
        <w:t xml:space="preserve"> </w:t>
      </w:r>
      <w:ins w:id="53" w:author="Mohammad Nayeem Hasan" w:date="2024-08-23T00:49:00Z" w16du:dateUtc="2024-08-22T18:49:00Z">
        <w:r w:rsidR="00F12F8F">
          <w:rPr>
            <w:rFonts w:ascii="Times New Roman" w:eastAsia="Times New Roman" w:hAnsi="Times New Roman" w:cs="Times New Roman"/>
            <w:sz w:val="24"/>
            <w:szCs w:val="24"/>
          </w:rPr>
          <w:t xml:space="preserve">status </w:t>
        </w:r>
      </w:ins>
      <w:r w:rsidRPr="00436C79">
        <w:rPr>
          <w:rFonts w:ascii="Times New Roman" w:eastAsia="Times New Roman" w:hAnsi="Times New Roman" w:cs="Times New Roman"/>
          <w:sz w:val="24"/>
          <w:szCs w:val="24"/>
        </w:rPr>
        <w:t xml:space="preserve">and learning environment at home and associated factors. To find the best model, we used </w:t>
      </w:r>
      <w:r w:rsidRPr="00436C79">
        <w:rPr>
          <w:rFonts w:ascii="Times New Roman" w:eastAsia="Times New Roman" w:hAnsi="Times New Roman" w:cs="Times New Roman"/>
          <w:sz w:val="24"/>
          <w:szCs w:val="24"/>
        </w:rPr>
        <w:lastRenderedPageBreak/>
        <w:t>log-likelihood, AIC and BIC values to compare all models; the lowest value of AIC and BIC indicate a better fit of the data after accounting for model complexity (i.e. the number of model parameters) [54]. Using the best model, we reviewed the variability of the results from the models. A ROC curve with an AUC (Area Under the Curve) of 0.</w:t>
      </w:r>
      <w:r w:rsidR="00BF53B7" w:rsidRPr="00436C79">
        <w:rPr>
          <w:rFonts w:ascii="Times New Roman" w:eastAsia="Times New Roman" w:hAnsi="Times New Roman" w:cs="Times New Roman"/>
          <w:sz w:val="24"/>
          <w:szCs w:val="24"/>
        </w:rPr>
        <w:t>7 to 0.8</w:t>
      </w:r>
      <w:r w:rsidRPr="00436C79">
        <w:rPr>
          <w:rFonts w:ascii="Times New Roman" w:eastAsia="Times New Roman" w:hAnsi="Times New Roman" w:cs="Times New Roman"/>
          <w:sz w:val="24"/>
          <w:szCs w:val="24"/>
        </w:rPr>
        <w:t xml:space="preserve"> indicates that </w:t>
      </w:r>
      <w:r w:rsidR="00BF53B7" w:rsidRPr="00436C79">
        <w:rPr>
          <w:rFonts w:ascii="Times New Roman" w:eastAsia="Times New Roman" w:hAnsi="Times New Roman" w:cs="Times New Roman"/>
          <w:sz w:val="24"/>
          <w:szCs w:val="24"/>
        </w:rPr>
        <w:t>a</w:t>
      </w:r>
      <w:r w:rsidRPr="00436C79">
        <w:rPr>
          <w:rFonts w:ascii="Times New Roman" w:eastAsia="Times New Roman" w:hAnsi="Times New Roman" w:cs="Times New Roman"/>
          <w:sz w:val="24"/>
          <w:szCs w:val="24"/>
        </w:rPr>
        <w:t xml:space="preserve"> model has acceptable discriminatory power distinguishing between the positive and </w:t>
      </w:r>
      <w:commentRangeStart w:id="54"/>
      <w:r w:rsidRPr="00436C79">
        <w:rPr>
          <w:rFonts w:ascii="Times New Roman" w:eastAsia="Times New Roman" w:hAnsi="Times New Roman" w:cs="Times New Roman"/>
          <w:sz w:val="24"/>
          <w:szCs w:val="24"/>
        </w:rPr>
        <w:t>negative classes [55].</w:t>
      </w:r>
      <w:r w:rsidRPr="00436C79">
        <w:rPr>
          <w:rFonts w:ascii="Times New Roman" w:eastAsia="Times New Roman" w:hAnsi="Times New Roman" w:cs="Times New Roman"/>
          <w:color w:val="000000" w:themeColor="text1"/>
          <w:sz w:val="24"/>
          <w:szCs w:val="24"/>
        </w:rPr>
        <w:t>‌</w:t>
      </w:r>
      <w:commentRangeEnd w:id="54"/>
      <w:r w:rsidR="00F12F8F">
        <w:rPr>
          <w:rStyle w:val="CommentReference"/>
        </w:rPr>
        <w:commentReference w:id="54"/>
      </w:r>
    </w:p>
    <w:p w14:paraId="0D6962D6" w14:textId="77777777" w:rsidR="00F12F8F" w:rsidRDefault="00F12F8F" w:rsidP="0F300BE4">
      <w:pPr>
        <w:shd w:val="clear" w:color="auto" w:fill="FFFFFF" w:themeFill="background1"/>
        <w:rPr>
          <w:ins w:id="55" w:author="Mohammad Nayeem Hasan" w:date="2024-08-23T00:49:00Z" w16du:dateUtc="2024-08-22T18:49:00Z"/>
          <w:rFonts w:ascii="Times New Roman" w:eastAsia="Times New Roman" w:hAnsi="Times New Roman" w:cs="Times New Roman"/>
          <w:b/>
          <w:bCs/>
          <w:sz w:val="24"/>
          <w:szCs w:val="24"/>
        </w:rPr>
      </w:pPr>
    </w:p>
    <w:p w14:paraId="3878EA92" w14:textId="2ADA227A" w:rsidR="2A1F1C94" w:rsidRPr="00436C79" w:rsidRDefault="0F300BE4" w:rsidP="0F300BE4">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Results:</w:t>
      </w:r>
    </w:p>
    <w:p w14:paraId="729BDD49" w14:textId="079039DB" w:rsidR="2E3B0F71" w:rsidRPr="00436C79" w:rsidRDefault="0F300BE4" w:rsidP="0F300BE4">
      <w:pPr>
        <w:pStyle w:val="Heading3"/>
        <w:shd w:val="clear" w:color="auto" w:fill="FFFFFF" w:themeFill="background1"/>
        <w:rPr>
          <w:rFonts w:ascii="Times New Roman" w:eastAsia="Times New Roman" w:hAnsi="Times New Roman" w:cs="Times New Roman"/>
          <w:b/>
          <w:bCs/>
          <w:color w:val="auto"/>
        </w:rPr>
      </w:pPr>
      <w:r w:rsidRPr="00436C79">
        <w:rPr>
          <w:rFonts w:ascii="Times New Roman" w:eastAsia="Times New Roman" w:hAnsi="Times New Roman" w:cs="Times New Roman"/>
          <w:b/>
          <w:bCs/>
          <w:color w:val="auto"/>
        </w:rPr>
        <w:t xml:space="preserve">Study </w:t>
      </w:r>
      <w:r w:rsidR="00523829" w:rsidRPr="00436C79">
        <w:rPr>
          <w:rFonts w:ascii="Times New Roman" w:eastAsia="Times New Roman" w:hAnsi="Times New Roman" w:cs="Times New Roman"/>
          <w:b/>
          <w:bCs/>
          <w:color w:val="auto"/>
        </w:rPr>
        <w:t>S</w:t>
      </w:r>
      <w:r w:rsidRPr="00436C79">
        <w:rPr>
          <w:rFonts w:ascii="Times New Roman" w:eastAsia="Times New Roman" w:hAnsi="Times New Roman" w:cs="Times New Roman"/>
          <w:b/>
          <w:bCs/>
          <w:color w:val="auto"/>
        </w:rPr>
        <w:t xml:space="preserve">ample </w:t>
      </w:r>
      <w:r w:rsidR="00523829" w:rsidRPr="00436C79">
        <w:rPr>
          <w:rFonts w:ascii="Times New Roman" w:eastAsia="Times New Roman" w:hAnsi="Times New Roman" w:cs="Times New Roman"/>
          <w:b/>
          <w:bCs/>
          <w:color w:val="auto"/>
        </w:rPr>
        <w:t>C</w:t>
      </w:r>
      <w:r w:rsidRPr="00436C79">
        <w:rPr>
          <w:rFonts w:ascii="Times New Roman" w:eastAsia="Times New Roman" w:hAnsi="Times New Roman" w:cs="Times New Roman"/>
          <w:b/>
          <w:bCs/>
          <w:color w:val="auto"/>
        </w:rPr>
        <w:t>haracteristics</w:t>
      </w:r>
    </w:p>
    <w:p w14:paraId="52DF7D25" w14:textId="59FD9939" w:rsidR="6AC95FE8" w:rsidRPr="00436C79" w:rsidRDefault="5330EFE0" w:rsidP="0F300BE4">
      <w:pPr>
        <w:shd w:val="clear" w:color="auto" w:fill="FFFFFF" w:themeFill="background1"/>
        <w:spacing w:line="240" w:lineRule="auto"/>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 xml:space="preserve">About </w:t>
      </w:r>
      <w:commentRangeStart w:id="56"/>
      <w:r w:rsidRPr="00436C79">
        <w:rPr>
          <w:rFonts w:ascii="Times New Roman" w:eastAsia="Times New Roman" w:hAnsi="Times New Roman" w:cs="Times New Roman"/>
          <w:sz w:val="24"/>
          <w:szCs w:val="24"/>
        </w:rPr>
        <w:t>236</w:t>
      </w:r>
      <w:commentRangeEnd w:id="56"/>
      <w:r w:rsidR="0054732B">
        <w:rPr>
          <w:rStyle w:val="CommentReference"/>
        </w:rPr>
        <w:commentReference w:id="56"/>
      </w:r>
      <w:r w:rsidRPr="00436C79">
        <w:rPr>
          <w:rFonts w:ascii="Times New Roman" w:eastAsia="Times New Roman" w:hAnsi="Times New Roman" w:cs="Times New Roman"/>
          <w:sz w:val="24"/>
          <w:szCs w:val="24"/>
        </w:rPr>
        <w:t xml:space="preserve"> children dropped out of school and the rest of them (14,042) did not </w:t>
      </w:r>
      <w:commentRangeStart w:id="57"/>
      <w:r w:rsidRPr="00436C79">
        <w:rPr>
          <w:rFonts w:ascii="Times New Roman" w:eastAsia="Times New Roman" w:hAnsi="Times New Roman" w:cs="Times New Roman"/>
          <w:sz w:val="24"/>
          <w:szCs w:val="24"/>
        </w:rPr>
        <w:t xml:space="preserve">drop out. </w:t>
      </w:r>
      <w:commentRangeEnd w:id="57"/>
      <w:r w:rsidR="0054732B">
        <w:rPr>
          <w:rStyle w:val="CommentReference"/>
        </w:rPr>
        <w:commentReference w:id="57"/>
      </w:r>
      <w:r w:rsidRPr="00436C79">
        <w:rPr>
          <w:rFonts w:ascii="Times New Roman" w:eastAsia="Times New Roman" w:hAnsi="Times New Roman" w:cs="Times New Roman"/>
          <w:sz w:val="24"/>
          <w:szCs w:val="24"/>
        </w:rPr>
        <w:t>In case of dropout, 198 children lived in rural areas and 38 lived in urban areas. 168 children who dropped out was male and 68 was female (Figure 2).</w:t>
      </w:r>
    </w:p>
    <w:p w14:paraId="713E317D" w14:textId="3664E8A6" w:rsidR="008F158A" w:rsidRPr="00436C79" w:rsidRDefault="008F158A" w:rsidP="008F158A">
      <w:pPr>
        <w:shd w:val="clear" w:color="auto" w:fill="FFFFFF" w:themeFill="background1"/>
        <w:spacing w:line="240" w:lineRule="auto"/>
        <w:jc w:val="center"/>
        <w:rPr>
          <w:rFonts w:ascii="Times New Roman" w:eastAsia="Times New Roman" w:hAnsi="Times New Roman" w:cs="Times New Roman"/>
          <w:sz w:val="24"/>
          <w:szCs w:val="24"/>
        </w:rPr>
      </w:pPr>
      <w:r w:rsidRPr="00436C79">
        <w:rPr>
          <w:rFonts w:ascii="Times New Roman" w:hAnsi="Times New Roman" w:cs="Times New Roman"/>
          <w:noProof/>
          <w:sz w:val="24"/>
          <w:szCs w:val="24"/>
        </w:rPr>
        <w:drawing>
          <wp:inline distT="0" distB="0" distL="0" distR="0" wp14:anchorId="583E097C" wp14:editId="5C1F90F9">
            <wp:extent cx="5892652" cy="2521375"/>
            <wp:effectExtent l="19050" t="19050" r="0" b="0"/>
            <wp:docPr id="128698018" name="Picture 128698018"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8018" name="Picture 128698018" descr="A close-up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54308" cy="2547756"/>
                    </a:xfrm>
                    <a:prstGeom prst="rect">
                      <a:avLst/>
                    </a:prstGeom>
                    <a:ln w="9525">
                      <a:solidFill>
                        <a:schemeClr val="bg1"/>
                      </a:solidFill>
                      <a:prstDash val="solid"/>
                    </a:ln>
                  </pic:spPr>
                </pic:pic>
              </a:graphicData>
            </a:graphic>
          </wp:inline>
        </w:drawing>
      </w:r>
    </w:p>
    <w:p w14:paraId="3614D067" w14:textId="70EC0921" w:rsidR="008F158A" w:rsidRPr="00436C79" w:rsidRDefault="008F158A" w:rsidP="008F158A">
      <w:pPr>
        <w:shd w:val="clear" w:color="auto" w:fill="FFFFFF" w:themeFill="background1"/>
        <w:spacing w:line="240" w:lineRule="auto"/>
        <w:jc w:val="center"/>
        <w:rPr>
          <w:rFonts w:ascii="Times New Roman" w:eastAsia="Times New Roman" w:hAnsi="Times New Roman" w:cs="Times New Roman"/>
          <w:sz w:val="24"/>
          <w:szCs w:val="24"/>
        </w:rPr>
      </w:pPr>
      <w:r w:rsidRPr="00436C79">
        <w:rPr>
          <w:rFonts w:ascii="Times New Roman" w:eastAsia="Times New Roman" w:hAnsi="Times New Roman" w:cs="Times New Roman"/>
          <w:b/>
          <w:bCs/>
          <w:sz w:val="24"/>
          <w:szCs w:val="24"/>
        </w:rPr>
        <w:t>Figure 2. Distribution of Children and Primary School Dropouts by Gender.</w:t>
      </w:r>
    </w:p>
    <w:p w14:paraId="5AD1CF94" w14:textId="23CD1A6D" w:rsidR="0CB8BDDD" w:rsidRPr="00436C79" w:rsidRDefault="147C7931" w:rsidP="0054732B">
      <w:pPr>
        <w:shd w:val="clear" w:color="auto" w:fill="FFFFFF" w:themeFill="background1"/>
        <w:spacing w:before="240" w:line="257" w:lineRule="auto"/>
        <w:ind w:firstLine="720"/>
        <w:rPr>
          <w:rFonts w:ascii="Times New Roman" w:eastAsia="Times New Roman" w:hAnsi="Times New Roman" w:cs="Times New Roman"/>
          <w:sz w:val="24"/>
          <w:szCs w:val="24"/>
        </w:rPr>
        <w:pPrChange w:id="58" w:author="Mohammad Nayeem Hasan" w:date="2024-08-23T01:32:00Z" w16du:dateUtc="2024-08-22T19:32:00Z">
          <w:pPr>
            <w:shd w:val="clear" w:color="auto" w:fill="FFFFFF" w:themeFill="background1"/>
            <w:spacing w:before="240" w:line="257" w:lineRule="auto"/>
          </w:pPr>
        </w:pPrChange>
      </w:pPr>
      <w:commentRangeStart w:id="59"/>
      <w:r w:rsidRPr="00436C79">
        <w:rPr>
          <w:rFonts w:ascii="Times New Roman" w:eastAsia="Times New Roman" w:hAnsi="Times New Roman" w:cs="Times New Roman"/>
          <w:sz w:val="24"/>
          <w:szCs w:val="24"/>
        </w:rPr>
        <w:t xml:space="preserve">While analyzing </w:t>
      </w:r>
      <w:commentRangeEnd w:id="59"/>
      <w:r w:rsidR="00E3752A">
        <w:rPr>
          <w:rStyle w:val="CommentReference"/>
        </w:rPr>
        <w:commentReference w:id="59"/>
      </w:r>
      <w:r w:rsidRPr="00436C79">
        <w:rPr>
          <w:rFonts w:ascii="Times New Roman" w:eastAsia="Times New Roman" w:hAnsi="Times New Roman" w:cs="Times New Roman"/>
          <w:sz w:val="24"/>
          <w:szCs w:val="24"/>
        </w:rPr>
        <w:t xml:space="preserve">the MICS (2019) data we have found that 2.01% of children who joined school at age 9 to 12 years dropped out whereas 1.01% of children who joined school at age 6 to 8 years dropped out. Children aged 6 to 8 years less dropped out (0.97%) than those aged 9 to 12 years (1.99%). Considering the sex of child, it is found that male students (2.38%) dropped out more compared to the female students (0.94%). Students who are involved in any sort of economic activities tend to have a dropout rate (3.03%) </w:t>
      </w:r>
      <w:r w:rsidR="009D0B52" w:rsidRPr="00436C79">
        <w:rPr>
          <w:rFonts w:ascii="Times New Roman" w:eastAsia="Times New Roman" w:hAnsi="Times New Roman" w:cs="Times New Roman"/>
          <w:sz w:val="24"/>
          <w:szCs w:val="24"/>
        </w:rPr>
        <w:t>and</w:t>
      </w:r>
      <w:r w:rsidR="002154A2" w:rsidRPr="00436C79">
        <w:rPr>
          <w:rFonts w:ascii="Times New Roman" w:eastAsia="Times New Roman" w:hAnsi="Times New Roman" w:cs="Times New Roman"/>
          <w:sz w:val="24"/>
          <w:szCs w:val="24"/>
        </w:rPr>
        <w:t xml:space="preserve"> </w:t>
      </w:r>
      <w:r w:rsidRPr="00436C79">
        <w:rPr>
          <w:rFonts w:ascii="Times New Roman" w:eastAsia="Times New Roman" w:hAnsi="Times New Roman" w:cs="Times New Roman"/>
          <w:sz w:val="24"/>
          <w:szCs w:val="24"/>
        </w:rPr>
        <w:t>the students who don’t</w:t>
      </w:r>
      <w:r w:rsidR="002154A2" w:rsidRPr="00436C79">
        <w:rPr>
          <w:rFonts w:ascii="Times New Roman" w:eastAsia="Times New Roman" w:hAnsi="Times New Roman" w:cs="Times New Roman"/>
          <w:sz w:val="24"/>
          <w:szCs w:val="24"/>
        </w:rPr>
        <w:t xml:space="preserve"> have any involvement have 1.51% dropout</w:t>
      </w:r>
      <w:r w:rsidRPr="00436C79">
        <w:rPr>
          <w:rFonts w:ascii="Times New Roman" w:eastAsia="Times New Roman" w:hAnsi="Times New Roman" w:cs="Times New Roman"/>
          <w:sz w:val="24"/>
          <w:szCs w:val="24"/>
        </w:rPr>
        <w:t>. Also, it is seen that the dropout rate is highest in students with functional difficulties. Similarly, children who have been through severe physical discipline have a percentage of 1.63</w:t>
      </w:r>
      <w:ins w:id="60" w:author="Mohammad Nayeem Hasan" w:date="2024-08-23T01:44:00Z" w16du:dateUtc="2024-08-22T19:44:00Z">
        <w:r w:rsidR="00C02A19">
          <w:rPr>
            <w:rFonts w:ascii="Times New Roman" w:eastAsia="Times New Roman" w:hAnsi="Times New Roman" w:cs="Times New Roman"/>
            <w:sz w:val="24"/>
            <w:szCs w:val="24"/>
          </w:rPr>
          <w:t>%</w:t>
        </w:r>
      </w:ins>
      <w:del w:id="61" w:author="Mohammad Nayeem Hasan" w:date="2024-08-23T01:44:00Z" w16du:dateUtc="2024-08-22T19:44:00Z">
        <w:r w:rsidRPr="00436C79" w:rsidDel="00C02A19">
          <w:rPr>
            <w:rFonts w:ascii="Times New Roman" w:eastAsia="Times New Roman" w:hAnsi="Times New Roman" w:cs="Times New Roman"/>
            <w:sz w:val="24"/>
            <w:szCs w:val="24"/>
          </w:rPr>
          <w:delText xml:space="preserve"> percent</w:delText>
        </w:r>
      </w:del>
      <w:r w:rsidRPr="00436C79">
        <w:rPr>
          <w:rFonts w:ascii="Times New Roman" w:eastAsia="Times New Roman" w:hAnsi="Times New Roman" w:cs="Times New Roman"/>
          <w:sz w:val="24"/>
          <w:szCs w:val="24"/>
        </w:rPr>
        <w:t xml:space="preserve"> of dropout and children who has not experienced severe physical discipline have 1.65% dropped out.</w:t>
      </w:r>
    </w:p>
    <w:p w14:paraId="6E154A5E" w14:textId="35D38686" w:rsidR="008F158A" w:rsidRPr="00436C79" w:rsidRDefault="5330EFE0" w:rsidP="147C7931">
      <w:pPr>
        <w:shd w:val="clear" w:color="auto" w:fill="FFFFFF" w:themeFill="background1"/>
        <w:spacing w:line="257" w:lineRule="auto"/>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 xml:space="preserve">It is also seen that a parent’s education plays a significant role with respect to the student’s education. The dropout rate among children decreases as their mother’s level of education increases, with the lowest dropout rate observed among those with higher secondary education or </w:t>
      </w:r>
      <w:r w:rsidRPr="00436C79">
        <w:rPr>
          <w:rFonts w:ascii="Times New Roman" w:eastAsia="Times New Roman" w:hAnsi="Times New Roman" w:cs="Times New Roman"/>
          <w:sz w:val="24"/>
          <w:szCs w:val="24"/>
        </w:rPr>
        <w:lastRenderedPageBreak/>
        <w:t>above (0.67%), and the highest dropout rate observed among those with pre-primary education or none (2.45%). Similarly, children with fathers who have higher levels of education dropped out less (1.05%) compared to those with fathers educated only up to pre-primary level (2.21%). Dropout rate is found lower (0.95%) among the students where there is female household head compared to male household head (1.73%).</w:t>
      </w:r>
      <w:r w:rsidR="00FD03EC" w:rsidRPr="00436C79">
        <w:rPr>
          <w:rFonts w:ascii="Times New Roman" w:eastAsia="Times New Roman" w:hAnsi="Times New Roman" w:cs="Times New Roman"/>
          <w:sz w:val="24"/>
          <w:szCs w:val="24"/>
        </w:rPr>
        <w:t xml:space="preserve"> </w:t>
      </w:r>
      <w:r w:rsidRPr="00436C79">
        <w:rPr>
          <w:rFonts w:ascii="Times New Roman" w:eastAsia="Times New Roman" w:hAnsi="Times New Roman" w:cs="Times New Roman"/>
          <w:sz w:val="24"/>
          <w:szCs w:val="24"/>
        </w:rPr>
        <w:t xml:space="preserve">Based on geographical area, the highest dropout (3.67%) rate is found among the students who belong to Mymensingh, and the lowest rate (1.19%) is seen on Rangpur division following the other divisions Sylhet (2.29%), </w:t>
      </w:r>
      <w:proofErr w:type="spellStart"/>
      <w:r w:rsidRPr="00436C79">
        <w:rPr>
          <w:rFonts w:ascii="Times New Roman" w:eastAsia="Times New Roman" w:hAnsi="Times New Roman" w:cs="Times New Roman"/>
          <w:sz w:val="24"/>
          <w:szCs w:val="24"/>
        </w:rPr>
        <w:t>Rajshahi</w:t>
      </w:r>
      <w:proofErr w:type="spellEnd"/>
      <w:r w:rsidRPr="00436C79">
        <w:rPr>
          <w:rFonts w:ascii="Times New Roman" w:eastAsia="Times New Roman" w:hAnsi="Times New Roman" w:cs="Times New Roman"/>
          <w:sz w:val="24"/>
          <w:szCs w:val="24"/>
        </w:rPr>
        <w:t xml:space="preserve"> (1.78%), </w:t>
      </w:r>
      <w:proofErr w:type="spellStart"/>
      <w:r w:rsidR="00E90193">
        <w:rPr>
          <w:rFonts w:ascii="Times New Roman" w:eastAsia="Times New Roman" w:hAnsi="Times New Roman" w:cs="Times New Roman"/>
          <w:sz w:val="24"/>
          <w:szCs w:val="24"/>
        </w:rPr>
        <w:t>Barishal</w:t>
      </w:r>
      <w:proofErr w:type="spellEnd"/>
      <w:r w:rsidRPr="00436C79">
        <w:rPr>
          <w:rFonts w:ascii="Times New Roman" w:eastAsia="Times New Roman" w:hAnsi="Times New Roman" w:cs="Times New Roman"/>
          <w:sz w:val="24"/>
          <w:szCs w:val="24"/>
        </w:rPr>
        <w:t xml:space="preserve"> (1.59%), Chattogram (1.47%), Dhaka (1.46%), Khulna (1.45%) (Figure </w:t>
      </w:r>
      <w:r w:rsidR="00FD03EC" w:rsidRPr="00436C79">
        <w:rPr>
          <w:rFonts w:ascii="Times New Roman" w:eastAsia="Times New Roman" w:hAnsi="Times New Roman" w:cs="Times New Roman"/>
          <w:sz w:val="24"/>
          <w:szCs w:val="24"/>
        </w:rPr>
        <w:t>3</w:t>
      </w:r>
      <w:r w:rsidRPr="00436C79">
        <w:rPr>
          <w:rFonts w:ascii="Times New Roman" w:eastAsia="Times New Roman" w:hAnsi="Times New Roman" w:cs="Times New Roman"/>
          <w:sz w:val="24"/>
          <w:szCs w:val="24"/>
        </w:rPr>
        <w:t xml:space="preserve">).  </w:t>
      </w:r>
    </w:p>
    <w:p w14:paraId="7EE84580" w14:textId="77777777" w:rsidR="008F158A" w:rsidRPr="00436C79" w:rsidRDefault="008F158A" w:rsidP="008F158A">
      <w:pPr>
        <w:spacing w:line="240" w:lineRule="auto"/>
        <w:jc w:val="center"/>
        <w:rPr>
          <w:rFonts w:ascii="Times New Roman" w:eastAsia="Times New Roman" w:hAnsi="Times New Roman" w:cs="Times New Roman"/>
          <w:b/>
          <w:bCs/>
          <w:sz w:val="24"/>
          <w:szCs w:val="24"/>
          <w:lang w:val="en-GB"/>
        </w:rPr>
      </w:pPr>
      <w:r w:rsidRPr="00436C79">
        <w:rPr>
          <w:rFonts w:ascii="Times New Roman" w:hAnsi="Times New Roman" w:cs="Times New Roman"/>
          <w:noProof/>
          <w:sz w:val="24"/>
          <w:szCs w:val="24"/>
        </w:rPr>
        <w:drawing>
          <wp:inline distT="0" distB="0" distL="0" distR="0" wp14:anchorId="53AE9429" wp14:editId="6B76B937">
            <wp:extent cx="4591052" cy="5943600"/>
            <wp:effectExtent l="6350" t="6350" r="6350" b="6350"/>
            <wp:docPr id="955307401" name="Picture 955307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91052" cy="5943600"/>
                    </a:xfrm>
                    <a:prstGeom prst="rect">
                      <a:avLst/>
                    </a:prstGeom>
                    <a:ln w="6350">
                      <a:solidFill>
                        <a:schemeClr val="bg1"/>
                      </a:solidFill>
                      <a:prstDash val="solid"/>
                    </a:ln>
                  </pic:spPr>
                </pic:pic>
              </a:graphicData>
            </a:graphic>
          </wp:inline>
        </w:drawing>
      </w:r>
    </w:p>
    <w:p w14:paraId="520AAEFF" w14:textId="0DD3118B" w:rsidR="008F158A" w:rsidRPr="00436C79" w:rsidRDefault="008F158A" w:rsidP="008F158A">
      <w:pPr>
        <w:shd w:val="clear" w:color="auto" w:fill="FFFFFF" w:themeFill="background1"/>
        <w:spacing w:line="240" w:lineRule="auto"/>
        <w:jc w:val="center"/>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 xml:space="preserve">Figure </w:t>
      </w:r>
      <w:r w:rsidR="00FD03EC" w:rsidRPr="00436C79">
        <w:rPr>
          <w:rFonts w:ascii="Times New Roman" w:eastAsia="Times New Roman" w:hAnsi="Times New Roman" w:cs="Times New Roman"/>
          <w:b/>
          <w:bCs/>
          <w:sz w:val="24"/>
          <w:szCs w:val="24"/>
        </w:rPr>
        <w:t>3</w:t>
      </w:r>
      <w:r w:rsidRPr="00436C79">
        <w:rPr>
          <w:rFonts w:ascii="Times New Roman" w:eastAsia="Times New Roman" w:hAnsi="Times New Roman" w:cs="Times New Roman"/>
          <w:b/>
          <w:bCs/>
          <w:sz w:val="24"/>
          <w:szCs w:val="24"/>
        </w:rPr>
        <w:t>. Geographic Variation in Primary School Dropout Rates (Percentage) in Bangladesh.</w:t>
      </w:r>
    </w:p>
    <w:p w14:paraId="585469E7" w14:textId="40BA9D65" w:rsidR="0CB8BDDD" w:rsidRPr="00436C79" w:rsidRDefault="5330EFE0" w:rsidP="008F158A">
      <w:pPr>
        <w:shd w:val="clear" w:color="auto" w:fill="FFFFFF" w:themeFill="background1"/>
        <w:spacing w:line="257" w:lineRule="auto"/>
        <w:rPr>
          <w:rFonts w:ascii="Times New Roman" w:eastAsia="Times New Roman" w:hAnsi="Times New Roman" w:cs="Times New Roman"/>
          <w:b/>
          <w:bCs/>
          <w:sz w:val="24"/>
          <w:szCs w:val="24"/>
          <w:lang w:val="en-GB"/>
        </w:rPr>
      </w:pPr>
      <w:r w:rsidRPr="00436C79">
        <w:rPr>
          <w:rFonts w:ascii="Times New Roman" w:eastAsia="Times New Roman" w:hAnsi="Times New Roman" w:cs="Times New Roman"/>
          <w:sz w:val="24"/>
          <w:szCs w:val="24"/>
        </w:rPr>
        <w:lastRenderedPageBreak/>
        <w:t>While dealing with wealth index variable, an obvious insight has found that students who are financially privileged (Rich) are less dropped out (</w:t>
      </w:r>
      <w:r w:rsidR="00ED5A46" w:rsidRPr="00436C79">
        <w:rPr>
          <w:rFonts w:ascii="Times New Roman" w:eastAsia="Times New Roman" w:hAnsi="Times New Roman" w:cs="Times New Roman"/>
          <w:sz w:val="24"/>
          <w:szCs w:val="24"/>
        </w:rPr>
        <w:t>1</w:t>
      </w:r>
      <w:r w:rsidRPr="00436C79">
        <w:rPr>
          <w:rFonts w:ascii="Times New Roman" w:eastAsia="Times New Roman" w:hAnsi="Times New Roman" w:cs="Times New Roman"/>
          <w:sz w:val="24"/>
          <w:szCs w:val="24"/>
        </w:rPr>
        <w:t>.21%) compared to two other classes middle (1.64%) and poor (2.22%)</w:t>
      </w:r>
      <w:r w:rsidR="00FD03EC" w:rsidRPr="00436C79">
        <w:rPr>
          <w:rFonts w:ascii="Times New Roman" w:eastAsia="Times New Roman" w:hAnsi="Times New Roman" w:cs="Times New Roman"/>
          <w:sz w:val="24"/>
          <w:szCs w:val="24"/>
        </w:rPr>
        <w:t>.</w:t>
      </w:r>
      <w:r w:rsidR="00FD03EC" w:rsidRPr="00436C79">
        <w:rPr>
          <w:rFonts w:ascii="Times New Roman" w:eastAsia="Times New Roman" w:hAnsi="Times New Roman" w:cs="Times New Roman"/>
          <w:b/>
          <w:bCs/>
          <w:sz w:val="24"/>
          <w:szCs w:val="24"/>
          <w:lang w:val="en-GB"/>
        </w:rPr>
        <w:t xml:space="preserve"> </w:t>
      </w:r>
      <w:r w:rsidRPr="00436C79">
        <w:rPr>
          <w:rFonts w:ascii="Times New Roman" w:eastAsia="Times New Roman" w:hAnsi="Times New Roman" w:cs="Times New Roman"/>
          <w:sz w:val="24"/>
          <w:szCs w:val="24"/>
        </w:rPr>
        <w:t>It is also found that students</w:t>
      </w:r>
      <w:r w:rsidR="003F7EC8" w:rsidRPr="00436C79">
        <w:rPr>
          <w:rFonts w:ascii="Times New Roman" w:eastAsia="Times New Roman" w:hAnsi="Times New Roman" w:cs="Times New Roman"/>
          <w:sz w:val="24"/>
          <w:szCs w:val="24"/>
        </w:rPr>
        <w:t xml:space="preserve"> with the home environment facilities like improved source of water,</w:t>
      </w:r>
      <w:r w:rsidRPr="00436C79">
        <w:rPr>
          <w:rFonts w:ascii="Times New Roman" w:eastAsia="Times New Roman" w:hAnsi="Times New Roman" w:cs="Times New Roman"/>
          <w:sz w:val="24"/>
          <w:szCs w:val="24"/>
        </w:rPr>
        <w:t xml:space="preserve"> improved toilet facilities</w:t>
      </w:r>
      <w:r w:rsidR="003F7EC8" w:rsidRPr="00436C79">
        <w:rPr>
          <w:rFonts w:ascii="Times New Roman" w:eastAsia="Times New Roman" w:hAnsi="Times New Roman" w:cs="Times New Roman"/>
          <w:sz w:val="24"/>
          <w:szCs w:val="24"/>
        </w:rPr>
        <w:t>, internet connection and having iodized salt</w:t>
      </w:r>
      <w:r w:rsidRPr="00436C79">
        <w:rPr>
          <w:rFonts w:ascii="Times New Roman" w:eastAsia="Times New Roman" w:hAnsi="Times New Roman" w:cs="Times New Roman"/>
          <w:sz w:val="24"/>
          <w:szCs w:val="24"/>
        </w:rPr>
        <w:t xml:space="preserve"> are less likely to drop out. </w:t>
      </w:r>
      <w:r w:rsidR="00ED5A46" w:rsidRPr="00436C79">
        <w:rPr>
          <w:rFonts w:ascii="Times New Roman" w:eastAsia="Times New Roman" w:hAnsi="Times New Roman" w:cs="Times New Roman"/>
          <w:sz w:val="24"/>
          <w:szCs w:val="24"/>
        </w:rPr>
        <w:t xml:space="preserve">Children with the habit of reading books or are read at home have lower dropout </w:t>
      </w:r>
      <w:r w:rsidR="00154087" w:rsidRPr="00436C79">
        <w:rPr>
          <w:rFonts w:ascii="Times New Roman" w:eastAsia="Times New Roman" w:hAnsi="Times New Roman" w:cs="Times New Roman"/>
          <w:sz w:val="24"/>
          <w:szCs w:val="24"/>
        </w:rPr>
        <w:t>rate (</w:t>
      </w:r>
      <w:r w:rsidR="00ED5A46" w:rsidRPr="00436C79">
        <w:rPr>
          <w:rFonts w:ascii="Times New Roman" w:eastAsia="Times New Roman" w:hAnsi="Times New Roman" w:cs="Times New Roman"/>
          <w:sz w:val="24"/>
          <w:szCs w:val="24"/>
        </w:rPr>
        <w:t xml:space="preserve">1.02%) than who have </w:t>
      </w:r>
      <w:r w:rsidR="00154087" w:rsidRPr="00436C79">
        <w:rPr>
          <w:rFonts w:ascii="Times New Roman" w:eastAsia="Times New Roman" w:hAnsi="Times New Roman" w:cs="Times New Roman"/>
          <w:sz w:val="24"/>
          <w:szCs w:val="24"/>
        </w:rPr>
        <w:t>not (</w:t>
      </w:r>
      <w:r w:rsidR="00ED5A46" w:rsidRPr="00436C79">
        <w:rPr>
          <w:rFonts w:ascii="Times New Roman" w:eastAsia="Times New Roman" w:hAnsi="Times New Roman" w:cs="Times New Roman"/>
          <w:sz w:val="24"/>
          <w:szCs w:val="24"/>
        </w:rPr>
        <w:t xml:space="preserve">13.88%). Children having 3 or more books at home </w:t>
      </w:r>
      <w:r w:rsidR="003F7EC8" w:rsidRPr="00436C79">
        <w:rPr>
          <w:rFonts w:ascii="Times New Roman" w:eastAsia="Times New Roman" w:hAnsi="Times New Roman" w:cs="Times New Roman"/>
          <w:sz w:val="24"/>
          <w:szCs w:val="24"/>
        </w:rPr>
        <w:t xml:space="preserve">are dropped out </w:t>
      </w:r>
      <w:r w:rsidR="00154087" w:rsidRPr="00436C79">
        <w:rPr>
          <w:rFonts w:ascii="Times New Roman" w:eastAsia="Times New Roman" w:hAnsi="Times New Roman" w:cs="Times New Roman"/>
          <w:sz w:val="24"/>
          <w:szCs w:val="24"/>
        </w:rPr>
        <w:t>less (</w:t>
      </w:r>
      <w:r w:rsidR="003F7EC8" w:rsidRPr="00436C79">
        <w:rPr>
          <w:rFonts w:ascii="Times New Roman" w:eastAsia="Times New Roman" w:hAnsi="Times New Roman" w:cs="Times New Roman"/>
          <w:sz w:val="24"/>
          <w:szCs w:val="24"/>
        </w:rPr>
        <w:t>0.63%) compared to students who do</w:t>
      </w:r>
      <w:r w:rsidR="00154087" w:rsidRPr="00436C79">
        <w:rPr>
          <w:rFonts w:ascii="Times New Roman" w:eastAsia="Times New Roman" w:hAnsi="Times New Roman" w:cs="Times New Roman"/>
          <w:sz w:val="24"/>
          <w:szCs w:val="24"/>
        </w:rPr>
        <w:t xml:space="preserve"> not</w:t>
      </w:r>
      <w:r w:rsidR="003F7EC8" w:rsidRPr="00436C79">
        <w:rPr>
          <w:rFonts w:ascii="Times New Roman" w:eastAsia="Times New Roman" w:hAnsi="Times New Roman" w:cs="Times New Roman"/>
          <w:sz w:val="24"/>
          <w:szCs w:val="24"/>
        </w:rPr>
        <w:t xml:space="preserve"> have </w:t>
      </w:r>
      <w:r w:rsidR="00154087" w:rsidRPr="00436C79">
        <w:rPr>
          <w:rFonts w:ascii="Times New Roman" w:eastAsia="Times New Roman" w:hAnsi="Times New Roman" w:cs="Times New Roman"/>
          <w:sz w:val="24"/>
          <w:szCs w:val="24"/>
        </w:rPr>
        <w:t>books (</w:t>
      </w:r>
      <w:r w:rsidR="003F7EC8" w:rsidRPr="00436C79">
        <w:rPr>
          <w:rFonts w:ascii="Times New Roman" w:eastAsia="Times New Roman" w:hAnsi="Times New Roman" w:cs="Times New Roman"/>
          <w:sz w:val="24"/>
          <w:szCs w:val="24"/>
        </w:rPr>
        <w:t>1.72%)</w:t>
      </w:r>
      <w:r w:rsidRPr="00436C79">
        <w:rPr>
          <w:rFonts w:ascii="Times New Roman" w:eastAsia="Times New Roman" w:hAnsi="Times New Roman" w:cs="Times New Roman"/>
          <w:sz w:val="24"/>
          <w:szCs w:val="24"/>
        </w:rPr>
        <w:t xml:space="preserve"> (Table 1).</w:t>
      </w:r>
    </w:p>
    <w:p w14:paraId="7B38775D" w14:textId="56B3D616" w:rsidR="0CB8BDDD" w:rsidRDefault="147C7931" w:rsidP="147C7931">
      <w:pPr>
        <w:shd w:val="clear" w:color="auto" w:fill="FFFFFF" w:themeFill="background1"/>
        <w:spacing w:before="240" w:after="240"/>
        <w:rPr>
          <w:rFonts w:ascii="Times New Roman" w:eastAsia="Times New Roman" w:hAnsi="Times New Roman" w:cs="Times New Roman"/>
          <w:sz w:val="24"/>
          <w:szCs w:val="24"/>
          <w:lang w:val="en-GB"/>
        </w:rPr>
      </w:pPr>
      <w:commentRangeStart w:id="62"/>
      <w:r w:rsidRPr="00436C79">
        <w:rPr>
          <w:rFonts w:ascii="Times New Roman" w:eastAsia="Times New Roman" w:hAnsi="Times New Roman" w:cs="Times New Roman"/>
          <w:sz w:val="24"/>
          <w:szCs w:val="24"/>
        </w:rPr>
        <w:t>From bivariate analysis using two-way cross-tabulation with Pearson's chi-squared test, seventeen variables showed a significant association with dependent variable (dropout) at 20% level of significance (</w:t>
      </w:r>
      <w:r w:rsidRPr="00436C79">
        <w:rPr>
          <w:rFonts w:ascii="Times New Roman" w:eastAsia="Times New Roman" w:hAnsi="Times New Roman" w:cs="Times New Roman"/>
          <w:sz w:val="24"/>
          <w:szCs w:val="24"/>
          <w:lang w:val="en-GB"/>
        </w:rPr>
        <w:t xml:space="preserve">child’s age, sex, age at the beginning of school year, child’s functional difficulties, child faces severe physical discipline, involvement in economic activities, mother's education, father’s education, division, sex of household head, household wealth index, household has internet, type of toilet facility, salt iodization, sources of water, child has 3 or more books at home, child reads books or are read to at home) in Table 1. </w:t>
      </w:r>
      <w:commentRangeEnd w:id="62"/>
      <w:r w:rsidR="00282F5D">
        <w:rPr>
          <w:rStyle w:val="CommentReference"/>
        </w:rPr>
        <w:commentReference w:id="62"/>
      </w:r>
    </w:p>
    <w:p w14:paraId="7C16941D" w14:textId="77777777" w:rsidR="00987485" w:rsidRPr="00436C79" w:rsidRDefault="00987485" w:rsidP="00987485">
      <w:pPr>
        <w:shd w:val="clear" w:color="auto" w:fill="FFFFFF" w:themeFill="background1"/>
        <w:spacing w:after="240"/>
        <w:rPr>
          <w:rFonts w:ascii="Times New Roman" w:eastAsia="Times New Roman" w:hAnsi="Times New Roman" w:cs="Times New Roman"/>
          <w:b/>
          <w:bCs/>
          <w:sz w:val="24"/>
          <w:szCs w:val="24"/>
          <w:lang w:val="en-GB"/>
        </w:rPr>
      </w:pPr>
      <w:r w:rsidRPr="00436C79">
        <w:rPr>
          <w:rFonts w:ascii="Times New Roman" w:eastAsia="Times New Roman" w:hAnsi="Times New Roman" w:cs="Times New Roman"/>
          <w:b/>
          <w:bCs/>
          <w:sz w:val="24"/>
          <w:szCs w:val="24"/>
          <w:lang w:val="en-GB"/>
        </w:rPr>
        <w:t xml:space="preserve">Table 1. </w:t>
      </w:r>
      <w:r w:rsidRPr="00436C79">
        <w:rPr>
          <w:rFonts w:ascii="Times New Roman" w:eastAsia="Times New Roman" w:hAnsi="Times New Roman" w:cs="Times New Roman"/>
          <w:sz w:val="24"/>
          <w:szCs w:val="24"/>
          <w:lang w:val="en-GB"/>
        </w:rPr>
        <w:t>Sample characteristics of children by dropout status, MICS 2019</w:t>
      </w:r>
    </w:p>
    <w:tbl>
      <w:tblPr>
        <w:tblStyle w:val="TableGrid"/>
        <w:tblW w:w="5000" w:type="pct"/>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ook w:val="00A0" w:firstRow="1" w:lastRow="0" w:firstColumn="1" w:lastColumn="0" w:noHBand="0" w:noVBand="0"/>
      </w:tblPr>
      <w:tblGrid>
        <w:gridCol w:w="3418"/>
        <w:gridCol w:w="2586"/>
        <w:gridCol w:w="1923"/>
        <w:gridCol w:w="1649"/>
      </w:tblGrid>
      <w:tr w:rsidR="00987485" w:rsidRPr="00436C79" w14:paraId="0E8841AF" w14:textId="77777777" w:rsidTr="00CF09BD">
        <w:trPr>
          <w:trHeight w:val="304"/>
        </w:trPr>
        <w:tc>
          <w:tcPr>
            <w:tcW w:w="1785" w:type="pct"/>
            <w:vMerge w:val="restart"/>
            <w:tcBorders>
              <w:top w:val="single" w:sz="12" w:space="0" w:color="000000" w:themeColor="text1"/>
            </w:tcBorders>
            <w:vAlign w:val="center"/>
          </w:tcPr>
          <w:p w14:paraId="093D2A3A"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Characteristics</w:t>
            </w:r>
          </w:p>
        </w:tc>
        <w:tc>
          <w:tcPr>
            <w:tcW w:w="2354" w:type="pct"/>
            <w:gridSpan w:val="2"/>
            <w:tcBorders>
              <w:top w:val="single" w:sz="12" w:space="0" w:color="000000" w:themeColor="text1"/>
              <w:bottom w:val="single" w:sz="12" w:space="0" w:color="000000" w:themeColor="text1"/>
            </w:tcBorders>
            <w:vAlign w:val="center"/>
          </w:tcPr>
          <w:p w14:paraId="0A89B922"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Dropout</w:t>
            </w:r>
          </w:p>
        </w:tc>
        <w:tc>
          <w:tcPr>
            <w:tcW w:w="861" w:type="pct"/>
            <w:vMerge w:val="restart"/>
            <w:tcBorders>
              <w:top w:val="single" w:sz="12" w:space="0" w:color="000000" w:themeColor="text1"/>
            </w:tcBorders>
            <w:vAlign w:val="center"/>
          </w:tcPr>
          <w:p w14:paraId="608FFA75"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P-Value</w:t>
            </w:r>
          </w:p>
        </w:tc>
      </w:tr>
      <w:tr w:rsidR="00987485" w:rsidRPr="00436C79" w14:paraId="1ACF8FD3" w14:textId="77777777" w:rsidTr="00CF09BD">
        <w:trPr>
          <w:trHeight w:val="304"/>
        </w:trPr>
        <w:tc>
          <w:tcPr>
            <w:tcW w:w="1785" w:type="pct"/>
            <w:vMerge/>
            <w:tcBorders>
              <w:top w:val="single" w:sz="12" w:space="0" w:color="000000" w:themeColor="text1"/>
            </w:tcBorders>
            <w:vAlign w:val="center"/>
          </w:tcPr>
          <w:p w14:paraId="1C4C8EA0" w14:textId="77777777" w:rsidR="00987485" w:rsidRPr="00436C79" w:rsidRDefault="00987485" w:rsidP="00CF09BD">
            <w:pPr>
              <w:rPr>
                <w:rFonts w:ascii="Times New Roman" w:hAnsi="Times New Roman" w:cs="Times New Roman"/>
                <w:sz w:val="24"/>
                <w:szCs w:val="24"/>
              </w:rPr>
            </w:pPr>
          </w:p>
        </w:tc>
        <w:tc>
          <w:tcPr>
            <w:tcW w:w="1350" w:type="pct"/>
            <w:tcBorders>
              <w:top w:val="single" w:sz="12" w:space="0" w:color="000000" w:themeColor="text1"/>
              <w:bottom w:val="single" w:sz="12" w:space="0" w:color="000000" w:themeColor="text1"/>
            </w:tcBorders>
            <w:vAlign w:val="center"/>
          </w:tcPr>
          <w:p w14:paraId="40083E82"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No</w:t>
            </w:r>
          </w:p>
        </w:tc>
        <w:tc>
          <w:tcPr>
            <w:tcW w:w="1004" w:type="pct"/>
            <w:tcBorders>
              <w:top w:val="single" w:sz="12" w:space="0" w:color="000000" w:themeColor="text1"/>
              <w:bottom w:val="single" w:sz="12" w:space="0" w:color="000000" w:themeColor="text1"/>
            </w:tcBorders>
            <w:vAlign w:val="center"/>
          </w:tcPr>
          <w:p w14:paraId="1752C56A"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Yes</w:t>
            </w:r>
          </w:p>
        </w:tc>
        <w:tc>
          <w:tcPr>
            <w:tcW w:w="861" w:type="pct"/>
            <w:vMerge/>
            <w:tcBorders>
              <w:top w:val="single" w:sz="12" w:space="0" w:color="000000" w:themeColor="text1"/>
            </w:tcBorders>
            <w:vAlign w:val="center"/>
          </w:tcPr>
          <w:p w14:paraId="5D6C3239" w14:textId="77777777" w:rsidR="00987485" w:rsidRPr="00436C79" w:rsidRDefault="00987485" w:rsidP="00CF09BD">
            <w:pPr>
              <w:rPr>
                <w:rFonts w:ascii="Times New Roman" w:hAnsi="Times New Roman" w:cs="Times New Roman"/>
                <w:sz w:val="24"/>
                <w:szCs w:val="24"/>
              </w:rPr>
            </w:pPr>
          </w:p>
        </w:tc>
      </w:tr>
      <w:tr w:rsidR="00987485" w:rsidRPr="00436C79" w14:paraId="5A242E06" w14:textId="77777777" w:rsidTr="00CF09BD">
        <w:trPr>
          <w:trHeight w:val="304"/>
        </w:trPr>
        <w:tc>
          <w:tcPr>
            <w:tcW w:w="1785" w:type="pct"/>
            <w:vMerge/>
            <w:tcBorders>
              <w:top w:val="single" w:sz="12" w:space="0" w:color="000000" w:themeColor="text1"/>
            </w:tcBorders>
            <w:vAlign w:val="center"/>
          </w:tcPr>
          <w:p w14:paraId="27CD4056" w14:textId="77777777" w:rsidR="00987485" w:rsidRPr="00436C79" w:rsidRDefault="00987485" w:rsidP="00CF09BD">
            <w:pPr>
              <w:rPr>
                <w:rFonts w:ascii="Times New Roman" w:hAnsi="Times New Roman" w:cs="Times New Roman"/>
                <w:sz w:val="24"/>
                <w:szCs w:val="24"/>
              </w:rPr>
            </w:pPr>
          </w:p>
        </w:tc>
        <w:tc>
          <w:tcPr>
            <w:tcW w:w="1350" w:type="pct"/>
            <w:tcBorders>
              <w:top w:val="single" w:sz="12" w:space="0" w:color="000000" w:themeColor="text1"/>
            </w:tcBorders>
            <w:vAlign w:val="center"/>
          </w:tcPr>
          <w:p w14:paraId="0829DCF1"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N (%)</w:t>
            </w:r>
          </w:p>
        </w:tc>
        <w:tc>
          <w:tcPr>
            <w:tcW w:w="1004" w:type="pct"/>
            <w:tcBorders>
              <w:top w:val="single" w:sz="12" w:space="0" w:color="000000" w:themeColor="text1"/>
            </w:tcBorders>
            <w:vAlign w:val="center"/>
          </w:tcPr>
          <w:p w14:paraId="490DB7C8"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N (%)</w:t>
            </w:r>
          </w:p>
        </w:tc>
        <w:tc>
          <w:tcPr>
            <w:tcW w:w="861" w:type="pct"/>
            <w:vMerge/>
            <w:tcBorders>
              <w:top w:val="single" w:sz="12" w:space="0" w:color="000000" w:themeColor="text1"/>
            </w:tcBorders>
            <w:vAlign w:val="center"/>
          </w:tcPr>
          <w:p w14:paraId="2E505045" w14:textId="77777777" w:rsidR="00987485" w:rsidRPr="00436C79" w:rsidRDefault="00987485" w:rsidP="00CF09BD">
            <w:pPr>
              <w:rPr>
                <w:rFonts w:ascii="Times New Roman" w:hAnsi="Times New Roman" w:cs="Times New Roman"/>
                <w:sz w:val="24"/>
                <w:szCs w:val="24"/>
              </w:rPr>
            </w:pPr>
          </w:p>
        </w:tc>
      </w:tr>
      <w:tr w:rsidR="00987485" w:rsidRPr="00436C79" w14:paraId="319C8F5D" w14:textId="77777777" w:rsidTr="00CF09BD">
        <w:trPr>
          <w:trHeight w:val="304"/>
        </w:trPr>
        <w:tc>
          <w:tcPr>
            <w:tcW w:w="1785" w:type="pct"/>
            <w:tcBorders>
              <w:bottom w:val="single" w:sz="12" w:space="0" w:color="000000" w:themeColor="text1"/>
            </w:tcBorders>
            <w:vAlign w:val="center"/>
          </w:tcPr>
          <w:p w14:paraId="3906768B"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Total</w:t>
            </w:r>
          </w:p>
        </w:tc>
        <w:tc>
          <w:tcPr>
            <w:tcW w:w="1350" w:type="pct"/>
            <w:tcBorders>
              <w:bottom w:val="single" w:sz="12" w:space="0" w:color="000000" w:themeColor="text1"/>
            </w:tcBorders>
            <w:vAlign w:val="center"/>
          </w:tcPr>
          <w:p w14:paraId="47FE8E95"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14,042 (98.35)</w:t>
            </w:r>
          </w:p>
        </w:tc>
        <w:tc>
          <w:tcPr>
            <w:tcW w:w="1004" w:type="pct"/>
            <w:tcBorders>
              <w:bottom w:val="single" w:sz="12" w:space="0" w:color="000000" w:themeColor="text1"/>
            </w:tcBorders>
            <w:vAlign w:val="center"/>
          </w:tcPr>
          <w:p w14:paraId="0BB0CD0A"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236 (1.65)</w:t>
            </w:r>
          </w:p>
        </w:tc>
        <w:tc>
          <w:tcPr>
            <w:tcW w:w="861" w:type="pct"/>
            <w:tcBorders>
              <w:bottom w:val="single" w:sz="12" w:space="0" w:color="000000" w:themeColor="text1"/>
            </w:tcBorders>
            <w:vAlign w:val="center"/>
          </w:tcPr>
          <w:p w14:paraId="18B6A31F"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p>
        </w:tc>
      </w:tr>
      <w:tr w:rsidR="00987485" w:rsidRPr="00436C79" w14:paraId="2782DFD1" w14:textId="77777777" w:rsidTr="00CF09BD">
        <w:trPr>
          <w:trHeight w:val="304"/>
        </w:trPr>
        <w:tc>
          <w:tcPr>
            <w:tcW w:w="5000" w:type="pct"/>
            <w:gridSpan w:val="4"/>
            <w:tcBorders>
              <w:top w:val="none" w:sz="4" w:space="0" w:color="000000" w:themeColor="text1"/>
            </w:tcBorders>
            <w:vAlign w:val="center"/>
          </w:tcPr>
          <w:p w14:paraId="5E34B7FA" w14:textId="77777777" w:rsidR="00987485" w:rsidRPr="00436C79" w:rsidRDefault="00987485" w:rsidP="00CF09BD">
            <w:pPr>
              <w:shd w:val="clear" w:color="auto" w:fill="FFFFFF" w:themeFill="background1"/>
              <w:rPr>
                <w:rFonts w:ascii="Times New Roman" w:eastAsia="Times New Roman" w:hAnsi="Times New Roman" w:cs="Times New Roman"/>
                <w:b/>
                <w:bCs/>
                <w:i/>
                <w:iCs/>
                <w:color w:val="2F5496" w:themeColor="accent1" w:themeShade="BF"/>
                <w:sz w:val="24"/>
                <w:szCs w:val="24"/>
              </w:rPr>
            </w:pPr>
            <w:r w:rsidRPr="00436C79">
              <w:rPr>
                <w:rFonts w:ascii="Times New Roman" w:eastAsia="Times New Roman" w:hAnsi="Times New Roman" w:cs="Times New Roman"/>
                <w:b/>
                <w:bCs/>
                <w:i/>
                <w:iCs/>
                <w:sz w:val="24"/>
                <w:szCs w:val="24"/>
              </w:rPr>
              <w:t>Child Characteristics</w:t>
            </w:r>
          </w:p>
        </w:tc>
      </w:tr>
      <w:tr w:rsidR="00987485" w:rsidRPr="00436C79" w14:paraId="0BF67E28" w14:textId="77777777" w:rsidTr="00CF09BD">
        <w:trPr>
          <w:trHeight w:val="304"/>
        </w:trPr>
        <w:tc>
          <w:tcPr>
            <w:tcW w:w="5000" w:type="pct"/>
            <w:gridSpan w:val="4"/>
            <w:vAlign w:val="center"/>
          </w:tcPr>
          <w:p w14:paraId="62D12147"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Child’s sex</w:t>
            </w:r>
          </w:p>
        </w:tc>
      </w:tr>
      <w:tr w:rsidR="00987485" w:rsidRPr="00436C79" w14:paraId="397CBD96" w14:textId="77777777" w:rsidTr="00CF09BD">
        <w:trPr>
          <w:trHeight w:val="304"/>
        </w:trPr>
        <w:tc>
          <w:tcPr>
            <w:tcW w:w="1785" w:type="pct"/>
            <w:vAlign w:val="center"/>
          </w:tcPr>
          <w:p w14:paraId="0A528473"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Male</w:t>
            </w:r>
          </w:p>
        </w:tc>
        <w:tc>
          <w:tcPr>
            <w:tcW w:w="1350" w:type="pct"/>
            <w:vAlign w:val="center"/>
          </w:tcPr>
          <w:p w14:paraId="1AAFE0EF"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6,904 (97.62)</w:t>
            </w:r>
          </w:p>
        </w:tc>
        <w:tc>
          <w:tcPr>
            <w:tcW w:w="1004" w:type="pct"/>
            <w:vAlign w:val="center"/>
          </w:tcPr>
          <w:p w14:paraId="6854EA4B"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168 (2.38)</w:t>
            </w:r>
          </w:p>
        </w:tc>
        <w:tc>
          <w:tcPr>
            <w:tcW w:w="861" w:type="pct"/>
            <w:vMerge w:val="restart"/>
            <w:vAlign w:val="center"/>
          </w:tcPr>
          <w:p w14:paraId="1CAD254D"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&lt;0.001</w:t>
            </w:r>
          </w:p>
        </w:tc>
      </w:tr>
      <w:tr w:rsidR="00987485" w:rsidRPr="00436C79" w14:paraId="0D7B60A8" w14:textId="77777777" w:rsidTr="00CF09BD">
        <w:trPr>
          <w:trHeight w:val="304"/>
        </w:trPr>
        <w:tc>
          <w:tcPr>
            <w:tcW w:w="1785" w:type="pct"/>
            <w:vAlign w:val="center"/>
          </w:tcPr>
          <w:p w14:paraId="0181E954"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Female</w:t>
            </w:r>
          </w:p>
        </w:tc>
        <w:tc>
          <w:tcPr>
            <w:tcW w:w="1350" w:type="pct"/>
            <w:vAlign w:val="center"/>
          </w:tcPr>
          <w:p w14:paraId="6FE0FA14"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7,138 (99.06)</w:t>
            </w:r>
          </w:p>
        </w:tc>
        <w:tc>
          <w:tcPr>
            <w:tcW w:w="1004" w:type="pct"/>
            <w:vAlign w:val="center"/>
          </w:tcPr>
          <w:p w14:paraId="24E6C4CF"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68 (0.94)</w:t>
            </w:r>
          </w:p>
        </w:tc>
        <w:tc>
          <w:tcPr>
            <w:tcW w:w="861" w:type="pct"/>
            <w:vMerge/>
            <w:vAlign w:val="center"/>
          </w:tcPr>
          <w:p w14:paraId="4418FBA9" w14:textId="77777777" w:rsidR="00987485" w:rsidRPr="00436C79" w:rsidRDefault="00987485" w:rsidP="00CF09BD">
            <w:pPr>
              <w:rPr>
                <w:rFonts w:ascii="Times New Roman" w:hAnsi="Times New Roman" w:cs="Times New Roman"/>
                <w:sz w:val="24"/>
                <w:szCs w:val="24"/>
              </w:rPr>
            </w:pPr>
          </w:p>
        </w:tc>
      </w:tr>
      <w:tr w:rsidR="00987485" w:rsidRPr="00436C79" w14:paraId="65C6AB88" w14:textId="77777777" w:rsidTr="00CF09BD">
        <w:trPr>
          <w:trHeight w:val="304"/>
        </w:trPr>
        <w:tc>
          <w:tcPr>
            <w:tcW w:w="5000" w:type="pct"/>
            <w:gridSpan w:val="4"/>
            <w:vAlign w:val="center"/>
          </w:tcPr>
          <w:p w14:paraId="5137D3D6" w14:textId="77777777" w:rsidR="00987485" w:rsidRPr="00436C79" w:rsidRDefault="00987485" w:rsidP="00CF09BD">
            <w:pPr>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Child’s age</w:t>
            </w:r>
          </w:p>
        </w:tc>
      </w:tr>
      <w:tr w:rsidR="00987485" w:rsidRPr="00436C79" w14:paraId="0D221CCB" w14:textId="77777777" w:rsidTr="00CF09BD">
        <w:trPr>
          <w:trHeight w:val="304"/>
        </w:trPr>
        <w:tc>
          <w:tcPr>
            <w:tcW w:w="1785" w:type="pct"/>
            <w:vAlign w:val="center"/>
          </w:tcPr>
          <w:p w14:paraId="11AF64BD" w14:textId="77777777" w:rsidR="00987485" w:rsidRPr="00436C79" w:rsidRDefault="00987485" w:rsidP="00CF09BD">
            <w:pPr>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6 to 8 years</w:t>
            </w:r>
          </w:p>
        </w:tc>
        <w:tc>
          <w:tcPr>
            <w:tcW w:w="1350" w:type="pct"/>
            <w:vAlign w:val="center"/>
          </w:tcPr>
          <w:p w14:paraId="10B86275" w14:textId="77777777" w:rsidR="00987485" w:rsidRPr="00436C79" w:rsidRDefault="00987485" w:rsidP="00CF09BD">
            <w:pPr>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4,692 (99.03)</w:t>
            </w:r>
          </w:p>
        </w:tc>
        <w:tc>
          <w:tcPr>
            <w:tcW w:w="1004" w:type="pct"/>
            <w:vAlign w:val="center"/>
          </w:tcPr>
          <w:p w14:paraId="0CA5D409" w14:textId="77777777" w:rsidR="00987485" w:rsidRPr="00436C79" w:rsidRDefault="00987485" w:rsidP="00CF09BD">
            <w:pPr>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46 (0.97)</w:t>
            </w:r>
          </w:p>
        </w:tc>
        <w:tc>
          <w:tcPr>
            <w:tcW w:w="861" w:type="pct"/>
            <w:vMerge w:val="restart"/>
            <w:vAlign w:val="center"/>
          </w:tcPr>
          <w:p w14:paraId="50C41338" w14:textId="77777777" w:rsidR="00987485" w:rsidRPr="00436C79" w:rsidRDefault="00987485" w:rsidP="00CF09BD">
            <w:pPr>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0.001</w:t>
            </w:r>
          </w:p>
        </w:tc>
      </w:tr>
      <w:tr w:rsidR="00987485" w:rsidRPr="00436C79" w14:paraId="0FC209E4" w14:textId="77777777" w:rsidTr="00CF09BD">
        <w:trPr>
          <w:trHeight w:val="304"/>
        </w:trPr>
        <w:tc>
          <w:tcPr>
            <w:tcW w:w="1785" w:type="pct"/>
            <w:vAlign w:val="center"/>
          </w:tcPr>
          <w:p w14:paraId="70B75C3A" w14:textId="77777777" w:rsidR="00987485" w:rsidRPr="00436C79" w:rsidRDefault="00987485" w:rsidP="00CF09BD">
            <w:pPr>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9 to 12 years</w:t>
            </w:r>
          </w:p>
        </w:tc>
        <w:tc>
          <w:tcPr>
            <w:tcW w:w="1350" w:type="pct"/>
            <w:vAlign w:val="center"/>
          </w:tcPr>
          <w:p w14:paraId="455A1E06" w14:textId="77777777" w:rsidR="00987485" w:rsidRPr="00436C79" w:rsidRDefault="00987485" w:rsidP="00CF09BD">
            <w:pPr>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9,350 (98.01)</w:t>
            </w:r>
          </w:p>
        </w:tc>
        <w:tc>
          <w:tcPr>
            <w:tcW w:w="1004" w:type="pct"/>
            <w:vAlign w:val="center"/>
          </w:tcPr>
          <w:p w14:paraId="2D3E96E2" w14:textId="77777777" w:rsidR="00987485" w:rsidRPr="00436C79" w:rsidRDefault="00987485" w:rsidP="00CF09BD">
            <w:pPr>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190 (1.99)</w:t>
            </w:r>
          </w:p>
        </w:tc>
        <w:tc>
          <w:tcPr>
            <w:tcW w:w="861" w:type="pct"/>
            <w:vMerge/>
            <w:vAlign w:val="center"/>
          </w:tcPr>
          <w:p w14:paraId="552F399C" w14:textId="77777777" w:rsidR="00987485" w:rsidRPr="00436C79" w:rsidRDefault="00987485" w:rsidP="00CF09BD">
            <w:pPr>
              <w:rPr>
                <w:rFonts w:ascii="Times New Roman" w:hAnsi="Times New Roman" w:cs="Times New Roman"/>
                <w:sz w:val="24"/>
                <w:szCs w:val="24"/>
              </w:rPr>
            </w:pPr>
          </w:p>
        </w:tc>
      </w:tr>
      <w:tr w:rsidR="00987485" w:rsidRPr="00436C79" w14:paraId="3DFC8888" w14:textId="77777777" w:rsidTr="00CF09BD">
        <w:trPr>
          <w:trHeight w:val="304"/>
        </w:trPr>
        <w:tc>
          <w:tcPr>
            <w:tcW w:w="4139" w:type="pct"/>
            <w:gridSpan w:val="3"/>
            <w:tcBorders>
              <w:top w:val="none" w:sz="4" w:space="0" w:color="000000" w:themeColor="text1"/>
            </w:tcBorders>
            <w:vAlign w:val="center"/>
          </w:tcPr>
          <w:p w14:paraId="220218BE"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Age at beginning of school year</w:t>
            </w:r>
          </w:p>
        </w:tc>
        <w:tc>
          <w:tcPr>
            <w:tcW w:w="861" w:type="pct"/>
            <w:vAlign w:val="center"/>
          </w:tcPr>
          <w:p w14:paraId="457BEB3E" w14:textId="77777777" w:rsidR="00987485" w:rsidRPr="00436C79" w:rsidRDefault="00987485" w:rsidP="00CF09BD">
            <w:pPr>
              <w:rPr>
                <w:rFonts w:ascii="Times New Roman" w:eastAsia="Times New Roman" w:hAnsi="Times New Roman" w:cs="Times New Roman"/>
                <w:sz w:val="24"/>
                <w:szCs w:val="24"/>
              </w:rPr>
            </w:pPr>
          </w:p>
        </w:tc>
      </w:tr>
      <w:tr w:rsidR="00987485" w:rsidRPr="00436C79" w14:paraId="1A62C685" w14:textId="77777777" w:rsidTr="00CF09BD">
        <w:trPr>
          <w:trHeight w:val="304"/>
        </w:trPr>
        <w:tc>
          <w:tcPr>
            <w:tcW w:w="1785" w:type="pct"/>
            <w:vAlign w:val="center"/>
          </w:tcPr>
          <w:p w14:paraId="1C0EAF89" w14:textId="77777777" w:rsidR="00987485" w:rsidRPr="00436C79" w:rsidRDefault="00987485" w:rsidP="00CF09BD">
            <w:pPr>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6 to 8 years</w:t>
            </w:r>
          </w:p>
        </w:tc>
        <w:tc>
          <w:tcPr>
            <w:tcW w:w="1350" w:type="pct"/>
            <w:vAlign w:val="center"/>
          </w:tcPr>
          <w:p w14:paraId="7A70E459" w14:textId="77777777" w:rsidR="00987485" w:rsidRPr="00436C79" w:rsidRDefault="00987485" w:rsidP="00CF09BD">
            <w:pPr>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5,092 (98.99)</w:t>
            </w:r>
          </w:p>
        </w:tc>
        <w:tc>
          <w:tcPr>
            <w:tcW w:w="1004" w:type="pct"/>
            <w:vAlign w:val="center"/>
          </w:tcPr>
          <w:p w14:paraId="57F51268" w14:textId="77777777" w:rsidR="00987485" w:rsidRPr="00436C79" w:rsidRDefault="00987485" w:rsidP="00CF09BD">
            <w:pPr>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52 (1.01)</w:t>
            </w:r>
          </w:p>
        </w:tc>
        <w:tc>
          <w:tcPr>
            <w:tcW w:w="861" w:type="pct"/>
            <w:vMerge w:val="restart"/>
            <w:vAlign w:val="center"/>
          </w:tcPr>
          <w:p w14:paraId="6FD00528" w14:textId="77777777" w:rsidR="00987485" w:rsidRPr="00436C79" w:rsidRDefault="00987485" w:rsidP="00CF09BD">
            <w:pPr>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0.002</w:t>
            </w:r>
          </w:p>
        </w:tc>
      </w:tr>
      <w:tr w:rsidR="00987485" w:rsidRPr="00436C79" w14:paraId="000A3090" w14:textId="77777777" w:rsidTr="00CF09BD">
        <w:trPr>
          <w:trHeight w:val="304"/>
        </w:trPr>
        <w:tc>
          <w:tcPr>
            <w:tcW w:w="1785" w:type="pct"/>
            <w:vAlign w:val="center"/>
          </w:tcPr>
          <w:p w14:paraId="5A66A0E0" w14:textId="77777777" w:rsidR="00987485" w:rsidRPr="00436C79" w:rsidRDefault="00987485" w:rsidP="00CF09BD">
            <w:pPr>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9 to 12 years</w:t>
            </w:r>
          </w:p>
        </w:tc>
        <w:tc>
          <w:tcPr>
            <w:tcW w:w="1350" w:type="pct"/>
            <w:vAlign w:val="center"/>
          </w:tcPr>
          <w:p w14:paraId="2E3692EF" w14:textId="77777777" w:rsidR="00987485" w:rsidRPr="00436C79" w:rsidRDefault="00987485" w:rsidP="00CF09BD">
            <w:pPr>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8,950 (97.99)</w:t>
            </w:r>
          </w:p>
        </w:tc>
        <w:tc>
          <w:tcPr>
            <w:tcW w:w="1004" w:type="pct"/>
            <w:vAlign w:val="center"/>
          </w:tcPr>
          <w:p w14:paraId="7EAFA154" w14:textId="77777777" w:rsidR="00987485" w:rsidRPr="00436C79" w:rsidRDefault="00987485" w:rsidP="00CF09BD">
            <w:pPr>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184 (2.01)</w:t>
            </w:r>
          </w:p>
        </w:tc>
        <w:tc>
          <w:tcPr>
            <w:tcW w:w="861" w:type="pct"/>
            <w:vMerge/>
            <w:vAlign w:val="center"/>
          </w:tcPr>
          <w:p w14:paraId="32CD10CC" w14:textId="77777777" w:rsidR="00987485" w:rsidRPr="00436C79" w:rsidRDefault="00987485" w:rsidP="00CF09BD">
            <w:pPr>
              <w:rPr>
                <w:rFonts w:ascii="Times New Roman" w:hAnsi="Times New Roman" w:cs="Times New Roman"/>
                <w:sz w:val="24"/>
                <w:szCs w:val="24"/>
              </w:rPr>
            </w:pPr>
          </w:p>
        </w:tc>
      </w:tr>
      <w:tr w:rsidR="00987485" w:rsidRPr="00436C79" w14:paraId="6B9E2649" w14:textId="77777777" w:rsidTr="00CF09BD">
        <w:trPr>
          <w:trHeight w:val="304"/>
        </w:trPr>
        <w:tc>
          <w:tcPr>
            <w:tcW w:w="5000" w:type="pct"/>
            <w:gridSpan w:val="4"/>
            <w:vAlign w:val="center"/>
          </w:tcPr>
          <w:p w14:paraId="21F5BE9C"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Child has functional difficulties</w:t>
            </w:r>
          </w:p>
        </w:tc>
      </w:tr>
      <w:tr w:rsidR="00987485" w:rsidRPr="00436C79" w14:paraId="136A2698" w14:textId="77777777" w:rsidTr="00CF09BD">
        <w:trPr>
          <w:trHeight w:val="304"/>
        </w:trPr>
        <w:tc>
          <w:tcPr>
            <w:tcW w:w="1785" w:type="pct"/>
            <w:vAlign w:val="center"/>
          </w:tcPr>
          <w:p w14:paraId="2D2FAE2A" w14:textId="77777777" w:rsidR="00987485" w:rsidRPr="00436C79" w:rsidRDefault="00987485" w:rsidP="00CF09BD">
            <w:pPr>
              <w:shd w:val="clear" w:color="auto" w:fill="FFFFFF" w:themeFill="background1"/>
              <w:rPr>
                <w:rFonts w:ascii="Times New Roman" w:hAnsi="Times New Roman" w:cs="Times New Roman"/>
                <w:sz w:val="24"/>
                <w:szCs w:val="24"/>
              </w:rPr>
            </w:pPr>
            <w:r w:rsidRPr="00436C79">
              <w:rPr>
                <w:rFonts w:ascii="Times New Roman" w:eastAsia="Times New Roman" w:hAnsi="Times New Roman" w:cs="Times New Roman"/>
                <w:sz w:val="24"/>
                <w:szCs w:val="24"/>
              </w:rPr>
              <w:t>Yes</w:t>
            </w:r>
          </w:p>
        </w:tc>
        <w:tc>
          <w:tcPr>
            <w:tcW w:w="1350" w:type="pct"/>
            <w:vAlign w:val="center"/>
          </w:tcPr>
          <w:p w14:paraId="19394D9D"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993 (97.35)</w:t>
            </w:r>
          </w:p>
        </w:tc>
        <w:tc>
          <w:tcPr>
            <w:tcW w:w="1004" w:type="pct"/>
            <w:vAlign w:val="center"/>
          </w:tcPr>
          <w:p w14:paraId="46633708"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27 (2.65)</w:t>
            </w:r>
          </w:p>
        </w:tc>
        <w:tc>
          <w:tcPr>
            <w:tcW w:w="861" w:type="pct"/>
            <w:vMerge w:val="restart"/>
            <w:vAlign w:val="center"/>
          </w:tcPr>
          <w:p w14:paraId="6743142E" w14:textId="77777777" w:rsidR="00987485" w:rsidRPr="00436C79" w:rsidRDefault="00987485" w:rsidP="00CF09BD">
            <w:pPr>
              <w:shd w:val="clear" w:color="auto" w:fill="FFFFFF" w:themeFill="background1"/>
              <w:spacing w:line="259" w:lineRule="auto"/>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0.006</w:t>
            </w:r>
          </w:p>
        </w:tc>
      </w:tr>
      <w:tr w:rsidR="00987485" w:rsidRPr="00436C79" w14:paraId="4159938A" w14:textId="77777777" w:rsidTr="00CF09BD">
        <w:trPr>
          <w:trHeight w:val="304"/>
        </w:trPr>
        <w:tc>
          <w:tcPr>
            <w:tcW w:w="1785" w:type="pct"/>
            <w:vAlign w:val="center"/>
          </w:tcPr>
          <w:p w14:paraId="6A574EB0" w14:textId="77777777" w:rsidR="00987485" w:rsidRPr="00436C79" w:rsidRDefault="00987485" w:rsidP="00CF09BD">
            <w:pPr>
              <w:shd w:val="clear" w:color="auto" w:fill="FFFFFF" w:themeFill="background1"/>
              <w:rPr>
                <w:rFonts w:ascii="Times New Roman" w:hAnsi="Times New Roman" w:cs="Times New Roman"/>
                <w:sz w:val="24"/>
                <w:szCs w:val="24"/>
              </w:rPr>
            </w:pPr>
            <w:r w:rsidRPr="00436C79">
              <w:rPr>
                <w:rFonts w:ascii="Times New Roman" w:eastAsia="Times New Roman" w:hAnsi="Times New Roman" w:cs="Times New Roman"/>
                <w:sz w:val="24"/>
                <w:szCs w:val="24"/>
              </w:rPr>
              <w:t>No</w:t>
            </w:r>
          </w:p>
        </w:tc>
        <w:tc>
          <w:tcPr>
            <w:tcW w:w="1350" w:type="pct"/>
            <w:vAlign w:val="center"/>
          </w:tcPr>
          <w:p w14:paraId="32729BFE"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12,994 (98.43)</w:t>
            </w:r>
          </w:p>
        </w:tc>
        <w:tc>
          <w:tcPr>
            <w:tcW w:w="1004" w:type="pct"/>
            <w:vAlign w:val="center"/>
          </w:tcPr>
          <w:p w14:paraId="71D721E2"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207 (1.57)</w:t>
            </w:r>
          </w:p>
        </w:tc>
        <w:tc>
          <w:tcPr>
            <w:tcW w:w="861" w:type="pct"/>
            <w:vMerge/>
            <w:vAlign w:val="center"/>
          </w:tcPr>
          <w:p w14:paraId="653BC74C" w14:textId="77777777" w:rsidR="00987485" w:rsidRPr="00436C79" w:rsidRDefault="00987485" w:rsidP="00CF09BD">
            <w:pPr>
              <w:rPr>
                <w:rFonts w:ascii="Times New Roman" w:hAnsi="Times New Roman" w:cs="Times New Roman"/>
                <w:sz w:val="24"/>
                <w:szCs w:val="24"/>
              </w:rPr>
            </w:pPr>
          </w:p>
        </w:tc>
      </w:tr>
      <w:tr w:rsidR="00987485" w:rsidRPr="00436C79" w14:paraId="0C5FCDFD" w14:textId="77777777" w:rsidTr="00CF09BD">
        <w:trPr>
          <w:trHeight w:val="304"/>
        </w:trPr>
        <w:tc>
          <w:tcPr>
            <w:tcW w:w="5000" w:type="pct"/>
            <w:gridSpan w:val="4"/>
            <w:vAlign w:val="center"/>
          </w:tcPr>
          <w:p w14:paraId="247DE250"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Child's involvement in economic activities</w:t>
            </w:r>
          </w:p>
        </w:tc>
      </w:tr>
      <w:tr w:rsidR="00987485" w:rsidRPr="00436C79" w14:paraId="60F3D475" w14:textId="77777777" w:rsidTr="00CF09BD">
        <w:trPr>
          <w:trHeight w:val="304"/>
        </w:trPr>
        <w:tc>
          <w:tcPr>
            <w:tcW w:w="1785" w:type="pct"/>
            <w:vAlign w:val="center"/>
          </w:tcPr>
          <w:p w14:paraId="526E1BDB"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Yes</w:t>
            </w:r>
          </w:p>
        </w:tc>
        <w:tc>
          <w:tcPr>
            <w:tcW w:w="1350" w:type="pct"/>
            <w:vAlign w:val="center"/>
          </w:tcPr>
          <w:p w14:paraId="652F7C32"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1,345 (96.97)</w:t>
            </w:r>
          </w:p>
        </w:tc>
        <w:tc>
          <w:tcPr>
            <w:tcW w:w="1004" w:type="pct"/>
            <w:vAlign w:val="center"/>
          </w:tcPr>
          <w:p w14:paraId="69BC699F"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42 (3.03)</w:t>
            </w:r>
          </w:p>
        </w:tc>
        <w:tc>
          <w:tcPr>
            <w:tcW w:w="861" w:type="pct"/>
            <w:vMerge w:val="restart"/>
            <w:vAlign w:val="center"/>
          </w:tcPr>
          <w:p w14:paraId="7C2CE255" w14:textId="77777777" w:rsidR="00987485" w:rsidRPr="00436C79" w:rsidRDefault="00987485" w:rsidP="00CF09BD">
            <w:pPr>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0.001</w:t>
            </w:r>
          </w:p>
        </w:tc>
      </w:tr>
      <w:tr w:rsidR="00987485" w:rsidRPr="00436C79" w14:paraId="505859B8" w14:textId="77777777" w:rsidTr="00CF09BD">
        <w:trPr>
          <w:trHeight w:val="304"/>
        </w:trPr>
        <w:tc>
          <w:tcPr>
            <w:tcW w:w="1785" w:type="pct"/>
            <w:vAlign w:val="center"/>
          </w:tcPr>
          <w:p w14:paraId="052A76D5"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No</w:t>
            </w:r>
          </w:p>
        </w:tc>
        <w:tc>
          <w:tcPr>
            <w:tcW w:w="1350" w:type="pct"/>
            <w:vAlign w:val="center"/>
          </w:tcPr>
          <w:p w14:paraId="491D7330"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12,672 (98.49)</w:t>
            </w:r>
          </w:p>
        </w:tc>
        <w:tc>
          <w:tcPr>
            <w:tcW w:w="1004" w:type="pct"/>
            <w:vAlign w:val="center"/>
          </w:tcPr>
          <w:p w14:paraId="09D8DFEB"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194 (1.51)</w:t>
            </w:r>
          </w:p>
        </w:tc>
        <w:tc>
          <w:tcPr>
            <w:tcW w:w="861" w:type="pct"/>
            <w:vMerge/>
            <w:vAlign w:val="center"/>
          </w:tcPr>
          <w:p w14:paraId="6012E7ED" w14:textId="77777777" w:rsidR="00987485" w:rsidRPr="00436C79" w:rsidRDefault="00987485" w:rsidP="00CF09BD">
            <w:pPr>
              <w:rPr>
                <w:rFonts w:ascii="Times New Roman" w:hAnsi="Times New Roman" w:cs="Times New Roman"/>
                <w:sz w:val="24"/>
                <w:szCs w:val="24"/>
              </w:rPr>
            </w:pPr>
          </w:p>
        </w:tc>
      </w:tr>
      <w:tr w:rsidR="00987485" w:rsidRPr="00436C79" w14:paraId="31ABA8D2" w14:textId="77777777" w:rsidTr="00CF09BD">
        <w:trPr>
          <w:trHeight w:val="304"/>
        </w:trPr>
        <w:tc>
          <w:tcPr>
            <w:tcW w:w="5000" w:type="pct"/>
            <w:gridSpan w:val="4"/>
            <w:vAlign w:val="center"/>
          </w:tcPr>
          <w:p w14:paraId="6876D3E3" w14:textId="77777777" w:rsidR="00987485" w:rsidRPr="00436C79" w:rsidRDefault="00987485" w:rsidP="00CF09BD">
            <w:pPr>
              <w:rPr>
                <w:rFonts w:ascii="Times New Roman" w:eastAsia="Times New Roman" w:hAnsi="Times New Roman" w:cs="Times New Roman"/>
                <w:b/>
                <w:bCs/>
                <w:i/>
                <w:iCs/>
                <w:sz w:val="24"/>
                <w:szCs w:val="24"/>
              </w:rPr>
            </w:pPr>
          </w:p>
        </w:tc>
      </w:tr>
      <w:tr w:rsidR="00987485" w:rsidRPr="00436C79" w14:paraId="207CDD4B" w14:textId="77777777" w:rsidTr="00CF09BD">
        <w:trPr>
          <w:trHeight w:val="304"/>
        </w:trPr>
        <w:tc>
          <w:tcPr>
            <w:tcW w:w="5000" w:type="pct"/>
            <w:gridSpan w:val="4"/>
            <w:vAlign w:val="center"/>
          </w:tcPr>
          <w:p w14:paraId="217855B6" w14:textId="77777777" w:rsidR="00987485" w:rsidRPr="00436C79" w:rsidRDefault="00987485" w:rsidP="00CF09BD">
            <w:pPr>
              <w:shd w:val="clear" w:color="auto" w:fill="FFFFFF" w:themeFill="background1"/>
              <w:rPr>
                <w:rFonts w:ascii="Times New Roman" w:eastAsia="Times New Roman" w:hAnsi="Times New Roman" w:cs="Times New Roman"/>
                <w:b/>
                <w:bCs/>
                <w:i/>
                <w:iCs/>
                <w:color w:val="2F5496" w:themeColor="accent1" w:themeShade="BF"/>
                <w:sz w:val="24"/>
                <w:szCs w:val="24"/>
              </w:rPr>
            </w:pPr>
            <w:r w:rsidRPr="00436C79">
              <w:rPr>
                <w:rFonts w:ascii="Times New Roman" w:eastAsia="Times New Roman" w:hAnsi="Times New Roman" w:cs="Times New Roman"/>
                <w:b/>
                <w:bCs/>
                <w:i/>
                <w:iCs/>
                <w:sz w:val="24"/>
                <w:szCs w:val="24"/>
              </w:rPr>
              <w:t>Child Discipline</w:t>
            </w:r>
          </w:p>
        </w:tc>
      </w:tr>
      <w:tr w:rsidR="00987485" w:rsidRPr="00436C79" w14:paraId="168D4A49" w14:textId="77777777" w:rsidTr="00CF09BD">
        <w:trPr>
          <w:trHeight w:val="304"/>
        </w:trPr>
        <w:tc>
          <w:tcPr>
            <w:tcW w:w="5000" w:type="pct"/>
            <w:gridSpan w:val="4"/>
            <w:vAlign w:val="center"/>
          </w:tcPr>
          <w:p w14:paraId="7142463B"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Child needs to be physically punished to be brought up properly</w:t>
            </w:r>
          </w:p>
        </w:tc>
      </w:tr>
      <w:tr w:rsidR="00987485" w:rsidRPr="00436C79" w14:paraId="514F11A5" w14:textId="77777777" w:rsidTr="00CF09BD">
        <w:trPr>
          <w:trHeight w:val="304"/>
        </w:trPr>
        <w:tc>
          <w:tcPr>
            <w:tcW w:w="1785" w:type="pct"/>
            <w:vAlign w:val="center"/>
          </w:tcPr>
          <w:p w14:paraId="456787F2"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Yes</w:t>
            </w:r>
          </w:p>
        </w:tc>
        <w:tc>
          <w:tcPr>
            <w:tcW w:w="1350" w:type="pct"/>
            <w:vAlign w:val="center"/>
          </w:tcPr>
          <w:p w14:paraId="2FD715F3"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3,473 (98.11)</w:t>
            </w:r>
          </w:p>
        </w:tc>
        <w:tc>
          <w:tcPr>
            <w:tcW w:w="1004" w:type="pct"/>
            <w:vAlign w:val="center"/>
          </w:tcPr>
          <w:p w14:paraId="6971C63E"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67 (1.89)</w:t>
            </w:r>
          </w:p>
        </w:tc>
        <w:tc>
          <w:tcPr>
            <w:tcW w:w="861" w:type="pct"/>
            <w:vMerge w:val="restart"/>
            <w:vAlign w:val="center"/>
          </w:tcPr>
          <w:p w14:paraId="4CCF36DA"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0.588</w:t>
            </w:r>
          </w:p>
          <w:p w14:paraId="44782C7A"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p>
        </w:tc>
      </w:tr>
      <w:tr w:rsidR="00987485" w:rsidRPr="00436C79" w14:paraId="6BEC3774" w14:textId="77777777" w:rsidTr="00CF09BD">
        <w:trPr>
          <w:trHeight w:val="304"/>
        </w:trPr>
        <w:tc>
          <w:tcPr>
            <w:tcW w:w="1785" w:type="pct"/>
            <w:vAlign w:val="center"/>
          </w:tcPr>
          <w:p w14:paraId="6164D229"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lastRenderedPageBreak/>
              <w:t>No</w:t>
            </w:r>
          </w:p>
        </w:tc>
        <w:tc>
          <w:tcPr>
            <w:tcW w:w="1350" w:type="pct"/>
            <w:vAlign w:val="center"/>
          </w:tcPr>
          <w:p w14:paraId="73DF6C52"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6,521 (98.40)</w:t>
            </w:r>
          </w:p>
        </w:tc>
        <w:tc>
          <w:tcPr>
            <w:tcW w:w="1004" w:type="pct"/>
            <w:vAlign w:val="center"/>
          </w:tcPr>
          <w:p w14:paraId="5D4B888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106 (1.60)</w:t>
            </w:r>
          </w:p>
        </w:tc>
        <w:tc>
          <w:tcPr>
            <w:tcW w:w="861" w:type="pct"/>
            <w:vMerge/>
            <w:vAlign w:val="center"/>
          </w:tcPr>
          <w:p w14:paraId="35C1EEA0" w14:textId="77777777" w:rsidR="00987485" w:rsidRPr="00436C79" w:rsidRDefault="00987485" w:rsidP="00CF09BD">
            <w:pPr>
              <w:rPr>
                <w:rFonts w:ascii="Times New Roman" w:hAnsi="Times New Roman" w:cs="Times New Roman"/>
                <w:sz w:val="24"/>
                <w:szCs w:val="24"/>
              </w:rPr>
            </w:pPr>
          </w:p>
        </w:tc>
      </w:tr>
      <w:tr w:rsidR="00987485" w:rsidRPr="00436C79" w14:paraId="214ECFE4" w14:textId="77777777" w:rsidTr="00CF09BD">
        <w:trPr>
          <w:trHeight w:val="304"/>
        </w:trPr>
        <w:tc>
          <w:tcPr>
            <w:tcW w:w="5000" w:type="pct"/>
            <w:gridSpan w:val="4"/>
            <w:vAlign w:val="center"/>
          </w:tcPr>
          <w:p w14:paraId="60185A58"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Child experiences severe physical discipline</w:t>
            </w:r>
          </w:p>
        </w:tc>
      </w:tr>
      <w:tr w:rsidR="00987485" w:rsidRPr="00436C79" w14:paraId="05EBE2A5" w14:textId="77777777" w:rsidTr="00CF09BD">
        <w:trPr>
          <w:trHeight w:val="304"/>
        </w:trPr>
        <w:tc>
          <w:tcPr>
            <w:tcW w:w="1785" w:type="pct"/>
            <w:vAlign w:val="center"/>
          </w:tcPr>
          <w:p w14:paraId="678A2336"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Yes</w:t>
            </w:r>
          </w:p>
        </w:tc>
        <w:tc>
          <w:tcPr>
            <w:tcW w:w="1350" w:type="pct"/>
            <w:vAlign w:val="center"/>
          </w:tcPr>
          <w:p w14:paraId="3975B01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4,235 (98.37)</w:t>
            </w:r>
          </w:p>
        </w:tc>
        <w:tc>
          <w:tcPr>
            <w:tcW w:w="1004" w:type="pct"/>
            <w:vAlign w:val="center"/>
          </w:tcPr>
          <w:p w14:paraId="72F194FB"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70 (1.63)</w:t>
            </w:r>
          </w:p>
        </w:tc>
        <w:tc>
          <w:tcPr>
            <w:tcW w:w="861" w:type="pct"/>
            <w:vMerge w:val="restart"/>
            <w:vAlign w:val="center"/>
          </w:tcPr>
          <w:p w14:paraId="38ED6296" w14:textId="77777777" w:rsidR="00987485" w:rsidRPr="00436C79" w:rsidRDefault="00987485" w:rsidP="00CF09BD">
            <w:pPr>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0.181</w:t>
            </w:r>
          </w:p>
        </w:tc>
      </w:tr>
      <w:tr w:rsidR="00987485" w:rsidRPr="00436C79" w14:paraId="1043404B" w14:textId="77777777" w:rsidTr="00CF09BD">
        <w:trPr>
          <w:trHeight w:val="304"/>
        </w:trPr>
        <w:tc>
          <w:tcPr>
            <w:tcW w:w="1785" w:type="pct"/>
            <w:vAlign w:val="center"/>
          </w:tcPr>
          <w:p w14:paraId="456298B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No</w:t>
            </w:r>
          </w:p>
        </w:tc>
        <w:tc>
          <w:tcPr>
            <w:tcW w:w="1350" w:type="pct"/>
            <w:vAlign w:val="center"/>
          </w:tcPr>
          <w:p w14:paraId="7289E7A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9,805 (98.35)</w:t>
            </w:r>
          </w:p>
        </w:tc>
        <w:tc>
          <w:tcPr>
            <w:tcW w:w="1004" w:type="pct"/>
            <w:vAlign w:val="center"/>
          </w:tcPr>
          <w:p w14:paraId="2F896BA1"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165 (1.65)</w:t>
            </w:r>
          </w:p>
        </w:tc>
        <w:tc>
          <w:tcPr>
            <w:tcW w:w="861" w:type="pct"/>
            <w:vMerge/>
            <w:vAlign w:val="center"/>
          </w:tcPr>
          <w:p w14:paraId="45F2D787" w14:textId="77777777" w:rsidR="00987485" w:rsidRPr="00436C79" w:rsidRDefault="00987485" w:rsidP="00CF09BD">
            <w:pPr>
              <w:rPr>
                <w:rFonts w:ascii="Times New Roman" w:hAnsi="Times New Roman" w:cs="Times New Roman"/>
                <w:sz w:val="24"/>
                <w:szCs w:val="24"/>
              </w:rPr>
            </w:pPr>
          </w:p>
        </w:tc>
      </w:tr>
      <w:tr w:rsidR="00987485" w:rsidRPr="00436C79" w14:paraId="2EC99560" w14:textId="77777777" w:rsidTr="00CF09BD">
        <w:trPr>
          <w:trHeight w:val="304"/>
        </w:trPr>
        <w:tc>
          <w:tcPr>
            <w:tcW w:w="5000" w:type="pct"/>
            <w:gridSpan w:val="4"/>
            <w:vAlign w:val="center"/>
          </w:tcPr>
          <w:p w14:paraId="7F064673" w14:textId="77777777" w:rsidR="00987485" w:rsidRPr="00436C79" w:rsidRDefault="00987485" w:rsidP="00CF09BD">
            <w:pPr>
              <w:rPr>
                <w:rFonts w:ascii="Times New Roman" w:eastAsia="Times New Roman" w:hAnsi="Times New Roman" w:cs="Times New Roman"/>
                <w:b/>
                <w:bCs/>
                <w:i/>
                <w:iCs/>
                <w:sz w:val="24"/>
                <w:szCs w:val="24"/>
              </w:rPr>
            </w:pPr>
          </w:p>
        </w:tc>
      </w:tr>
      <w:tr w:rsidR="00987485" w:rsidRPr="00436C79" w14:paraId="384A9204" w14:textId="77777777" w:rsidTr="00CF09BD">
        <w:trPr>
          <w:trHeight w:val="304"/>
        </w:trPr>
        <w:tc>
          <w:tcPr>
            <w:tcW w:w="5000" w:type="pct"/>
            <w:gridSpan w:val="4"/>
            <w:vAlign w:val="center"/>
          </w:tcPr>
          <w:p w14:paraId="0674576D" w14:textId="77777777" w:rsidR="00987485" w:rsidRPr="00436C79" w:rsidRDefault="00987485" w:rsidP="00CF09BD">
            <w:pPr>
              <w:shd w:val="clear" w:color="auto" w:fill="FFFFFF" w:themeFill="background1"/>
              <w:rPr>
                <w:rFonts w:ascii="Times New Roman" w:eastAsia="Times New Roman" w:hAnsi="Times New Roman" w:cs="Times New Roman"/>
                <w:b/>
                <w:bCs/>
                <w:i/>
                <w:iCs/>
                <w:color w:val="2F5496" w:themeColor="accent1" w:themeShade="BF"/>
                <w:sz w:val="24"/>
                <w:szCs w:val="24"/>
              </w:rPr>
            </w:pPr>
            <w:r w:rsidRPr="00436C79">
              <w:rPr>
                <w:rFonts w:ascii="Times New Roman" w:eastAsia="Times New Roman" w:hAnsi="Times New Roman" w:cs="Times New Roman"/>
                <w:b/>
                <w:bCs/>
                <w:i/>
                <w:iCs/>
                <w:sz w:val="24"/>
                <w:szCs w:val="24"/>
              </w:rPr>
              <w:t>Parent’s Characteristics</w:t>
            </w:r>
          </w:p>
        </w:tc>
      </w:tr>
      <w:tr w:rsidR="00987485" w:rsidRPr="00436C79" w14:paraId="1C74B725" w14:textId="77777777" w:rsidTr="00CF09BD">
        <w:trPr>
          <w:trHeight w:val="304"/>
        </w:trPr>
        <w:tc>
          <w:tcPr>
            <w:tcW w:w="5000" w:type="pct"/>
            <w:gridSpan w:val="4"/>
            <w:vAlign w:val="center"/>
          </w:tcPr>
          <w:p w14:paraId="1FD07DBE"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Mother's education</w:t>
            </w:r>
          </w:p>
        </w:tc>
      </w:tr>
      <w:tr w:rsidR="00987485" w:rsidRPr="00436C79" w14:paraId="6B6FB57F" w14:textId="77777777" w:rsidTr="00CF09BD">
        <w:trPr>
          <w:trHeight w:val="304"/>
        </w:trPr>
        <w:tc>
          <w:tcPr>
            <w:tcW w:w="1785" w:type="pct"/>
            <w:vAlign w:val="center"/>
          </w:tcPr>
          <w:p w14:paraId="44A2C71B"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Pre-primary or none</w:t>
            </w:r>
          </w:p>
        </w:tc>
        <w:tc>
          <w:tcPr>
            <w:tcW w:w="1350" w:type="pct"/>
            <w:vAlign w:val="center"/>
          </w:tcPr>
          <w:p w14:paraId="33BD2748"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2,986 (97.55)</w:t>
            </w:r>
          </w:p>
        </w:tc>
        <w:tc>
          <w:tcPr>
            <w:tcW w:w="1004" w:type="pct"/>
            <w:vAlign w:val="center"/>
          </w:tcPr>
          <w:p w14:paraId="7A98D224"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75 (2.45)</w:t>
            </w:r>
          </w:p>
        </w:tc>
        <w:tc>
          <w:tcPr>
            <w:tcW w:w="861" w:type="pct"/>
            <w:vMerge w:val="restart"/>
            <w:vAlign w:val="center"/>
          </w:tcPr>
          <w:p w14:paraId="53C298E0"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0.009</w:t>
            </w:r>
          </w:p>
        </w:tc>
      </w:tr>
      <w:tr w:rsidR="00987485" w:rsidRPr="00436C79" w14:paraId="3E04D880" w14:textId="77777777" w:rsidTr="00CF09BD">
        <w:trPr>
          <w:trHeight w:val="304"/>
        </w:trPr>
        <w:tc>
          <w:tcPr>
            <w:tcW w:w="1785" w:type="pct"/>
            <w:vAlign w:val="center"/>
          </w:tcPr>
          <w:p w14:paraId="3792A719"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Primary</w:t>
            </w:r>
          </w:p>
        </w:tc>
        <w:tc>
          <w:tcPr>
            <w:tcW w:w="1350" w:type="pct"/>
            <w:vAlign w:val="center"/>
          </w:tcPr>
          <w:p w14:paraId="10213B88"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3,868 (97.82)</w:t>
            </w:r>
          </w:p>
        </w:tc>
        <w:tc>
          <w:tcPr>
            <w:tcW w:w="1004" w:type="pct"/>
            <w:vAlign w:val="center"/>
          </w:tcPr>
          <w:p w14:paraId="65F594E4"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86 (2.18)</w:t>
            </w:r>
          </w:p>
        </w:tc>
        <w:tc>
          <w:tcPr>
            <w:tcW w:w="861" w:type="pct"/>
            <w:vMerge/>
            <w:vAlign w:val="center"/>
          </w:tcPr>
          <w:p w14:paraId="195DC96B" w14:textId="77777777" w:rsidR="00987485" w:rsidRPr="00436C79" w:rsidRDefault="00987485" w:rsidP="00CF09BD">
            <w:pPr>
              <w:rPr>
                <w:rFonts w:ascii="Times New Roman" w:hAnsi="Times New Roman" w:cs="Times New Roman"/>
                <w:sz w:val="24"/>
                <w:szCs w:val="24"/>
              </w:rPr>
            </w:pPr>
          </w:p>
        </w:tc>
      </w:tr>
      <w:tr w:rsidR="00987485" w:rsidRPr="00436C79" w14:paraId="2CAD127E" w14:textId="77777777" w:rsidTr="00CF09BD">
        <w:trPr>
          <w:trHeight w:val="304"/>
        </w:trPr>
        <w:tc>
          <w:tcPr>
            <w:tcW w:w="1785" w:type="pct"/>
            <w:vAlign w:val="center"/>
          </w:tcPr>
          <w:p w14:paraId="5AF27D0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Secondary</w:t>
            </w:r>
          </w:p>
        </w:tc>
        <w:tc>
          <w:tcPr>
            <w:tcW w:w="1350" w:type="pct"/>
            <w:vAlign w:val="center"/>
          </w:tcPr>
          <w:p w14:paraId="23B3E0F8"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5,993 (98.89)</w:t>
            </w:r>
          </w:p>
        </w:tc>
        <w:tc>
          <w:tcPr>
            <w:tcW w:w="1004" w:type="pct"/>
            <w:vAlign w:val="center"/>
          </w:tcPr>
          <w:p w14:paraId="46CA58FE"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67 (1.11)</w:t>
            </w:r>
          </w:p>
        </w:tc>
        <w:tc>
          <w:tcPr>
            <w:tcW w:w="861" w:type="pct"/>
            <w:vMerge/>
            <w:vAlign w:val="center"/>
          </w:tcPr>
          <w:p w14:paraId="5BC4EC60" w14:textId="77777777" w:rsidR="00987485" w:rsidRPr="00436C79" w:rsidRDefault="00987485" w:rsidP="00CF09BD">
            <w:pPr>
              <w:rPr>
                <w:rFonts w:ascii="Times New Roman" w:hAnsi="Times New Roman" w:cs="Times New Roman"/>
                <w:sz w:val="24"/>
                <w:szCs w:val="24"/>
              </w:rPr>
            </w:pPr>
          </w:p>
        </w:tc>
      </w:tr>
      <w:tr w:rsidR="00987485" w:rsidRPr="00436C79" w14:paraId="0CF0823E" w14:textId="77777777" w:rsidTr="00CF09BD">
        <w:trPr>
          <w:trHeight w:val="304"/>
        </w:trPr>
        <w:tc>
          <w:tcPr>
            <w:tcW w:w="1785" w:type="pct"/>
            <w:vAlign w:val="center"/>
          </w:tcPr>
          <w:p w14:paraId="06AB29AB"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Higher secondary+</w:t>
            </w:r>
          </w:p>
        </w:tc>
        <w:tc>
          <w:tcPr>
            <w:tcW w:w="1350" w:type="pct"/>
            <w:vAlign w:val="center"/>
          </w:tcPr>
          <w:p w14:paraId="6F6A39F1"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1,195 (99.33)</w:t>
            </w:r>
          </w:p>
        </w:tc>
        <w:tc>
          <w:tcPr>
            <w:tcW w:w="1004" w:type="pct"/>
            <w:vAlign w:val="center"/>
          </w:tcPr>
          <w:p w14:paraId="593DD4ED"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8 (0.67)</w:t>
            </w:r>
          </w:p>
        </w:tc>
        <w:tc>
          <w:tcPr>
            <w:tcW w:w="861" w:type="pct"/>
            <w:vMerge/>
            <w:vAlign w:val="center"/>
          </w:tcPr>
          <w:p w14:paraId="341E6409" w14:textId="77777777" w:rsidR="00987485" w:rsidRPr="00436C79" w:rsidRDefault="00987485" w:rsidP="00CF09BD">
            <w:pPr>
              <w:rPr>
                <w:rFonts w:ascii="Times New Roman" w:hAnsi="Times New Roman" w:cs="Times New Roman"/>
                <w:sz w:val="24"/>
                <w:szCs w:val="24"/>
              </w:rPr>
            </w:pPr>
          </w:p>
        </w:tc>
      </w:tr>
      <w:tr w:rsidR="00987485" w:rsidRPr="00436C79" w14:paraId="6C716AF6" w14:textId="77777777" w:rsidTr="00CF09BD">
        <w:trPr>
          <w:trHeight w:val="304"/>
        </w:trPr>
        <w:tc>
          <w:tcPr>
            <w:tcW w:w="5000" w:type="pct"/>
            <w:gridSpan w:val="4"/>
            <w:vAlign w:val="center"/>
          </w:tcPr>
          <w:p w14:paraId="01C13741"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Mother has functional difficulties</w:t>
            </w:r>
          </w:p>
        </w:tc>
      </w:tr>
      <w:tr w:rsidR="00987485" w:rsidRPr="00436C79" w14:paraId="12E62CF4" w14:textId="77777777" w:rsidTr="00CF09BD">
        <w:trPr>
          <w:trHeight w:val="304"/>
        </w:trPr>
        <w:tc>
          <w:tcPr>
            <w:tcW w:w="1785" w:type="pct"/>
            <w:vAlign w:val="center"/>
          </w:tcPr>
          <w:p w14:paraId="562161F8" w14:textId="77777777" w:rsidR="00987485" w:rsidRPr="00436C79" w:rsidRDefault="00987485" w:rsidP="00CF09BD">
            <w:pPr>
              <w:shd w:val="clear" w:color="auto" w:fill="FFFFFF" w:themeFill="background1"/>
              <w:rPr>
                <w:rFonts w:ascii="Times New Roman" w:hAnsi="Times New Roman" w:cs="Times New Roman"/>
                <w:sz w:val="24"/>
                <w:szCs w:val="24"/>
              </w:rPr>
            </w:pPr>
            <w:r w:rsidRPr="00436C79">
              <w:rPr>
                <w:rFonts w:ascii="Times New Roman" w:eastAsia="Times New Roman" w:hAnsi="Times New Roman" w:cs="Times New Roman"/>
                <w:sz w:val="24"/>
                <w:szCs w:val="24"/>
              </w:rPr>
              <w:t>Yes</w:t>
            </w:r>
          </w:p>
        </w:tc>
        <w:tc>
          <w:tcPr>
            <w:tcW w:w="1350" w:type="pct"/>
            <w:vAlign w:val="center"/>
          </w:tcPr>
          <w:p w14:paraId="59B84893"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359 (97.82)</w:t>
            </w:r>
          </w:p>
        </w:tc>
        <w:tc>
          <w:tcPr>
            <w:tcW w:w="1004" w:type="pct"/>
            <w:vAlign w:val="center"/>
          </w:tcPr>
          <w:p w14:paraId="0DC5154F"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8 (2.18)</w:t>
            </w:r>
          </w:p>
        </w:tc>
        <w:tc>
          <w:tcPr>
            <w:tcW w:w="861" w:type="pct"/>
            <w:vMerge w:val="restart"/>
            <w:vAlign w:val="center"/>
          </w:tcPr>
          <w:p w14:paraId="5CCF2C5F"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0.661</w:t>
            </w:r>
          </w:p>
        </w:tc>
      </w:tr>
      <w:tr w:rsidR="00987485" w:rsidRPr="00436C79" w14:paraId="0ACFD21D" w14:textId="77777777" w:rsidTr="00CF09BD">
        <w:trPr>
          <w:trHeight w:val="304"/>
        </w:trPr>
        <w:tc>
          <w:tcPr>
            <w:tcW w:w="1785" w:type="pct"/>
            <w:vAlign w:val="center"/>
          </w:tcPr>
          <w:p w14:paraId="23574A75" w14:textId="77777777" w:rsidR="00987485" w:rsidRPr="00436C79" w:rsidRDefault="00987485" w:rsidP="00CF09BD">
            <w:pPr>
              <w:shd w:val="clear" w:color="auto" w:fill="FFFFFF" w:themeFill="background1"/>
              <w:rPr>
                <w:rFonts w:ascii="Times New Roman" w:hAnsi="Times New Roman" w:cs="Times New Roman"/>
                <w:sz w:val="24"/>
                <w:szCs w:val="24"/>
              </w:rPr>
            </w:pPr>
            <w:r w:rsidRPr="00436C79">
              <w:rPr>
                <w:rFonts w:ascii="Times New Roman" w:eastAsia="Times New Roman" w:hAnsi="Times New Roman" w:cs="Times New Roman"/>
                <w:sz w:val="24"/>
                <w:szCs w:val="24"/>
              </w:rPr>
              <w:t>No</w:t>
            </w:r>
          </w:p>
        </w:tc>
        <w:tc>
          <w:tcPr>
            <w:tcW w:w="1350" w:type="pct"/>
            <w:vAlign w:val="center"/>
          </w:tcPr>
          <w:p w14:paraId="66D03EB9"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12,612 (98.45)</w:t>
            </w:r>
          </w:p>
        </w:tc>
        <w:tc>
          <w:tcPr>
            <w:tcW w:w="1004" w:type="pct"/>
            <w:vAlign w:val="center"/>
          </w:tcPr>
          <w:p w14:paraId="5E031F57"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199 (1.55)</w:t>
            </w:r>
          </w:p>
        </w:tc>
        <w:tc>
          <w:tcPr>
            <w:tcW w:w="861" w:type="pct"/>
            <w:vMerge/>
            <w:vAlign w:val="center"/>
          </w:tcPr>
          <w:p w14:paraId="38D6282B" w14:textId="77777777" w:rsidR="00987485" w:rsidRPr="00436C79" w:rsidRDefault="00987485" w:rsidP="00CF09BD">
            <w:pPr>
              <w:rPr>
                <w:rFonts w:ascii="Times New Roman" w:hAnsi="Times New Roman" w:cs="Times New Roman"/>
                <w:sz w:val="24"/>
                <w:szCs w:val="24"/>
              </w:rPr>
            </w:pPr>
          </w:p>
        </w:tc>
      </w:tr>
      <w:tr w:rsidR="00987485" w:rsidRPr="00436C79" w14:paraId="1436407E" w14:textId="77777777" w:rsidTr="00CF09BD">
        <w:trPr>
          <w:trHeight w:val="304"/>
        </w:trPr>
        <w:tc>
          <w:tcPr>
            <w:tcW w:w="5000" w:type="pct"/>
            <w:gridSpan w:val="4"/>
            <w:vAlign w:val="center"/>
          </w:tcPr>
          <w:p w14:paraId="61BC69DD"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Mother has another child under 5</w:t>
            </w:r>
          </w:p>
        </w:tc>
      </w:tr>
      <w:tr w:rsidR="00987485" w:rsidRPr="00436C79" w14:paraId="3B4BAEA4" w14:textId="77777777" w:rsidTr="00CF09BD">
        <w:trPr>
          <w:trHeight w:val="304"/>
        </w:trPr>
        <w:tc>
          <w:tcPr>
            <w:tcW w:w="1785" w:type="pct"/>
            <w:vAlign w:val="center"/>
          </w:tcPr>
          <w:p w14:paraId="0054E942"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Yes</w:t>
            </w:r>
          </w:p>
        </w:tc>
        <w:tc>
          <w:tcPr>
            <w:tcW w:w="1350" w:type="pct"/>
            <w:vAlign w:val="center"/>
          </w:tcPr>
          <w:p w14:paraId="54854764"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5,269 (98.47)</w:t>
            </w:r>
          </w:p>
        </w:tc>
        <w:tc>
          <w:tcPr>
            <w:tcW w:w="1004" w:type="pct"/>
            <w:vAlign w:val="center"/>
          </w:tcPr>
          <w:p w14:paraId="1810ACEF"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82 (1.53)</w:t>
            </w:r>
          </w:p>
        </w:tc>
        <w:tc>
          <w:tcPr>
            <w:tcW w:w="861" w:type="pct"/>
            <w:vMerge w:val="restart"/>
            <w:vAlign w:val="center"/>
          </w:tcPr>
          <w:p w14:paraId="52C71A60"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0.974</w:t>
            </w:r>
          </w:p>
        </w:tc>
      </w:tr>
      <w:tr w:rsidR="00987485" w:rsidRPr="00436C79" w14:paraId="45B6D584" w14:textId="77777777" w:rsidTr="00CF09BD">
        <w:trPr>
          <w:trHeight w:val="304"/>
        </w:trPr>
        <w:tc>
          <w:tcPr>
            <w:tcW w:w="1785" w:type="pct"/>
            <w:vAlign w:val="center"/>
          </w:tcPr>
          <w:p w14:paraId="61779448"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No</w:t>
            </w:r>
          </w:p>
        </w:tc>
        <w:tc>
          <w:tcPr>
            <w:tcW w:w="1350" w:type="pct"/>
            <w:vAlign w:val="center"/>
          </w:tcPr>
          <w:p w14:paraId="43806BAB"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8,773 (98.27)</w:t>
            </w:r>
          </w:p>
        </w:tc>
        <w:tc>
          <w:tcPr>
            <w:tcW w:w="1004" w:type="pct"/>
            <w:vAlign w:val="center"/>
          </w:tcPr>
          <w:p w14:paraId="30AF4CF9"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154 (1.73)</w:t>
            </w:r>
          </w:p>
        </w:tc>
        <w:tc>
          <w:tcPr>
            <w:tcW w:w="861" w:type="pct"/>
            <w:vMerge/>
            <w:vAlign w:val="center"/>
          </w:tcPr>
          <w:p w14:paraId="5028BBBB" w14:textId="77777777" w:rsidR="00987485" w:rsidRPr="00436C79" w:rsidRDefault="00987485" w:rsidP="00CF09BD">
            <w:pPr>
              <w:rPr>
                <w:rFonts w:ascii="Times New Roman" w:hAnsi="Times New Roman" w:cs="Times New Roman"/>
                <w:sz w:val="24"/>
                <w:szCs w:val="24"/>
              </w:rPr>
            </w:pPr>
          </w:p>
        </w:tc>
      </w:tr>
      <w:tr w:rsidR="00987485" w:rsidRPr="00436C79" w14:paraId="6C000FA1" w14:textId="77777777" w:rsidTr="00CF09BD">
        <w:trPr>
          <w:trHeight w:val="304"/>
        </w:trPr>
        <w:tc>
          <w:tcPr>
            <w:tcW w:w="1785" w:type="pct"/>
            <w:vAlign w:val="center"/>
          </w:tcPr>
          <w:p w14:paraId="122A07F7"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Father's education</w:t>
            </w:r>
          </w:p>
        </w:tc>
        <w:tc>
          <w:tcPr>
            <w:tcW w:w="1350" w:type="pct"/>
            <w:vAlign w:val="center"/>
          </w:tcPr>
          <w:p w14:paraId="71804E7E"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p>
        </w:tc>
        <w:tc>
          <w:tcPr>
            <w:tcW w:w="1004" w:type="pct"/>
            <w:vAlign w:val="center"/>
          </w:tcPr>
          <w:p w14:paraId="625027B7"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p>
        </w:tc>
        <w:tc>
          <w:tcPr>
            <w:tcW w:w="861" w:type="pct"/>
            <w:vAlign w:val="center"/>
          </w:tcPr>
          <w:p w14:paraId="38107FB5"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p>
        </w:tc>
      </w:tr>
      <w:tr w:rsidR="00987485" w:rsidRPr="00436C79" w14:paraId="0BF72731" w14:textId="77777777" w:rsidTr="00CF09BD">
        <w:trPr>
          <w:trHeight w:val="304"/>
        </w:trPr>
        <w:tc>
          <w:tcPr>
            <w:tcW w:w="1785" w:type="pct"/>
            <w:vAlign w:val="center"/>
          </w:tcPr>
          <w:p w14:paraId="59647B43"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Pre-primary or none</w:t>
            </w:r>
          </w:p>
        </w:tc>
        <w:tc>
          <w:tcPr>
            <w:tcW w:w="1350" w:type="pct"/>
            <w:vAlign w:val="center"/>
          </w:tcPr>
          <w:p w14:paraId="7ED9A934"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3,457 (97.79)</w:t>
            </w:r>
          </w:p>
        </w:tc>
        <w:tc>
          <w:tcPr>
            <w:tcW w:w="1004" w:type="pct"/>
            <w:vAlign w:val="center"/>
          </w:tcPr>
          <w:p w14:paraId="7F3D375C"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78 (2.21)</w:t>
            </w:r>
          </w:p>
        </w:tc>
        <w:tc>
          <w:tcPr>
            <w:tcW w:w="861" w:type="pct"/>
            <w:vMerge w:val="restart"/>
            <w:vAlign w:val="center"/>
          </w:tcPr>
          <w:p w14:paraId="6A81ADD8"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0.071</w:t>
            </w:r>
          </w:p>
        </w:tc>
      </w:tr>
      <w:tr w:rsidR="00987485" w:rsidRPr="00436C79" w14:paraId="49234FD2" w14:textId="77777777" w:rsidTr="00CF09BD">
        <w:trPr>
          <w:trHeight w:val="304"/>
        </w:trPr>
        <w:tc>
          <w:tcPr>
            <w:tcW w:w="1785" w:type="pct"/>
            <w:vAlign w:val="center"/>
          </w:tcPr>
          <w:p w14:paraId="23A72F9C"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Primary</w:t>
            </w:r>
          </w:p>
        </w:tc>
        <w:tc>
          <w:tcPr>
            <w:tcW w:w="1350" w:type="pct"/>
            <w:vAlign w:val="center"/>
          </w:tcPr>
          <w:p w14:paraId="5FDA3EF9"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3,503 (97.99)</w:t>
            </w:r>
          </w:p>
        </w:tc>
        <w:tc>
          <w:tcPr>
            <w:tcW w:w="1004" w:type="pct"/>
            <w:vAlign w:val="center"/>
          </w:tcPr>
          <w:p w14:paraId="52AEC55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72 (2.01)</w:t>
            </w:r>
          </w:p>
        </w:tc>
        <w:tc>
          <w:tcPr>
            <w:tcW w:w="861" w:type="pct"/>
            <w:vMerge/>
            <w:vAlign w:val="center"/>
          </w:tcPr>
          <w:p w14:paraId="15D5E0F2" w14:textId="77777777" w:rsidR="00987485" w:rsidRPr="00436C79" w:rsidRDefault="00987485" w:rsidP="00CF09BD">
            <w:pPr>
              <w:rPr>
                <w:rFonts w:ascii="Times New Roman" w:hAnsi="Times New Roman" w:cs="Times New Roman"/>
                <w:sz w:val="24"/>
                <w:szCs w:val="24"/>
              </w:rPr>
            </w:pPr>
          </w:p>
        </w:tc>
      </w:tr>
      <w:tr w:rsidR="00987485" w:rsidRPr="00436C79" w14:paraId="40E3C6E7" w14:textId="77777777" w:rsidTr="00CF09BD">
        <w:trPr>
          <w:trHeight w:val="304"/>
        </w:trPr>
        <w:tc>
          <w:tcPr>
            <w:tcW w:w="1785" w:type="pct"/>
            <w:vAlign w:val="center"/>
          </w:tcPr>
          <w:p w14:paraId="6ABA160F"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Secondary</w:t>
            </w:r>
          </w:p>
        </w:tc>
        <w:tc>
          <w:tcPr>
            <w:tcW w:w="1350" w:type="pct"/>
            <w:vAlign w:val="center"/>
          </w:tcPr>
          <w:p w14:paraId="7FED376E"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3,324 (98.84)</w:t>
            </w:r>
          </w:p>
        </w:tc>
        <w:tc>
          <w:tcPr>
            <w:tcW w:w="1004" w:type="pct"/>
            <w:vAlign w:val="center"/>
          </w:tcPr>
          <w:p w14:paraId="4A746C13"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39 (1.16)</w:t>
            </w:r>
          </w:p>
        </w:tc>
        <w:tc>
          <w:tcPr>
            <w:tcW w:w="861" w:type="pct"/>
            <w:vMerge/>
            <w:vAlign w:val="center"/>
          </w:tcPr>
          <w:p w14:paraId="6F62EB24" w14:textId="77777777" w:rsidR="00987485" w:rsidRPr="00436C79" w:rsidRDefault="00987485" w:rsidP="00CF09BD">
            <w:pPr>
              <w:rPr>
                <w:rFonts w:ascii="Times New Roman" w:hAnsi="Times New Roman" w:cs="Times New Roman"/>
                <w:sz w:val="24"/>
                <w:szCs w:val="24"/>
              </w:rPr>
            </w:pPr>
          </w:p>
        </w:tc>
      </w:tr>
      <w:tr w:rsidR="00987485" w:rsidRPr="00436C79" w14:paraId="351733E9" w14:textId="77777777" w:rsidTr="00CF09BD">
        <w:trPr>
          <w:trHeight w:val="304"/>
        </w:trPr>
        <w:tc>
          <w:tcPr>
            <w:tcW w:w="1785" w:type="pct"/>
            <w:vAlign w:val="center"/>
          </w:tcPr>
          <w:p w14:paraId="7D526B73"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Higher secondary+</w:t>
            </w:r>
          </w:p>
        </w:tc>
        <w:tc>
          <w:tcPr>
            <w:tcW w:w="1350" w:type="pct"/>
            <w:vAlign w:val="center"/>
          </w:tcPr>
          <w:p w14:paraId="5DF10B51"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1,513 (98.95)</w:t>
            </w:r>
          </w:p>
        </w:tc>
        <w:tc>
          <w:tcPr>
            <w:tcW w:w="1004" w:type="pct"/>
            <w:vAlign w:val="center"/>
          </w:tcPr>
          <w:p w14:paraId="034C1C0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16 (1.05)</w:t>
            </w:r>
          </w:p>
        </w:tc>
        <w:tc>
          <w:tcPr>
            <w:tcW w:w="861" w:type="pct"/>
            <w:vMerge/>
            <w:vAlign w:val="center"/>
          </w:tcPr>
          <w:p w14:paraId="19DC578B" w14:textId="77777777" w:rsidR="00987485" w:rsidRPr="00436C79" w:rsidRDefault="00987485" w:rsidP="00CF09BD">
            <w:pPr>
              <w:rPr>
                <w:rFonts w:ascii="Times New Roman" w:hAnsi="Times New Roman" w:cs="Times New Roman"/>
                <w:sz w:val="24"/>
                <w:szCs w:val="24"/>
              </w:rPr>
            </w:pPr>
          </w:p>
        </w:tc>
      </w:tr>
      <w:tr w:rsidR="00987485" w:rsidRPr="00436C79" w14:paraId="6C33CAF6" w14:textId="77777777" w:rsidTr="00CF09BD">
        <w:trPr>
          <w:trHeight w:val="304"/>
        </w:trPr>
        <w:tc>
          <w:tcPr>
            <w:tcW w:w="5000" w:type="pct"/>
            <w:gridSpan w:val="4"/>
            <w:vAlign w:val="center"/>
          </w:tcPr>
          <w:p w14:paraId="562F35E7" w14:textId="77777777" w:rsidR="00987485" w:rsidRPr="00436C79" w:rsidRDefault="00987485" w:rsidP="00CF09BD">
            <w:pPr>
              <w:rPr>
                <w:rFonts w:ascii="Times New Roman" w:eastAsia="Times New Roman" w:hAnsi="Times New Roman" w:cs="Times New Roman"/>
                <w:b/>
                <w:bCs/>
                <w:i/>
                <w:iCs/>
                <w:sz w:val="24"/>
                <w:szCs w:val="24"/>
              </w:rPr>
            </w:pPr>
          </w:p>
        </w:tc>
      </w:tr>
      <w:tr w:rsidR="00987485" w:rsidRPr="00436C79" w14:paraId="496C5AB3" w14:textId="77777777" w:rsidTr="00CF09BD">
        <w:trPr>
          <w:trHeight w:val="304"/>
        </w:trPr>
        <w:tc>
          <w:tcPr>
            <w:tcW w:w="5000" w:type="pct"/>
            <w:gridSpan w:val="4"/>
            <w:vAlign w:val="center"/>
          </w:tcPr>
          <w:p w14:paraId="19FE3CBA" w14:textId="77777777" w:rsidR="00987485" w:rsidRPr="00436C79" w:rsidRDefault="00987485" w:rsidP="00CF09BD">
            <w:pPr>
              <w:shd w:val="clear" w:color="auto" w:fill="FFFFFF" w:themeFill="background1"/>
              <w:rPr>
                <w:rFonts w:ascii="Times New Roman" w:eastAsia="Times New Roman" w:hAnsi="Times New Roman" w:cs="Times New Roman"/>
                <w:b/>
                <w:bCs/>
                <w:i/>
                <w:iCs/>
                <w:color w:val="2F5496" w:themeColor="accent1" w:themeShade="BF"/>
                <w:sz w:val="24"/>
                <w:szCs w:val="24"/>
              </w:rPr>
            </w:pPr>
            <w:r w:rsidRPr="00436C79">
              <w:rPr>
                <w:rFonts w:ascii="Times New Roman" w:eastAsia="Times New Roman" w:hAnsi="Times New Roman" w:cs="Times New Roman"/>
                <w:b/>
                <w:bCs/>
                <w:i/>
                <w:iCs/>
                <w:sz w:val="24"/>
                <w:szCs w:val="24"/>
              </w:rPr>
              <w:t>Household Characteristics</w:t>
            </w:r>
          </w:p>
        </w:tc>
      </w:tr>
      <w:tr w:rsidR="00987485" w:rsidRPr="00436C79" w14:paraId="28170BA4" w14:textId="77777777" w:rsidTr="00CF09BD">
        <w:trPr>
          <w:trHeight w:val="304"/>
        </w:trPr>
        <w:tc>
          <w:tcPr>
            <w:tcW w:w="5000" w:type="pct"/>
            <w:gridSpan w:val="4"/>
            <w:vAlign w:val="center"/>
          </w:tcPr>
          <w:p w14:paraId="5CE06888"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Area</w:t>
            </w:r>
          </w:p>
        </w:tc>
      </w:tr>
      <w:tr w:rsidR="00987485" w:rsidRPr="00436C79" w14:paraId="419B7FDA" w14:textId="77777777" w:rsidTr="00CF09BD">
        <w:trPr>
          <w:trHeight w:val="304"/>
        </w:trPr>
        <w:tc>
          <w:tcPr>
            <w:tcW w:w="1785" w:type="pct"/>
            <w:vAlign w:val="center"/>
          </w:tcPr>
          <w:p w14:paraId="17264B14"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Urban</w:t>
            </w:r>
          </w:p>
        </w:tc>
        <w:tc>
          <w:tcPr>
            <w:tcW w:w="1350" w:type="pct"/>
            <w:vAlign w:val="center"/>
          </w:tcPr>
          <w:p w14:paraId="331AF018"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2,620 (98.57)</w:t>
            </w:r>
          </w:p>
        </w:tc>
        <w:tc>
          <w:tcPr>
            <w:tcW w:w="1004" w:type="pct"/>
            <w:vAlign w:val="center"/>
          </w:tcPr>
          <w:p w14:paraId="2B799A8B"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38 (1.43)</w:t>
            </w:r>
          </w:p>
        </w:tc>
        <w:tc>
          <w:tcPr>
            <w:tcW w:w="861" w:type="pct"/>
            <w:vMerge w:val="restart"/>
            <w:vAlign w:val="center"/>
          </w:tcPr>
          <w:p w14:paraId="732A8775"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0.546</w:t>
            </w:r>
          </w:p>
        </w:tc>
      </w:tr>
      <w:tr w:rsidR="00987485" w:rsidRPr="00436C79" w14:paraId="50490C1A" w14:textId="77777777" w:rsidTr="00CF09BD">
        <w:trPr>
          <w:trHeight w:val="304"/>
        </w:trPr>
        <w:tc>
          <w:tcPr>
            <w:tcW w:w="1785" w:type="pct"/>
            <w:vAlign w:val="center"/>
          </w:tcPr>
          <w:p w14:paraId="05849AD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Rural</w:t>
            </w:r>
          </w:p>
        </w:tc>
        <w:tc>
          <w:tcPr>
            <w:tcW w:w="1350" w:type="pct"/>
            <w:vAlign w:val="center"/>
          </w:tcPr>
          <w:p w14:paraId="4B3549B4"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11,422 (98.30)</w:t>
            </w:r>
          </w:p>
        </w:tc>
        <w:tc>
          <w:tcPr>
            <w:tcW w:w="1004" w:type="pct"/>
            <w:vAlign w:val="center"/>
          </w:tcPr>
          <w:p w14:paraId="5659542F"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198 (1.70)</w:t>
            </w:r>
          </w:p>
        </w:tc>
        <w:tc>
          <w:tcPr>
            <w:tcW w:w="861" w:type="pct"/>
            <w:vMerge/>
            <w:vAlign w:val="center"/>
          </w:tcPr>
          <w:p w14:paraId="3BFF6817" w14:textId="77777777" w:rsidR="00987485" w:rsidRPr="00436C79" w:rsidRDefault="00987485" w:rsidP="00CF09BD">
            <w:pPr>
              <w:rPr>
                <w:rFonts w:ascii="Times New Roman" w:hAnsi="Times New Roman" w:cs="Times New Roman"/>
                <w:sz w:val="24"/>
                <w:szCs w:val="24"/>
              </w:rPr>
            </w:pPr>
          </w:p>
        </w:tc>
      </w:tr>
      <w:tr w:rsidR="00987485" w:rsidRPr="00436C79" w14:paraId="3CB02566" w14:textId="77777777" w:rsidTr="00CF09BD">
        <w:trPr>
          <w:trHeight w:val="304"/>
        </w:trPr>
        <w:tc>
          <w:tcPr>
            <w:tcW w:w="1785" w:type="pct"/>
            <w:vAlign w:val="center"/>
          </w:tcPr>
          <w:p w14:paraId="1D6221CE"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Division</w:t>
            </w:r>
          </w:p>
        </w:tc>
        <w:tc>
          <w:tcPr>
            <w:tcW w:w="1350" w:type="pct"/>
            <w:vAlign w:val="center"/>
          </w:tcPr>
          <w:p w14:paraId="58B7A5F0" w14:textId="77777777" w:rsidR="00987485" w:rsidRPr="00436C79" w:rsidRDefault="00987485" w:rsidP="00CF09BD">
            <w:pPr>
              <w:shd w:val="clear" w:color="auto" w:fill="FFFFFF" w:themeFill="background1"/>
              <w:rPr>
                <w:rFonts w:ascii="Times New Roman" w:eastAsia="Times New Roman" w:hAnsi="Times New Roman" w:cs="Times New Roman"/>
                <w:i/>
                <w:iCs/>
                <w:sz w:val="24"/>
                <w:szCs w:val="24"/>
              </w:rPr>
            </w:pPr>
          </w:p>
        </w:tc>
        <w:tc>
          <w:tcPr>
            <w:tcW w:w="1004" w:type="pct"/>
            <w:vAlign w:val="center"/>
          </w:tcPr>
          <w:p w14:paraId="1865DAAE" w14:textId="77777777" w:rsidR="00987485" w:rsidRPr="00436C79" w:rsidRDefault="00987485" w:rsidP="00CF09BD">
            <w:pPr>
              <w:shd w:val="clear" w:color="auto" w:fill="FFFFFF" w:themeFill="background1"/>
              <w:rPr>
                <w:rFonts w:ascii="Times New Roman" w:eastAsia="Times New Roman" w:hAnsi="Times New Roman" w:cs="Times New Roman"/>
                <w:i/>
                <w:iCs/>
                <w:sz w:val="24"/>
                <w:szCs w:val="24"/>
              </w:rPr>
            </w:pPr>
          </w:p>
        </w:tc>
        <w:tc>
          <w:tcPr>
            <w:tcW w:w="861" w:type="pct"/>
            <w:vAlign w:val="center"/>
          </w:tcPr>
          <w:p w14:paraId="16830DAB"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p>
        </w:tc>
      </w:tr>
      <w:tr w:rsidR="00987485" w:rsidRPr="00436C79" w14:paraId="5AD15C8D" w14:textId="77777777" w:rsidTr="00CF09BD">
        <w:trPr>
          <w:trHeight w:val="304"/>
        </w:trPr>
        <w:tc>
          <w:tcPr>
            <w:tcW w:w="1785" w:type="pct"/>
            <w:vAlign w:val="center"/>
          </w:tcPr>
          <w:p w14:paraId="4C979072" w14:textId="3F315138" w:rsidR="00987485" w:rsidRPr="00436C79" w:rsidRDefault="00E90193" w:rsidP="00CF09BD">
            <w:pPr>
              <w:shd w:val="clear" w:color="auto" w:fill="FFFFFF" w:themeFill="background1"/>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sz w:val="24"/>
                <w:szCs w:val="24"/>
              </w:rPr>
              <w:t>Barishal</w:t>
            </w:r>
            <w:proofErr w:type="spellEnd"/>
          </w:p>
        </w:tc>
        <w:tc>
          <w:tcPr>
            <w:tcW w:w="1350" w:type="pct"/>
            <w:vAlign w:val="center"/>
          </w:tcPr>
          <w:p w14:paraId="6D8D4FCF"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1,365 (98.41)</w:t>
            </w:r>
          </w:p>
        </w:tc>
        <w:tc>
          <w:tcPr>
            <w:tcW w:w="1004" w:type="pct"/>
            <w:vAlign w:val="center"/>
          </w:tcPr>
          <w:p w14:paraId="613BB5B4"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22 (1.59)</w:t>
            </w:r>
          </w:p>
        </w:tc>
        <w:tc>
          <w:tcPr>
            <w:tcW w:w="861" w:type="pct"/>
            <w:vMerge w:val="restart"/>
            <w:vAlign w:val="center"/>
          </w:tcPr>
          <w:p w14:paraId="4AB69DD2"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0.006</w:t>
            </w:r>
          </w:p>
        </w:tc>
      </w:tr>
      <w:tr w:rsidR="00987485" w:rsidRPr="00436C79" w14:paraId="611E85C7" w14:textId="77777777" w:rsidTr="00CF09BD">
        <w:trPr>
          <w:trHeight w:val="304"/>
        </w:trPr>
        <w:tc>
          <w:tcPr>
            <w:tcW w:w="1785" w:type="pct"/>
            <w:vAlign w:val="center"/>
          </w:tcPr>
          <w:p w14:paraId="2CD87034"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Chattogram</w:t>
            </w:r>
          </w:p>
        </w:tc>
        <w:tc>
          <w:tcPr>
            <w:tcW w:w="1350" w:type="pct"/>
            <w:vAlign w:val="center"/>
          </w:tcPr>
          <w:p w14:paraId="065552B6"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2,542 (98.53)</w:t>
            </w:r>
          </w:p>
        </w:tc>
        <w:tc>
          <w:tcPr>
            <w:tcW w:w="1004" w:type="pct"/>
            <w:vAlign w:val="center"/>
          </w:tcPr>
          <w:p w14:paraId="1252BF1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38 (1.47)</w:t>
            </w:r>
          </w:p>
        </w:tc>
        <w:tc>
          <w:tcPr>
            <w:tcW w:w="861" w:type="pct"/>
            <w:vMerge/>
            <w:vAlign w:val="center"/>
          </w:tcPr>
          <w:p w14:paraId="0B79F7A7" w14:textId="77777777" w:rsidR="00987485" w:rsidRPr="00436C79" w:rsidRDefault="00987485" w:rsidP="00CF09BD">
            <w:pPr>
              <w:rPr>
                <w:rFonts w:ascii="Times New Roman" w:hAnsi="Times New Roman" w:cs="Times New Roman"/>
                <w:sz w:val="24"/>
                <w:szCs w:val="24"/>
              </w:rPr>
            </w:pPr>
          </w:p>
        </w:tc>
      </w:tr>
      <w:tr w:rsidR="00987485" w:rsidRPr="00436C79" w14:paraId="5FB00361" w14:textId="77777777" w:rsidTr="00CF09BD">
        <w:trPr>
          <w:trHeight w:val="304"/>
        </w:trPr>
        <w:tc>
          <w:tcPr>
            <w:tcW w:w="1785" w:type="pct"/>
            <w:vAlign w:val="center"/>
          </w:tcPr>
          <w:p w14:paraId="6AFF0167"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Dhaka</w:t>
            </w:r>
          </w:p>
        </w:tc>
        <w:tc>
          <w:tcPr>
            <w:tcW w:w="1350" w:type="pct"/>
            <w:vAlign w:val="center"/>
          </w:tcPr>
          <w:p w14:paraId="53E5ABA7"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2,764 (98.54)</w:t>
            </w:r>
          </w:p>
        </w:tc>
        <w:tc>
          <w:tcPr>
            <w:tcW w:w="1004" w:type="pct"/>
            <w:vAlign w:val="center"/>
          </w:tcPr>
          <w:p w14:paraId="2CF6FA6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41 (1.46)</w:t>
            </w:r>
          </w:p>
        </w:tc>
        <w:tc>
          <w:tcPr>
            <w:tcW w:w="861" w:type="pct"/>
            <w:vMerge/>
            <w:vAlign w:val="center"/>
          </w:tcPr>
          <w:p w14:paraId="19F178B2" w14:textId="77777777" w:rsidR="00987485" w:rsidRPr="00436C79" w:rsidRDefault="00987485" w:rsidP="00CF09BD">
            <w:pPr>
              <w:rPr>
                <w:rFonts w:ascii="Times New Roman" w:hAnsi="Times New Roman" w:cs="Times New Roman"/>
                <w:sz w:val="24"/>
                <w:szCs w:val="24"/>
              </w:rPr>
            </w:pPr>
          </w:p>
        </w:tc>
      </w:tr>
      <w:tr w:rsidR="00987485" w:rsidRPr="00436C79" w14:paraId="5428BC30" w14:textId="77777777" w:rsidTr="00CF09BD">
        <w:trPr>
          <w:trHeight w:val="304"/>
        </w:trPr>
        <w:tc>
          <w:tcPr>
            <w:tcW w:w="1785" w:type="pct"/>
            <w:vAlign w:val="center"/>
          </w:tcPr>
          <w:p w14:paraId="7E7E7B59"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Khulna</w:t>
            </w:r>
          </w:p>
        </w:tc>
        <w:tc>
          <w:tcPr>
            <w:tcW w:w="1350" w:type="pct"/>
            <w:vAlign w:val="center"/>
          </w:tcPr>
          <w:p w14:paraId="554F00BD"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2,242 (98.55)</w:t>
            </w:r>
          </w:p>
        </w:tc>
        <w:tc>
          <w:tcPr>
            <w:tcW w:w="1004" w:type="pct"/>
            <w:vAlign w:val="center"/>
          </w:tcPr>
          <w:p w14:paraId="52DC32CB"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33 (1.45)</w:t>
            </w:r>
          </w:p>
        </w:tc>
        <w:tc>
          <w:tcPr>
            <w:tcW w:w="861" w:type="pct"/>
            <w:vMerge/>
            <w:vAlign w:val="center"/>
          </w:tcPr>
          <w:p w14:paraId="6495714E" w14:textId="77777777" w:rsidR="00987485" w:rsidRPr="00436C79" w:rsidRDefault="00987485" w:rsidP="00CF09BD">
            <w:pPr>
              <w:rPr>
                <w:rFonts w:ascii="Times New Roman" w:hAnsi="Times New Roman" w:cs="Times New Roman"/>
                <w:sz w:val="24"/>
                <w:szCs w:val="24"/>
              </w:rPr>
            </w:pPr>
          </w:p>
        </w:tc>
      </w:tr>
      <w:tr w:rsidR="00987485" w:rsidRPr="00436C79" w14:paraId="78E01172" w14:textId="77777777" w:rsidTr="00CF09BD">
        <w:trPr>
          <w:trHeight w:val="304"/>
        </w:trPr>
        <w:tc>
          <w:tcPr>
            <w:tcW w:w="1785" w:type="pct"/>
            <w:vAlign w:val="center"/>
          </w:tcPr>
          <w:p w14:paraId="39C86B22"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Mymensingh</w:t>
            </w:r>
          </w:p>
        </w:tc>
        <w:tc>
          <w:tcPr>
            <w:tcW w:w="1350" w:type="pct"/>
            <w:vAlign w:val="center"/>
          </w:tcPr>
          <w:p w14:paraId="58C2CE31"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734 (96.33)</w:t>
            </w:r>
          </w:p>
        </w:tc>
        <w:tc>
          <w:tcPr>
            <w:tcW w:w="1004" w:type="pct"/>
            <w:vAlign w:val="center"/>
          </w:tcPr>
          <w:p w14:paraId="446D1BA5"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28 (3.67)</w:t>
            </w:r>
          </w:p>
        </w:tc>
        <w:tc>
          <w:tcPr>
            <w:tcW w:w="861" w:type="pct"/>
            <w:vMerge/>
            <w:vAlign w:val="center"/>
          </w:tcPr>
          <w:p w14:paraId="28CA6DB9" w14:textId="77777777" w:rsidR="00987485" w:rsidRPr="00436C79" w:rsidRDefault="00987485" w:rsidP="00CF09BD">
            <w:pPr>
              <w:rPr>
                <w:rFonts w:ascii="Times New Roman" w:hAnsi="Times New Roman" w:cs="Times New Roman"/>
                <w:sz w:val="24"/>
                <w:szCs w:val="24"/>
              </w:rPr>
            </w:pPr>
          </w:p>
        </w:tc>
      </w:tr>
      <w:tr w:rsidR="00987485" w:rsidRPr="00436C79" w14:paraId="7EE8D445" w14:textId="77777777" w:rsidTr="00CF09BD">
        <w:trPr>
          <w:trHeight w:val="304"/>
        </w:trPr>
        <w:tc>
          <w:tcPr>
            <w:tcW w:w="1785" w:type="pct"/>
            <w:vAlign w:val="center"/>
          </w:tcPr>
          <w:p w14:paraId="470A27F1"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proofErr w:type="spellStart"/>
            <w:r w:rsidRPr="00436C79">
              <w:rPr>
                <w:rFonts w:ascii="Times New Roman" w:eastAsia="Times New Roman" w:hAnsi="Times New Roman" w:cs="Times New Roman"/>
                <w:sz w:val="24"/>
                <w:szCs w:val="24"/>
              </w:rPr>
              <w:t>Rajshahi</w:t>
            </w:r>
            <w:proofErr w:type="spellEnd"/>
          </w:p>
        </w:tc>
        <w:tc>
          <w:tcPr>
            <w:tcW w:w="1350" w:type="pct"/>
            <w:vAlign w:val="center"/>
          </w:tcPr>
          <w:p w14:paraId="6BAB272F"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1,706 (98.22)</w:t>
            </w:r>
          </w:p>
        </w:tc>
        <w:tc>
          <w:tcPr>
            <w:tcW w:w="1004" w:type="pct"/>
            <w:vAlign w:val="center"/>
          </w:tcPr>
          <w:p w14:paraId="200B1FB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31 (1.78)</w:t>
            </w:r>
          </w:p>
        </w:tc>
        <w:tc>
          <w:tcPr>
            <w:tcW w:w="861" w:type="pct"/>
            <w:vMerge/>
            <w:vAlign w:val="center"/>
          </w:tcPr>
          <w:p w14:paraId="65CCDA8A" w14:textId="77777777" w:rsidR="00987485" w:rsidRPr="00436C79" w:rsidRDefault="00987485" w:rsidP="00CF09BD">
            <w:pPr>
              <w:rPr>
                <w:rFonts w:ascii="Times New Roman" w:hAnsi="Times New Roman" w:cs="Times New Roman"/>
                <w:sz w:val="24"/>
                <w:szCs w:val="24"/>
              </w:rPr>
            </w:pPr>
          </w:p>
        </w:tc>
      </w:tr>
      <w:tr w:rsidR="00987485" w:rsidRPr="00436C79" w14:paraId="2B2308E4" w14:textId="77777777" w:rsidTr="00CF09BD">
        <w:trPr>
          <w:trHeight w:val="304"/>
        </w:trPr>
        <w:tc>
          <w:tcPr>
            <w:tcW w:w="1785" w:type="pct"/>
            <w:vAlign w:val="center"/>
          </w:tcPr>
          <w:p w14:paraId="452449BC"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Rangpur</w:t>
            </w:r>
          </w:p>
        </w:tc>
        <w:tc>
          <w:tcPr>
            <w:tcW w:w="1350" w:type="pct"/>
            <w:vAlign w:val="center"/>
          </w:tcPr>
          <w:p w14:paraId="1C2D9614"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1,750 (98.81)</w:t>
            </w:r>
          </w:p>
        </w:tc>
        <w:tc>
          <w:tcPr>
            <w:tcW w:w="1004" w:type="pct"/>
            <w:vAlign w:val="center"/>
          </w:tcPr>
          <w:p w14:paraId="1BE33C82"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21 (1.19)</w:t>
            </w:r>
          </w:p>
        </w:tc>
        <w:tc>
          <w:tcPr>
            <w:tcW w:w="861" w:type="pct"/>
            <w:vMerge/>
            <w:vAlign w:val="center"/>
          </w:tcPr>
          <w:p w14:paraId="77950663" w14:textId="77777777" w:rsidR="00987485" w:rsidRPr="00436C79" w:rsidRDefault="00987485" w:rsidP="00CF09BD">
            <w:pPr>
              <w:rPr>
                <w:rFonts w:ascii="Times New Roman" w:hAnsi="Times New Roman" w:cs="Times New Roman"/>
                <w:sz w:val="24"/>
                <w:szCs w:val="24"/>
              </w:rPr>
            </w:pPr>
          </w:p>
        </w:tc>
      </w:tr>
      <w:tr w:rsidR="00987485" w:rsidRPr="00436C79" w14:paraId="7F095E6F" w14:textId="77777777" w:rsidTr="00CF09BD">
        <w:trPr>
          <w:trHeight w:val="304"/>
        </w:trPr>
        <w:tc>
          <w:tcPr>
            <w:tcW w:w="1785" w:type="pct"/>
            <w:vAlign w:val="center"/>
          </w:tcPr>
          <w:p w14:paraId="7A18CF4B"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Sylhet</w:t>
            </w:r>
          </w:p>
        </w:tc>
        <w:tc>
          <w:tcPr>
            <w:tcW w:w="1350" w:type="pct"/>
            <w:vAlign w:val="center"/>
          </w:tcPr>
          <w:p w14:paraId="24D5607E"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939 (97.71)</w:t>
            </w:r>
          </w:p>
        </w:tc>
        <w:tc>
          <w:tcPr>
            <w:tcW w:w="1004" w:type="pct"/>
            <w:vAlign w:val="center"/>
          </w:tcPr>
          <w:p w14:paraId="28E37926"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22 (2.29)</w:t>
            </w:r>
          </w:p>
        </w:tc>
        <w:tc>
          <w:tcPr>
            <w:tcW w:w="861" w:type="pct"/>
            <w:vMerge/>
            <w:vAlign w:val="center"/>
          </w:tcPr>
          <w:p w14:paraId="39AB6333" w14:textId="77777777" w:rsidR="00987485" w:rsidRPr="00436C79" w:rsidRDefault="00987485" w:rsidP="00CF09BD">
            <w:pPr>
              <w:rPr>
                <w:rFonts w:ascii="Times New Roman" w:hAnsi="Times New Roman" w:cs="Times New Roman"/>
                <w:sz w:val="24"/>
                <w:szCs w:val="24"/>
              </w:rPr>
            </w:pPr>
          </w:p>
        </w:tc>
      </w:tr>
      <w:tr w:rsidR="00987485" w:rsidRPr="00436C79" w14:paraId="26DF8723" w14:textId="77777777" w:rsidTr="00CF09BD">
        <w:trPr>
          <w:trHeight w:val="304"/>
        </w:trPr>
        <w:tc>
          <w:tcPr>
            <w:tcW w:w="5000" w:type="pct"/>
            <w:gridSpan w:val="4"/>
            <w:vAlign w:val="center"/>
          </w:tcPr>
          <w:p w14:paraId="2578D065"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Household head’s sex</w:t>
            </w:r>
          </w:p>
        </w:tc>
      </w:tr>
      <w:tr w:rsidR="00987485" w:rsidRPr="00436C79" w14:paraId="35321DA6" w14:textId="77777777" w:rsidTr="00CF09BD">
        <w:trPr>
          <w:trHeight w:val="304"/>
        </w:trPr>
        <w:tc>
          <w:tcPr>
            <w:tcW w:w="1785" w:type="pct"/>
            <w:vAlign w:val="center"/>
          </w:tcPr>
          <w:p w14:paraId="68501863"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Male</w:t>
            </w:r>
          </w:p>
        </w:tc>
        <w:tc>
          <w:tcPr>
            <w:tcW w:w="1350" w:type="pct"/>
            <w:vAlign w:val="center"/>
          </w:tcPr>
          <w:p w14:paraId="63C48387"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12,577(98.27)</w:t>
            </w:r>
          </w:p>
        </w:tc>
        <w:tc>
          <w:tcPr>
            <w:tcW w:w="1004" w:type="pct"/>
            <w:vAlign w:val="center"/>
          </w:tcPr>
          <w:p w14:paraId="04F6ABA9"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222(1.73)</w:t>
            </w:r>
          </w:p>
        </w:tc>
        <w:tc>
          <w:tcPr>
            <w:tcW w:w="861" w:type="pct"/>
            <w:vMerge w:val="restart"/>
            <w:vAlign w:val="center"/>
          </w:tcPr>
          <w:p w14:paraId="06242F2A"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0.004</w:t>
            </w:r>
          </w:p>
        </w:tc>
      </w:tr>
      <w:tr w:rsidR="00987485" w:rsidRPr="00436C79" w14:paraId="230ADE20" w14:textId="77777777" w:rsidTr="00CF09BD">
        <w:trPr>
          <w:trHeight w:val="304"/>
        </w:trPr>
        <w:tc>
          <w:tcPr>
            <w:tcW w:w="1785" w:type="pct"/>
            <w:vAlign w:val="center"/>
          </w:tcPr>
          <w:p w14:paraId="5EA83668"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Female</w:t>
            </w:r>
          </w:p>
        </w:tc>
        <w:tc>
          <w:tcPr>
            <w:tcW w:w="1350" w:type="pct"/>
            <w:vAlign w:val="center"/>
          </w:tcPr>
          <w:p w14:paraId="763C0A18"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1,465(99.05)</w:t>
            </w:r>
          </w:p>
        </w:tc>
        <w:tc>
          <w:tcPr>
            <w:tcW w:w="1004" w:type="pct"/>
            <w:vAlign w:val="center"/>
          </w:tcPr>
          <w:p w14:paraId="785C4482"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14(0.95)</w:t>
            </w:r>
          </w:p>
        </w:tc>
        <w:tc>
          <w:tcPr>
            <w:tcW w:w="861" w:type="pct"/>
            <w:vMerge/>
            <w:vAlign w:val="center"/>
          </w:tcPr>
          <w:p w14:paraId="06BD30EE" w14:textId="77777777" w:rsidR="00987485" w:rsidRPr="00436C79" w:rsidRDefault="00987485" w:rsidP="00CF09BD">
            <w:pPr>
              <w:rPr>
                <w:rFonts w:ascii="Times New Roman" w:hAnsi="Times New Roman" w:cs="Times New Roman"/>
                <w:sz w:val="24"/>
                <w:szCs w:val="24"/>
              </w:rPr>
            </w:pPr>
          </w:p>
        </w:tc>
      </w:tr>
      <w:tr w:rsidR="00987485" w:rsidRPr="00436C79" w14:paraId="34D3C6B2" w14:textId="77777777" w:rsidTr="00CF09BD">
        <w:trPr>
          <w:trHeight w:val="304"/>
        </w:trPr>
        <w:tc>
          <w:tcPr>
            <w:tcW w:w="5000" w:type="pct"/>
            <w:gridSpan w:val="4"/>
            <w:vAlign w:val="center"/>
          </w:tcPr>
          <w:p w14:paraId="72F825EC"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Ethnicity of household head</w:t>
            </w:r>
          </w:p>
        </w:tc>
      </w:tr>
      <w:tr w:rsidR="00987485" w:rsidRPr="00436C79" w14:paraId="533AE0DA" w14:textId="77777777" w:rsidTr="00CF09BD">
        <w:trPr>
          <w:trHeight w:val="304"/>
        </w:trPr>
        <w:tc>
          <w:tcPr>
            <w:tcW w:w="1785" w:type="pct"/>
            <w:vAlign w:val="center"/>
          </w:tcPr>
          <w:p w14:paraId="3B7A6D29"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Bengali</w:t>
            </w:r>
          </w:p>
        </w:tc>
        <w:tc>
          <w:tcPr>
            <w:tcW w:w="1350" w:type="pct"/>
            <w:vAlign w:val="center"/>
          </w:tcPr>
          <w:p w14:paraId="62BA9735"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13,704 (98.34)</w:t>
            </w:r>
          </w:p>
        </w:tc>
        <w:tc>
          <w:tcPr>
            <w:tcW w:w="1004" w:type="pct"/>
            <w:vAlign w:val="center"/>
          </w:tcPr>
          <w:p w14:paraId="2B47B9E0"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232 (1.66)</w:t>
            </w:r>
          </w:p>
        </w:tc>
        <w:tc>
          <w:tcPr>
            <w:tcW w:w="861" w:type="pct"/>
            <w:vMerge w:val="restart"/>
            <w:vAlign w:val="center"/>
          </w:tcPr>
          <w:p w14:paraId="79B2963F"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0.247</w:t>
            </w:r>
          </w:p>
        </w:tc>
      </w:tr>
      <w:tr w:rsidR="00987485" w:rsidRPr="00436C79" w14:paraId="55DD6071" w14:textId="77777777" w:rsidTr="00CF09BD">
        <w:trPr>
          <w:trHeight w:val="304"/>
        </w:trPr>
        <w:tc>
          <w:tcPr>
            <w:tcW w:w="1785" w:type="pct"/>
            <w:vAlign w:val="center"/>
          </w:tcPr>
          <w:p w14:paraId="14D0EFAD"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Other</w:t>
            </w:r>
          </w:p>
        </w:tc>
        <w:tc>
          <w:tcPr>
            <w:tcW w:w="1350" w:type="pct"/>
            <w:vAlign w:val="center"/>
          </w:tcPr>
          <w:p w14:paraId="2E878994"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338 (98.83)</w:t>
            </w:r>
          </w:p>
        </w:tc>
        <w:tc>
          <w:tcPr>
            <w:tcW w:w="1004" w:type="pct"/>
            <w:vAlign w:val="center"/>
          </w:tcPr>
          <w:p w14:paraId="20B5C26B"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4 (1.17)</w:t>
            </w:r>
          </w:p>
        </w:tc>
        <w:tc>
          <w:tcPr>
            <w:tcW w:w="861" w:type="pct"/>
            <w:vMerge/>
            <w:vAlign w:val="center"/>
          </w:tcPr>
          <w:p w14:paraId="77F03991" w14:textId="77777777" w:rsidR="00987485" w:rsidRPr="00436C79" w:rsidRDefault="00987485" w:rsidP="00CF09BD">
            <w:pPr>
              <w:rPr>
                <w:rFonts w:ascii="Times New Roman" w:hAnsi="Times New Roman" w:cs="Times New Roman"/>
                <w:sz w:val="24"/>
                <w:szCs w:val="24"/>
              </w:rPr>
            </w:pPr>
          </w:p>
        </w:tc>
      </w:tr>
      <w:tr w:rsidR="00987485" w:rsidRPr="00436C79" w14:paraId="5D832BED" w14:textId="77777777" w:rsidTr="00CF09BD">
        <w:trPr>
          <w:trHeight w:val="304"/>
        </w:trPr>
        <w:tc>
          <w:tcPr>
            <w:tcW w:w="5000" w:type="pct"/>
            <w:gridSpan w:val="4"/>
            <w:vAlign w:val="center"/>
          </w:tcPr>
          <w:p w14:paraId="28C9B721"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lastRenderedPageBreak/>
              <w:t>Religion</w:t>
            </w:r>
          </w:p>
        </w:tc>
      </w:tr>
      <w:tr w:rsidR="00987485" w:rsidRPr="00436C79" w14:paraId="489863DC" w14:textId="77777777" w:rsidTr="00CF09BD">
        <w:trPr>
          <w:trHeight w:val="304"/>
        </w:trPr>
        <w:tc>
          <w:tcPr>
            <w:tcW w:w="1785" w:type="pct"/>
            <w:vAlign w:val="center"/>
          </w:tcPr>
          <w:p w14:paraId="0C39131E" w14:textId="77777777" w:rsidR="00987485" w:rsidRPr="00436C79" w:rsidRDefault="00987485" w:rsidP="00CF09BD">
            <w:pPr>
              <w:shd w:val="clear" w:color="auto" w:fill="FFFFFF" w:themeFill="background1"/>
              <w:rPr>
                <w:rFonts w:ascii="Times New Roman" w:hAnsi="Times New Roman" w:cs="Times New Roman"/>
                <w:sz w:val="24"/>
                <w:szCs w:val="24"/>
              </w:rPr>
            </w:pPr>
            <w:r w:rsidRPr="00436C79">
              <w:rPr>
                <w:rFonts w:ascii="Times New Roman" w:eastAsia="Times New Roman" w:hAnsi="Times New Roman" w:cs="Times New Roman"/>
                <w:sz w:val="24"/>
                <w:szCs w:val="24"/>
              </w:rPr>
              <w:t>Islam</w:t>
            </w:r>
          </w:p>
        </w:tc>
        <w:tc>
          <w:tcPr>
            <w:tcW w:w="1350" w:type="pct"/>
            <w:vAlign w:val="center"/>
          </w:tcPr>
          <w:p w14:paraId="049F2E95"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12,458 (98.22)</w:t>
            </w:r>
          </w:p>
        </w:tc>
        <w:tc>
          <w:tcPr>
            <w:tcW w:w="1004" w:type="pct"/>
            <w:vAlign w:val="center"/>
          </w:tcPr>
          <w:p w14:paraId="69CAC4F2"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226 (1.78)</w:t>
            </w:r>
          </w:p>
        </w:tc>
        <w:tc>
          <w:tcPr>
            <w:tcW w:w="861" w:type="pct"/>
            <w:vMerge w:val="restart"/>
            <w:vAlign w:val="center"/>
          </w:tcPr>
          <w:p w14:paraId="22F2684F"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0.252</w:t>
            </w:r>
          </w:p>
        </w:tc>
      </w:tr>
      <w:tr w:rsidR="00987485" w:rsidRPr="00436C79" w14:paraId="7494C295" w14:textId="77777777" w:rsidTr="00CF09BD">
        <w:trPr>
          <w:trHeight w:val="304"/>
        </w:trPr>
        <w:tc>
          <w:tcPr>
            <w:tcW w:w="1785" w:type="pct"/>
            <w:vAlign w:val="center"/>
          </w:tcPr>
          <w:p w14:paraId="193BBB80"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Hinduism</w:t>
            </w:r>
          </w:p>
        </w:tc>
        <w:tc>
          <w:tcPr>
            <w:tcW w:w="1350" w:type="pct"/>
            <w:vAlign w:val="center"/>
          </w:tcPr>
          <w:p w14:paraId="2394E968"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1,240 (99.44)</w:t>
            </w:r>
          </w:p>
        </w:tc>
        <w:tc>
          <w:tcPr>
            <w:tcW w:w="1004" w:type="pct"/>
            <w:vAlign w:val="center"/>
          </w:tcPr>
          <w:p w14:paraId="22CAEE56"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7 (0.56)</w:t>
            </w:r>
          </w:p>
        </w:tc>
        <w:tc>
          <w:tcPr>
            <w:tcW w:w="861" w:type="pct"/>
            <w:vMerge/>
            <w:vAlign w:val="center"/>
          </w:tcPr>
          <w:p w14:paraId="5E260B84" w14:textId="77777777" w:rsidR="00987485" w:rsidRPr="00436C79" w:rsidRDefault="00987485" w:rsidP="00CF09BD">
            <w:pPr>
              <w:rPr>
                <w:rFonts w:ascii="Times New Roman" w:hAnsi="Times New Roman" w:cs="Times New Roman"/>
                <w:sz w:val="24"/>
                <w:szCs w:val="24"/>
              </w:rPr>
            </w:pPr>
          </w:p>
        </w:tc>
      </w:tr>
      <w:tr w:rsidR="00987485" w:rsidRPr="00436C79" w14:paraId="557813F2" w14:textId="77777777" w:rsidTr="00CF09BD">
        <w:trPr>
          <w:trHeight w:val="304"/>
        </w:trPr>
        <w:tc>
          <w:tcPr>
            <w:tcW w:w="1785" w:type="pct"/>
            <w:vAlign w:val="center"/>
          </w:tcPr>
          <w:p w14:paraId="09F9C318"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Christianity</w:t>
            </w:r>
          </w:p>
        </w:tc>
        <w:tc>
          <w:tcPr>
            <w:tcW w:w="1350" w:type="pct"/>
            <w:vAlign w:val="center"/>
          </w:tcPr>
          <w:p w14:paraId="4DBE3806"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71 (100.00)</w:t>
            </w:r>
          </w:p>
        </w:tc>
        <w:tc>
          <w:tcPr>
            <w:tcW w:w="1004" w:type="pct"/>
            <w:vAlign w:val="center"/>
          </w:tcPr>
          <w:p w14:paraId="157822E3"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0 (0.00)</w:t>
            </w:r>
          </w:p>
        </w:tc>
        <w:tc>
          <w:tcPr>
            <w:tcW w:w="861" w:type="pct"/>
            <w:vMerge/>
            <w:vAlign w:val="center"/>
          </w:tcPr>
          <w:p w14:paraId="3CDF16BD" w14:textId="77777777" w:rsidR="00987485" w:rsidRPr="00436C79" w:rsidRDefault="00987485" w:rsidP="00CF09BD">
            <w:pPr>
              <w:rPr>
                <w:rFonts w:ascii="Times New Roman" w:hAnsi="Times New Roman" w:cs="Times New Roman"/>
                <w:sz w:val="24"/>
                <w:szCs w:val="24"/>
              </w:rPr>
            </w:pPr>
          </w:p>
        </w:tc>
      </w:tr>
      <w:tr w:rsidR="00987485" w:rsidRPr="00436C79" w14:paraId="7F94A2AA" w14:textId="77777777" w:rsidTr="00CF09BD">
        <w:trPr>
          <w:trHeight w:val="304"/>
        </w:trPr>
        <w:tc>
          <w:tcPr>
            <w:tcW w:w="1785" w:type="pct"/>
            <w:vAlign w:val="center"/>
          </w:tcPr>
          <w:p w14:paraId="7AA20918"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Buddhism</w:t>
            </w:r>
          </w:p>
        </w:tc>
        <w:tc>
          <w:tcPr>
            <w:tcW w:w="1350" w:type="pct"/>
            <w:vAlign w:val="center"/>
          </w:tcPr>
          <w:p w14:paraId="3543EA49"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273 (98.91)</w:t>
            </w:r>
          </w:p>
        </w:tc>
        <w:tc>
          <w:tcPr>
            <w:tcW w:w="1004" w:type="pct"/>
            <w:vAlign w:val="center"/>
          </w:tcPr>
          <w:p w14:paraId="097FC312"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 (1.09)</w:t>
            </w:r>
          </w:p>
        </w:tc>
        <w:tc>
          <w:tcPr>
            <w:tcW w:w="861" w:type="pct"/>
            <w:vMerge/>
            <w:vAlign w:val="center"/>
          </w:tcPr>
          <w:p w14:paraId="056B4722" w14:textId="77777777" w:rsidR="00987485" w:rsidRPr="00436C79" w:rsidRDefault="00987485" w:rsidP="00CF09BD">
            <w:pPr>
              <w:rPr>
                <w:rFonts w:ascii="Times New Roman" w:hAnsi="Times New Roman" w:cs="Times New Roman"/>
                <w:sz w:val="24"/>
                <w:szCs w:val="24"/>
              </w:rPr>
            </w:pPr>
          </w:p>
        </w:tc>
      </w:tr>
      <w:tr w:rsidR="00987485" w:rsidRPr="00436C79" w14:paraId="707AD80D" w14:textId="77777777" w:rsidTr="00CF09BD">
        <w:trPr>
          <w:trHeight w:val="304"/>
        </w:trPr>
        <w:tc>
          <w:tcPr>
            <w:tcW w:w="5000" w:type="pct"/>
            <w:gridSpan w:val="4"/>
            <w:vAlign w:val="center"/>
          </w:tcPr>
          <w:p w14:paraId="04314042"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Household size</w:t>
            </w:r>
          </w:p>
        </w:tc>
      </w:tr>
      <w:tr w:rsidR="00987485" w:rsidRPr="00436C79" w14:paraId="63F1530D" w14:textId="77777777" w:rsidTr="00CF09BD">
        <w:trPr>
          <w:trHeight w:val="304"/>
        </w:trPr>
        <w:tc>
          <w:tcPr>
            <w:tcW w:w="1785" w:type="pct"/>
            <w:vAlign w:val="center"/>
          </w:tcPr>
          <w:p w14:paraId="33BF4DC7"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Lowest through 4</w:t>
            </w:r>
          </w:p>
        </w:tc>
        <w:tc>
          <w:tcPr>
            <w:tcW w:w="1350" w:type="pct"/>
            <w:vAlign w:val="center"/>
          </w:tcPr>
          <w:p w14:paraId="4D17AA3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7,083 (98.48)</w:t>
            </w:r>
          </w:p>
        </w:tc>
        <w:tc>
          <w:tcPr>
            <w:tcW w:w="1004" w:type="pct"/>
            <w:vAlign w:val="center"/>
          </w:tcPr>
          <w:p w14:paraId="1FEA523B"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109 (1.52)</w:t>
            </w:r>
          </w:p>
        </w:tc>
        <w:tc>
          <w:tcPr>
            <w:tcW w:w="861" w:type="pct"/>
            <w:vMerge w:val="restart"/>
            <w:vAlign w:val="center"/>
          </w:tcPr>
          <w:p w14:paraId="7B616F22"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0.677</w:t>
            </w:r>
          </w:p>
        </w:tc>
      </w:tr>
      <w:tr w:rsidR="00987485" w:rsidRPr="00436C79" w14:paraId="5CBD590F" w14:textId="77777777" w:rsidTr="00CF09BD">
        <w:trPr>
          <w:trHeight w:val="304"/>
        </w:trPr>
        <w:tc>
          <w:tcPr>
            <w:tcW w:w="1785" w:type="pct"/>
            <w:vAlign w:val="center"/>
          </w:tcPr>
          <w:p w14:paraId="3C0C028C"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4+</w:t>
            </w:r>
          </w:p>
        </w:tc>
        <w:tc>
          <w:tcPr>
            <w:tcW w:w="1350" w:type="pct"/>
            <w:vAlign w:val="center"/>
          </w:tcPr>
          <w:p w14:paraId="33CA931F"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6,959 (98.21)</w:t>
            </w:r>
          </w:p>
        </w:tc>
        <w:tc>
          <w:tcPr>
            <w:tcW w:w="1004" w:type="pct"/>
            <w:vAlign w:val="center"/>
          </w:tcPr>
          <w:p w14:paraId="7D7AD311"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127 (1.79)</w:t>
            </w:r>
          </w:p>
        </w:tc>
        <w:tc>
          <w:tcPr>
            <w:tcW w:w="861" w:type="pct"/>
            <w:vMerge/>
            <w:vAlign w:val="center"/>
          </w:tcPr>
          <w:p w14:paraId="6C0025F7" w14:textId="77777777" w:rsidR="00987485" w:rsidRPr="00436C79" w:rsidRDefault="00987485" w:rsidP="00CF09BD">
            <w:pPr>
              <w:rPr>
                <w:rFonts w:ascii="Times New Roman" w:hAnsi="Times New Roman" w:cs="Times New Roman"/>
                <w:sz w:val="24"/>
                <w:szCs w:val="24"/>
              </w:rPr>
            </w:pPr>
          </w:p>
        </w:tc>
      </w:tr>
      <w:tr w:rsidR="00987485" w:rsidRPr="00436C79" w14:paraId="30EBD012" w14:textId="77777777" w:rsidTr="00CF09BD">
        <w:trPr>
          <w:trHeight w:val="304"/>
        </w:trPr>
        <w:tc>
          <w:tcPr>
            <w:tcW w:w="5000" w:type="pct"/>
            <w:gridSpan w:val="4"/>
            <w:vAlign w:val="center"/>
          </w:tcPr>
          <w:p w14:paraId="670E76AE"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Household wealth index</w:t>
            </w:r>
          </w:p>
        </w:tc>
      </w:tr>
      <w:tr w:rsidR="00987485" w:rsidRPr="00436C79" w14:paraId="1360DEA5" w14:textId="77777777" w:rsidTr="00CF09BD">
        <w:trPr>
          <w:trHeight w:val="304"/>
        </w:trPr>
        <w:tc>
          <w:tcPr>
            <w:tcW w:w="1785" w:type="pct"/>
            <w:vAlign w:val="center"/>
          </w:tcPr>
          <w:p w14:paraId="619A1AB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Poor</w:t>
            </w:r>
          </w:p>
        </w:tc>
        <w:tc>
          <w:tcPr>
            <w:tcW w:w="1350" w:type="pct"/>
            <w:vAlign w:val="center"/>
          </w:tcPr>
          <w:p w14:paraId="700049C1"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3,428 (97.78)</w:t>
            </w:r>
          </w:p>
        </w:tc>
        <w:tc>
          <w:tcPr>
            <w:tcW w:w="1004" w:type="pct"/>
            <w:vAlign w:val="center"/>
          </w:tcPr>
          <w:p w14:paraId="561A5870"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78 (2.22)</w:t>
            </w:r>
          </w:p>
        </w:tc>
        <w:tc>
          <w:tcPr>
            <w:tcW w:w="861" w:type="pct"/>
            <w:vMerge w:val="restart"/>
            <w:vAlign w:val="center"/>
          </w:tcPr>
          <w:p w14:paraId="4BBFAD1C"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0.013</w:t>
            </w:r>
          </w:p>
        </w:tc>
      </w:tr>
      <w:tr w:rsidR="00987485" w:rsidRPr="00436C79" w14:paraId="5753F5BC" w14:textId="77777777" w:rsidTr="00CF09BD">
        <w:trPr>
          <w:trHeight w:val="304"/>
        </w:trPr>
        <w:tc>
          <w:tcPr>
            <w:tcW w:w="1785" w:type="pct"/>
            <w:vAlign w:val="center"/>
          </w:tcPr>
          <w:p w14:paraId="064A20C2"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Middle</w:t>
            </w:r>
          </w:p>
        </w:tc>
        <w:tc>
          <w:tcPr>
            <w:tcW w:w="1350" w:type="pct"/>
            <w:vAlign w:val="center"/>
          </w:tcPr>
          <w:p w14:paraId="64D76A85"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5,994 (98.36)</w:t>
            </w:r>
          </w:p>
        </w:tc>
        <w:tc>
          <w:tcPr>
            <w:tcW w:w="1004" w:type="pct"/>
            <w:vAlign w:val="center"/>
          </w:tcPr>
          <w:p w14:paraId="371E6B6D"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100 (1.64)</w:t>
            </w:r>
          </w:p>
        </w:tc>
        <w:tc>
          <w:tcPr>
            <w:tcW w:w="861" w:type="pct"/>
            <w:vMerge/>
            <w:vAlign w:val="center"/>
          </w:tcPr>
          <w:p w14:paraId="250BF8C9" w14:textId="77777777" w:rsidR="00987485" w:rsidRPr="00436C79" w:rsidRDefault="00987485" w:rsidP="00CF09BD">
            <w:pPr>
              <w:rPr>
                <w:rFonts w:ascii="Times New Roman" w:hAnsi="Times New Roman" w:cs="Times New Roman"/>
                <w:sz w:val="24"/>
                <w:szCs w:val="24"/>
              </w:rPr>
            </w:pPr>
          </w:p>
        </w:tc>
      </w:tr>
      <w:tr w:rsidR="00987485" w:rsidRPr="00436C79" w14:paraId="637E848B" w14:textId="77777777" w:rsidTr="00CF09BD">
        <w:trPr>
          <w:trHeight w:val="304"/>
        </w:trPr>
        <w:tc>
          <w:tcPr>
            <w:tcW w:w="1785" w:type="pct"/>
            <w:vAlign w:val="center"/>
          </w:tcPr>
          <w:p w14:paraId="4B070869"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Rich</w:t>
            </w:r>
          </w:p>
        </w:tc>
        <w:tc>
          <w:tcPr>
            <w:tcW w:w="1350" w:type="pct"/>
            <w:vAlign w:val="center"/>
          </w:tcPr>
          <w:p w14:paraId="67DA7930"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4,565 (98.79)</w:t>
            </w:r>
          </w:p>
        </w:tc>
        <w:tc>
          <w:tcPr>
            <w:tcW w:w="1004" w:type="pct"/>
            <w:vAlign w:val="center"/>
          </w:tcPr>
          <w:p w14:paraId="4368067F"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56 (1.21)</w:t>
            </w:r>
          </w:p>
        </w:tc>
        <w:tc>
          <w:tcPr>
            <w:tcW w:w="861" w:type="pct"/>
            <w:vMerge/>
            <w:vAlign w:val="center"/>
          </w:tcPr>
          <w:p w14:paraId="08CE0ABC" w14:textId="77777777" w:rsidR="00987485" w:rsidRPr="00436C79" w:rsidRDefault="00987485" w:rsidP="00CF09BD">
            <w:pPr>
              <w:rPr>
                <w:rFonts w:ascii="Times New Roman" w:hAnsi="Times New Roman" w:cs="Times New Roman"/>
                <w:sz w:val="24"/>
                <w:szCs w:val="24"/>
              </w:rPr>
            </w:pPr>
          </w:p>
        </w:tc>
      </w:tr>
      <w:tr w:rsidR="00987485" w:rsidRPr="00436C79" w14:paraId="7ADEED49" w14:textId="77777777" w:rsidTr="00CF09BD">
        <w:trPr>
          <w:trHeight w:val="304"/>
        </w:trPr>
        <w:tc>
          <w:tcPr>
            <w:tcW w:w="5000" w:type="pct"/>
            <w:gridSpan w:val="4"/>
            <w:vAlign w:val="center"/>
          </w:tcPr>
          <w:p w14:paraId="07AFB5D2"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Household has electricity</w:t>
            </w:r>
          </w:p>
        </w:tc>
      </w:tr>
      <w:tr w:rsidR="00987485" w:rsidRPr="00436C79" w14:paraId="02ED3B02" w14:textId="77777777" w:rsidTr="00CF09BD">
        <w:trPr>
          <w:trHeight w:val="304"/>
        </w:trPr>
        <w:tc>
          <w:tcPr>
            <w:tcW w:w="1785" w:type="pct"/>
            <w:vAlign w:val="center"/>
          </w:tcPr>
          <w:p w14:paraId="55420BF8"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Yes</w:t>
            </w:r>
          </w:p>
        </w:tc>
        <w:tc>
          <w:tcPr>
            <w:tcW w:w="1350" w:type="pct"/>
            <w:vAlign w:val="center"/>
          </w:tcPr>
          <w:p w14:paraId="61D20C13"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12,635 (98.33)</w:t>
            </w:r>
          </w:p>
        </w:tc>
        <w:tc>
          <w:tcPr>
            <w:tcW w:w="1004" w:type="pct"/>
            <w:vAlign w:val="center"/>
          </w:tcPr>
          <w:p w14:paraId="52260CB8"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214 (1.67)</w:t>
            </w:r>
          </w:p>
        </w:tc>
        <w:tc>
          <w:tcPr>
            <w:tcW w:w="861" w:type="pct"/>
            <w:vMerge w:val="restart"/>
            <w:vAlign w:val="center"/>
          </w:tcPr>
          <w:p w14:paraId="18C2C431" w14:textId="77777777" w:rsidR="00987485" w:rsidRPr="00436C79" w:rsidRDefault="00987485" w:rsidP="00CF09BD">
            <w:pPr>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0.649</w:t>
            </w:r>
          </w:p>
        </w:tc>
      </w:tr>
      <w:tr w:rsidR="00987485" w:rsidRPr="00436C79" w14:paraId="7665C493" w14:textId="77777777" w:rsidTr="00CF09BD">
        <w:trPr>
          <w:trHeight w:val="304"/>
        </w:trPr>
        <w:tc>
          <w:tcPr>
            <w:tcW w:w="1785" w:type="pct"/>
            <w:vAlign w:val="center"/>
          </w:tcPr>
          <w:p w14:paraId="61FD7FD6"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No</w:t>
            </w:r>
          </w:p>
        </w:tc>
        <w:tc>
          <w:tcPr>
            <w:tcW w:w="1350" w:type="pct"/>
            <w:vAlign w:val="center"/>
          </w:tcPr>
          <w:p w14:paraId="551E12D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1,407 (98.46)</w:t>
            </w:r>
          </w:p>
        </w:tc>
        <w:tc>
          <w:tcPr>
            <w:tcW w:w="1004" w:type="pct"/>
            <w:vAlign w:val="center"/>
          </w:tcPr>
          <w:p w14:paraId="7DC62B6E"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22 (1.54)</w:t>
            </w:r>
          </w:p>
        </w:tc>
        <w:tc>
          <w:tcPr>
            <w:tcW w:w="861" w:type="pct"/>
            <w:vMerge/>
            <w:vAlign w:val="center"/>
          </w:tcPr>
          <w:p w14:paraId="367D0CEE" w14:textId="77777777" w:rsidR="00987485" w:rsidRPr="00436C79" w:rsidRDefault="00987485" w:rsidP="00CF09BD">
            <w:pPr>
              <w:rPr>
                <w:rFonts w:ascii="Times New Roman" w:hAnsi="Times New Roman" w:cs="Times New Roman"/>
                <w:sz w:val="24"/>
                <w:szCs w:val="24"/>
              </w:rPr>
            </w:pPr>
          </w:p>
        </w:tc>
      </w:tr>
      <w:tr w:rsidR="00987485" w:rsidRPr="00436C79" w14:paraId="7B1876C8" w14:textId="77777777" w:rsidTr="00CF09BD">
        <w:trPr>
          <w:trHeight w:val="304"/>
        </w:trPr>
        <w:tc>
          <w:tcPr>
            <w:tcW w:w="5000" w:type="pct"/>
            <w:gridSpan w:val="4"/>
            <w:tcBorders>
              <w:top w:val="none" w:sz="4" w:space="0" w:color="000000" w:themeColor="text1"/>
            </w:tcBorders>
            <w:vAlign w:val="center"/>
          </w:tcPr>
          <w:p w14:paraId="39332B7F"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Household has internet</w:t>
            </w:r>
          </w:p>
        </w:tc>
      </w:tr>
      <w:tr w:rsidR="00987485" w:rsidRPr="00436C79" w14:paraId="743A7378" w14:textId="77777777" w:rsidTr="00CF09BD">
        <w:trPr>
          <w:trHeight w:val="304"/>
        </w:trPr>
        <w:tc>
          <w:tcPr>
            <w:tcW w:w="1785" w:type="pct"/>
            <w:vAlign w:val="center"/>
          </w:tcPr>
          <w:p w14:paraId="7491DA14"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Yes</w:t>
            </w:r>
          </w:p>
        </w:tc>
        <w:tc>
          <w:tcPr>
            <w:tcW w:w="1350" w:type="pct"/>
            <w:vAlign w:val="center"/>
          </w:tcPr>
          <w:p w14:paraId="1A68222F"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4,551 (98.83)</w:t>
            </w:r>
          </w:p>
        </w:tc>
        <w:tc>
          <w:tcPr>
            <w:tcW w:w="1004" w:type="pct"/>
            <w:vAlign w:val="center"/>
          </w:tcPr>
          <w:p w14:paraId="27F434B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54 (1.17)</w:t>
            </w:r>
          </w:p>
        </w:tc>
        <w:tc>
          <w:tcPr>
            <w:tcW w:w="861" w:type="pct"/>
            <w:vMerge w:val="restart"/>
            <w:vAlign w:val="center"/>
          </w:tcPr>
          <w:p w14:paraId="5E977A44"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0.016</w:t>
            </w:r>
          </w:p>
        </w:tc>
      </w:tr>
      <w:tr w:rsidR="00987485" w:rsidRPr="00436C79" w14:paraId="10C77B6D" w14:textId="77777777" w:rsidTr="00CF09BD">
        <w:trPr>
          <w:trHeight w:val="304"/>
        </w:trPr>
        <w:tc>
          <w:tcPr>
            <w:tcW w:w="1785" w:type="pct"/>
            <w:vAlign w:val="center"/>
          </w:tcPr>
          <w:p w14:paraId="016CAA99"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No</w:t>
            </w:r>
          </w:p>
        </w:tc>
        <w:tc>
          <w:tcPr>
            <w:tcW w:w="1350" w:type="pct"/>
            <w:vAlign w:val="center"/>
          </w:tcPr>
          <w:p w14:paraId="40D9678E"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9,488 (98.12)</w:t>
            </w:r>
          </w:p>
        </w:tc>
        <w:tc>
          <w:tcPr>
            <w:tcW w:w="1004" w:type="pct"/>
            <w:vAlign w:val="center"/>
          </w:tcPr>
          <w:p w14:paraId="6F66805C"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182 (1.88)</w:t>
            </w:r>
          </w:p>
        </w:tc>
        <w:tc>
          <w:tcPr>
            <w:tcW w:w="861" w:type="pct"/>
            <w:vMerge/>
            <w:vAlign w:val="center"/>
          </w:tcPr>
          <w:p w14:paraId="4A57438E" w14:textId="77777777" w:rsidR="00987485" w:rsidRPr="00436C79" w:rsidRDefault="00987485" w:rsidP="00CF09BD">
            <w:pPr>
              <w:rPr>
                <w:rFonts w:ascii="Times New Roman" w:hAnsi="Times New Roman" w:cs="Times New Roman"/>
                <w:sz w:val="24"/>
                <w:szCs w:val="24"/>
              </w:rPr>
            </w:pPr>
          </w:p>
        </w:tc>
      </w:tr>
      <w:tr w:rsidR="00987485" w:rsidRPr="00436C79" w14:paraId="7BAE1F14" w14:textId="77777777" w:rsidTr="00CF09BD">
        <w:trPr>
          <w:trHeight w:val="304"/>
        </w:trPr>
        <w:tc>
          <w:tcPr>
            <w:tcW w:w="5000" w:type="pct"/>
            <w:gridSpan w:val="4"/>
            <w:vAlign w:val="center"/>
          </w:tcPr>
          <w:p w14:paraId="4FD6BA19"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Type of toilet facility</w:t>
            </w:r>
          </w:p>
        </w:tc>
      </w:tr>
      <w:tr w:rsidR="00987485" w:rsidRPr="00436C79" w14:paraId="2E69B646" w14:textId="77777777" w:rsidTr="00CF09BD">
        <w:trPr>
          <w:trHeight w:val="304"/>
        </w:trPr>
        <w:tc>
          <w:tcPr>
            <w:tcW w:w="1785" w:type="pct"/>
            <w:vAlign w:val="center"/>
          </w:tcPr>
          <w:p w14:paraId="61EB45D7"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Improved</w:t>
            </w:r>
          </w:p>
        </w:tc>
        <w:tc>
          <w:tcPr>
            <w:tcW w:w="1350" w:type="pct"/>
            <w:vAlign w:val="center"/>
          </w:tcPr>
          <w:p w14:paraId="19E32173"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11,662 (98.55)</w:t>
            </w:r>
          </w:p>
        </w:tc>
        <w:tc>
          <w:tcPr>
            <w:tcW w:w="1004" w:type="pct"/>
            <w:vAlign w:val="center"/>
          </w:tcPr>
          <w:p w14:paraId="3986F22C"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172 (1.45)</w:t>
            </w:r>
          </w:p>
        </w:tc>
        <w:tc>
          <w:tcPr>
            <w:tcW w:w="861" w:type="pct"/>
            <w:vMerge w:val="restart"/>
            <w:vAlign w:val="center"/>
          </w:tcPr>
          <w:p w14:paraId="09056112"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0.001</w:t>
            </w:r>
          </w:p>
        </w:tc>
      </w:tr>
      <w:tr w:rsidR="00987485" w:rsidRPr="00436C79" w14:paraId="683FFAA9" w14:textId="77777777" w:rsidTr="00CF09BD">
        <w:trPr>
          <w:trHeight w:val="304"/>
        </w:trPr>
        <w:tc>
          <w:tcPr>
            <w:tcW w:w="1785" w:type="pct"/>
            <w:vAlign w:val="center"/>
          </w:tcPr>
          <w:p w14:paraId="288260E4"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Unimproved</w:t>
            </w:r>
          </w:p>
        </w:tc>
        <w:tc>
          <w:tcPr>
            <w:tcW w:w="1350" w:type="pct"/>
            <w:vAlign w:val="center"/>
          </w:tcPr>
          <w:p w14:paraId="2CCBCCEB"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2,380 (97.38)</w:t>
            </w:r>
          </w:p>
        </w:tc>
        <w:tc>
          <w:tcPr>
            <w:tcW w:w="1004" w:type="pct"/>
            <w:vAlign w:val="center"/>
          </w:tcPr>
          <w:p w14:paraId="21810ECB"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64 (2.62)</w:t>
            </w:r>
          </w:p>
        </w:tc>
        <w:tc>
          <w:tcPr>
            <w:tcW w:w="861" w:type="pct"/>
            <w:vMerge/>
            <w:vAlign w:val="center"/>
          </w:tcPr>
          <w:p w14:paraId="6F2136CB" w14:textId="77777777" w:rsidR="00987485" w:rsidRPr="00436C79" w:rsidRDefault="00987485" w:rsidP="00CF09BD">
            <w:pPr>
              <w:rPr>
                <w:rFonts w:ascii="Times New Roman" w:hAnsi="Times New Roman" w:cs="Times New Roman"/>
                <w:sz w:val="24"/>
                <w:szCs w:val="24"/>
              </w:rPr>
            </w:pPr>
          </w:p>
        </w:tc>
      </w:tr>
      <w:tr w:rsidR="00987485" w:rsidRPr="00436C79" w14:paraId="42A841D8" w14:textId="77777777" w:rsidTr="00CF09BD">
        <w:trPr>
          <w:trHeight w:val="304"/>
        </w:trPr>
        <w:tc>
          <w:tcPr>
            <w:tcW w:w="5000" w:type="pct"/>
            <w:gridSpan w:val="4"/>
            <w:vAlign w:val="center"/>
          </w:tcPr>
          <w:p w14:paraId="79801B67"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Salt iodization</w:t>
            </w:r>
          </w:p>
        </w:tc>
      </w:tr>
      <w:tr w:rsidR="00987485" w:rsidRPr="00436C79" w14:paraId="469B9DEB" w14:textId="77777777" w:rsidTr="00CF09BD">
        <w:trPr>
          <w:trHeight w:val="304"/>
        </w:trPr>
        <w:tc>
          <w:tcPr>
            <w:tcW w:w="1785" w:type="pct"/>
            <w:vAlign w:val="center"/>
          </w:tcPr>
          <w:p w14:paraId="4BF2C606"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Yes</w:t>
            </w:r>
          </w:p>
        </w:tc>
        <w:tc>
          <w:tcPr>
            <w:tcW w:w="1350" w:type="pct"/>
            <w:vAlign w:val="center"/>
          </w:tcPr>
          <w:p w14:paraId="3BA3A3C1"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10,206 (98.45)</w:t>
            </w:r>
          </w:p>
        </w:tc>
        <w:tc>
          <w:tcPr>
            <w:tcW w:w="1004" w:type="pct"/>
            <w:vAlign w:val="center"/>
          </w:tcPr>
          <w:p w14:paraId="0FCDF936"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161 (1.55)</w:t>
            </w:r>
          </w:p>
        </w:tc>
        <w:tc>
          <w:tcPr>
            <w:tcW w:w="861" w:type="pct"/>
            <w:vMerge w:val="restart"/>
            <w:vAlign w:val="center"/>
          </w:tcPr>
          <w:p w14:paraId="6BDE34C7" w14:textId="77777777" w:rsidR="00987485" w:rsidRPr="00436C79" w:rsidRDefault="00987485" w:rsidP="00CF09BD">
            <w:pPr>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0.134</w:t>
            </w:r>
          </w:p>
        </w:tc>
      </w:tr>
      <w:tr w:rsidR="00987485" w:rsidRPr="00436C79" w14:paraId="22764AA3" w14:textId="77777777" w:rsidTr="00CF09BD">
        <w:trPr>
          <w:trHeight w:val="304"/>
        </w:trPr>
        <w:tc>
          <w:tcPr>
            <w:tcW w:w="1785" w:type="pct"/>
            <w:vAlign w:val="center"/>
          </w:tcPr>
          <w:p w14:paraId="5B06224D"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No</w:t>
            </w:r>
          </w:p>
        </w:tc>
        <w:tc>
          <w:tcPr>
            <w:tcW w:w="1350" w:type="pct"/>
            <w:vAlign w:val="center"/>
          </w:tcPr>
          <w:p w14:paraId="155ECD53"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3,835 (98.08)</w:t>
            </w:r>
          </w:p>
        </w:tc>
        <w:tc>
          <w:tcPr>
            <w:tcW w:w="1004" w:type="pct"/>
            <w:vAlign w:val="center"/>
          </w:tcPr>
          <w:p w14:paraId="70F7AB76"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75 (1.92)</w:t>
            </w:r>
          </w:p>
        </w:tc>
        <w:tc>
          <w:tcPr>
            <w:tcW w:w="861" w:type="pct"/>
            <w:vMerge/>
            <w:vAlign w:val="center"/>
          </w:tcPr>
          <w:p w14:paraId="6879C48D" w14:textId="77777777" w:rsidR="00987485" w:rsidRPr="00436C79" w:rsidRDefault="00987485" w:rsidP="00CF09BD">
            <w:pPr>
              <w:rPr>
                <w:rFonts w:ascii="Times New Roman" w:hAnsi="Times New Roman" w:cs="Times New Roman"/>
                <w:sz w:val="24"/>
                <w:szCs w:val="24"/>
              </w:rPr>
            </w:pPr>
          </w:p>
        </w:tc>
      </w:tr>
      <w:tr w:rsidR="00987485" w:rsidRPr="00436C79" w14:paraId="2F357464" w14:textId="77777777" w:rsidTr="00CF09BD">
        <w:trPr>
          <w:trHeight w:val="304"/>
        </w:trPr>
        <w:tc>
          <w:tcPr>
            <w:tcW w:w="1785" w:type="pct"/>
            <w:vAlign w:val="center"/>
          </w:tcPr>
          <w:p w14:paraId="2F1A1AE5" w14:textId="77777777" w:rsidR="00987485" w:rsidRPr="00436C79" w:rsidRDefault="00987485" w:rsidP="00CF09BD">
            <w:pPr>
              <w:shd w:val="clear" w:color="auto" w:fill="FFFFFF" w:themeFill="background1"/>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sz w:val="24"/>
                <w:szCs w:val="24"/>
              </w:rPr>
              <w:t>Sources of water</w:t>
            </w:r>
          </w:p>
        </w:tc>
        <w:tc>
          <w:tcPr>
            <w:tcW w:w="1350" w:type="pct"/>
            <w:vAlign w:val="center"/>
          </w:tcPr>
          <w:p w14:paraId="17868834"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p>
        </w:tc>
        <w:tc>
          <w:tcPr>
            <w:tcW w:w="1004" w:type="pct"/>
            <w:vAlign w:val="center"/>
          </w:tcPr>
          <w:p w14:paraId="1F23F188"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p>
        </w:tc>
        <w:tc>
          <w:tcPr>
            <w:tcW w:w="861" w:type="pct"/>
            <w:vAlign w:val="center"/>
          </w:tcPr>
          <w:p w14:paraId="40F5C28D"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p>
        </w:tc>
      </w:tr>
      <w:tr w:rsidR="00987485" w:rsidRPr="00436C79" w14:paraId="6918BAA8" w14:textId="77777777" w:rsidTr="00CF09BD">
        <w:trPr>
          <w:trHeight w:val="304"/>
        </w:trPr>
        <w:tc>
          <w:tcPr>
            <w:tcW w:w="1785" w:type="pct"/>
            <w:vAlign w:val="center"/>
          </w:tcPr>
          <w:p w14:paraId="30BED9A6"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Improved</w:t>
            </w:r>
          </w:p>
        </w:tc>
        <w:tc>
          <w:tcPr>
            <w:tcW w:w="1350" w:type="pct"/>
            <w:vAlign w:val="center"/>
          </w:tcPr>
          <w:p w14:paraId="24B08D6C"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13,729 (98.36)</w:t>
            </w:r>
          </w:p>
        </w:tc>
        <w:tc>
          <w:tcPr>
            <w:tcW w:w="1004" w:type="pct"/>
            <w:vAlign w:val="center"/>
          </w:tcPr>
          <w:p w14:paraId="242E3317"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229 (1.64)</w:t>
            </w:r>
          </w:p>
        </w:tc>
        <w:tc>
          <w:tcPr>
            <w:tcW w:w="861" w:type="pct"/>
            <w:vMerge w:val="restart"/>
            <w:vAlign w:val="center"/>
          </w:tcPr>
          <w:p w14:paraId="1B6ABE71"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0.196</w:t>
            </w:r>
          </w:p>
        </w:tc>
      </w:tr>
      <w:tr w:rsidR="00987485" w:rsidRPr="00436C79" w14:paraId="76A6C73C" w14:textId="77777777" w:rsidTr="00CF09BD">
        <w:trPr>
          <w:trHeight w:val="304"/>
        </w:trPr>
        <w:tc>
          <w:tcPr>
            <w:tcW w:w="1785" w:type="pct"/>
            <w:vAlign w:val="center"/>
          </w:tcPr>
          <w:p w14:paraId="74BDB56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Unimproved</w:t>
            </w:r>
          </w:p>
        </w:tc>
        <w:tc>
          <w:tcPr>
            <w:tcW w:w="1350" w:type="pct"/>
            <w:vAlign w:val="center"/>
          </w:tcPr>
          <w:p w14:paraId="2CE5A369"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313 (97.81)</w:t>
            </w:r>
          </w:p>
        </w:tc>
        <w:tc>
          <w:tcPr>
            <w:tcW w:w="1004" w:type="pct"/>
            <w:vAlign w:val="center"/>
          </w:tcPr>
          <w:p w14:paraId="00BACF63"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7 (2.19)</w:t>
            </w:r>
          </w:p>
        </w:tc>
        <w:tc>
          <w:tcPr>
            <w:tcW w:w="861" w:type="pct"/>
            <w:vMerge/>
            <w:vAlign w:val="center"/>
          </w:tcPr>
          <w:p w14:paraId="19B2AD15" w14:textId="77777777" w:rsidR="00987485" w:rsidRPr="00436C79" w:rsidRDefault="00987485" w:rsidP="00CF09BD">
            <w:pPr>
              <w:rPr>
                <w:rFonts w:ascii="Times New Roman" w:hAnsi="Times New Roman" w:cs="Times New Roman"/>
                <w:sz w:val="24"/>
                <w:szCs w:val="24"/>
              </w:rPr>
            </w:pPr>
          </w:p>
        </w:tc>
      </w:tr>
      <w:tr w:rsidR="00987485" w:rsidRPr="00436C79" w14:paraId="74A3346C" w14:textId="77777777" w:rsidTr="00CF09BD">
        <w:trPr>
          <w:trHeight w:val="304"/>
        </w:trPr>
        <w:tc>
          <w:tcPr>
            <w:tcW w:w="5000" w:type="pct"/>
            <w:gridSpan w:val="4"/>
            <w:tcBorders>
              <w:top w:val="none" w:sz="4" w:space="0" w:color="000000" w:themeColor="text1"/>
            </w:tcBorders>
            <w:vAlign w:val="center"/>
          </w:tcPr>
          <w:p w14:paraId="77362E82" w14:textId="77777777" w:rsidR="00987485" w:rsidRPr="00436C79" w:rsidRDefault="00987485" w:rsidP="00CF09BD">
            <w:pPr>
              <w:rPr>
                <w:rFonts w:ascii="Times New Roman" w:eastAsia="Times New Roman" w:hAnsi="Times New Roman" w:cs="Times New Roman"/>
                <w:b/>
                <w:bCs/>
                <w:i/>
                <w:iCs/>
                <w:sz w:val="24"/>
                <w:szCs w:val="24"/>
              </w:rPr>
            </w:pPr>
          </w:p>
        </w:tc>
      </w:tr>
      <w:tr w:rsidR="00987485" w:rsidRPr="00436C79" w14:paraId="2789FDD1" w14:textId="77777777" w:rsidTr="00CF09BD">
        <w:trPr>
          <w:trHeight w:val="304"/>
        </w:trPr>
        <w:tc>
          <w:tcPr>
            <w:tcW w:w="5000" w:type="pct"/>
            <w:gridSpan w:val="4"/>
            <w:vAlign w:val="center"/>
          </w:tcPr>
          <w:p w14:paraId="341F1589" w14:textId="77777777" w:rsidR="00987485" w:rsidRPr="00436C79" w:rsidRDefault="00987485" w:rsidP="00CF09BD">
            <w:pPr>
              <w:shd w:val="clear" w:color="auto" w:fill="FFFFFF" w:themeFill="background1"/>
              <w:rPr>
                <w:rFonts w:ascii="Times New Roman" w:eastAsia="Times New Roman" w:hAnsi="Times New Roman" w:cs="Times New Roman"/>
                <w:b/>
                <w:bCs/>
                <w:i/>
                <w:iCs/>
                <w:color w:val="2F5496" w:themeColor="accent1" w:themeShade="BF"/>
                <w:sz w:val="24"/>
                <w:szCs w:val="24"/>
              </w:rPr>
            </w:pPr>
            <w:r w:rsidRPr="00436C79">
              <w:rPr>
                <w:rFonts w:ascii="Times New Roman" w:eastAsia="Times New Roman" w:hAnsi="Times New Roman" w:cs="Times New Roman"/>
                <w:b/>
                <w:bCs/>
                <w:i/>
                <w:iCs/>
                <w:sz w:val="24"/>
                <w:szCs w:val="24"/>
              </w:rPr>
              <w:t>Learning Environment at home</w:t>
            </w:r>
          </w:p>
        </w:tc>
      </w:tr>
      <w:tr w:rsidR="00987485" w:rsidRPr="00436C79" w14:paraId="31E74C5B" w14:textId="77777777" w:rsidTr="00CF09BD">
        <w:trPr>
          <w:trHeight w:val="304"/>
        </w:trPr>
        <w:tc>
          <w:tcPr>
            <w:tcW w:w="5000" w:type="pct"/>
            <w:gridSpan w:val="4"/>
            <w:vAlign w:val="center"/>
          </w:tcPr>
          <w:p w14:paraId="73DAF49E"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Child has 3 or more books to read at home</w:t>
            </w:r>
          </w:p>
        </w:tc>
      </w:tr>
      <w:tr w:rsidR="00987485" w:rsidRPr="00436C79" w14:paraId="3BC6247E" w14:textId="77777777" w:rsidTr="00CF09BD">
        <w:trPr>
          <w:trHeight w:val="304"/>
        </w:trPr>
        <w:tc>
          <w:tcPr>
            <w:tcW w:w="1785" w:type="pct"/>
            <w:vAlign w:val="center"/>
          </w:tcPr>
          <w:p w14:paraId="11691BC0"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Yes</w:t>
            </w:r>
          </w:p>
        </w:tc>
        <w:tc>
          <w:tcPr>
            <w:tcW w:w="1350" w:type="pct"/>
            <w:vAlign w:val="center"/>
          </w:tcPr>
          <w:p w14:paraId="085A3C51"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470 (99.37)</w:t>
            </w:r>
          </w:p>
        </w:tc>
        <w:tc>
          <w:tcPr>
            <w:tcW w:w="1004" w:type="pct"/>
            <w:vAlign w:val="center"/>
          </w:tcPr>
          <w:p w14:paraId="08C89F4F"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 (0.63)</w:t>
            </w:r>
          </w:p>
        </w:tc>
        <w:tc>
          <w:tcPr>
            <w:tcW w:w="861" w:type="pct"/>
            <w:vMerge w:val="restart"/>
            <w:vAlign w:val="center"/>
          </w:tcPr>
          <w:p w14:paraId="13944FCD" w14:textId="77777777" w:rsidR="00987485" w:rsidRPr="00436C79" w:rsidRDefault="00987485" w:rsidP="00CF09BD">
            <w:pPr>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0.197</w:t>
            </w:r>
          </w:p>
        </w:tc>
      </w:tr>
      <w:tr w:rsidR="00987485" w:rsidRPr="00436C79" w14:paraId="5C3A670B" w14:textId="77777777" w:rsidTr="00CF09BD">
        <w:trPr>
          <w:trHeight w:val="304"/>
        </w:trPr>
        <w:tc>
          <w:tcPr>
            <w:tcW w:w="1785" w:type="pct"/>
            <w:vAlign w:val="center"/>
          </w:tcPr>
          <w:p w14:paraId="3B72D861"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No</w:t>
            </w:r>
          </w:p>
        </w:tc>
        <w:tc>
          <w:tcPr>
            <w:tcW w:w="1350" w:type="pct"/>
            <w:vAlign w:val="center"/>
          </w:tcPr>
          <w:p w14:paraId="3FE3DC94"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13,098 (98.28)</w:t>
            </w:r>
          </w:p>
        </w:tc>
        <w:tc>
          <w:tcPr>
            <w:tcW w:w="1004" w:type="pct"/>
            <w:vAlign w:val="center"/>
          </w:tcPr>
          <w:p w14:paraId="2391DD5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229 (1.72)</w:t>
            </w:r>
          </w:p>
        </w:tc>
        <w:tc>
          <w:tcPr>
            <w:tcW w:w="861" w:type="pct"/>
            <w:vMerge/>
            <w:vAlign w:val="center"/>
          </w:tcPr>
          <w:p w14:paraId="2DE59964" w14:textId="77777777" w:rsidR="00987485" w:rsidRPr="00436C79" w:rsidRDefault="00987485" w:rsidP="00CF09BD">
            <w:pPr>
              <w:rPr>
                <w:rFonts w:ascii="Times New Roman" w:hAnsi="Times New Roman" w:cs="Times New Roman"/>
                <w:sz w:val="24"/>
                <w:szCs w:val="24"/>
              </w:rPr>
            </w:pPr>
          </w:p>
        </w:tc>
      </w:tr>
      <w:tr w:rsidR="00987485" w:rsidRPr="00436C79" w14:paraId="7BC5B0A5" w14:textId="77777777" w:rsidTr="00CF09BD">
        <w:trPr>
          <w:trHeight w:val="304"/>
        </w:trPr>
        <w:tc>
          <w:tcPr>
            <w:tcW w:w="5000" w:type="pct"/>
            <w:gridSpan w:val="4"/>
            <w:vAlign w:val="center"/>
          </w:tcPr>
          <w:p w14:paraId="47900968"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Child reads books or are read to at home</w:t>
            </w:r>
          </w:p>
        </w:tc>
      </w:tr>
      <w:tr w:rsidR="00987485" w:rsidRPr="00436C79" w14:paraId="7AD2EAF4" w14:textId="77777777" w:rsidTr="00CF09BD">
        <w:trPr>
          <w:trHeight w:val="304"/>
        </w:trPr>
        <w:tc>
          <w:tcPr>
            <w:tcW w:w="1785" w:type="pct"/>
            <w:vAlign w:val="center"/>
          </w:tcPr>
          <w:p w14:paraId="6A16B049"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Yes</w:t>
            </w:r>
          </w:p>
        </w:tc>
        <w:tc>
          <w:tcPr>
            <w:tcW w:w="1350" w:type="pct"/>
            <w:vAlign w:val="center"/>
          </w:tcPr>
          <w:p w14:paraId="0375D496"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12,350 (98.98)</w:t>
            </w:r>
          </w:p>
        </w:tc>
        <w:tc>
          <w:tcPr>
            <w:tcW w:w="1004" w:type="pct"/>
            <w:vAlign w:val="center"/>
          </w:tcPr>
          <w:p w14:paraId="5A693FD4"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127 (1.02)</w:t>
            </w:r>
          </w:p>
        </w:tc>
        <w:tc>
          <w:tcPr>
            <w:tcW w:w="861" w:type="pct"/>
            <w:vMerge w:val="restart"/>
            <w:vAlign w:val="center"/>
          </w:tcPr>
          <w:p w14:paraId="12C290D8" w14:textId="77777777" w:rsidR="00987485" w:rsidRPr="00436C79" w:rsidRDefault="00987485" w:rsidP="00CF09BD">
            <w:pPr>
              <w:rPr>
                <w:rFonts w:ascii="Times New Roman" w:eastAsia="Times New Roman" w:hAnsi="Times New Roman" w:cs="Times New Roman"/>
                <w:sz w:val="24"/>
                <w:szCs w:val="24"/>
              </w:rPr>
            </w:pPr>
          </w:p>
          <w:p w14:paraId="4D3B665D" w14:textId="77777777" w:rsidR="00987485" w:rsidRPr="00436C79" w:rsidRDefault="00987485" w:rsidP="00CF09BD">
            <w:pPr>
              <w:shd w:val="clear" w:color="auto" w:fill="FFFFFF" w:themeFill="background1"/>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&lt;0.001</w:t>
            </w:r>
          </w:p>
        </w:tc>
      </w:tr>
      <w:tr w:rsidR="00987485" w:rsidRPr="00436C79" w14:paraId="0EB681FF" w14:textId="77777777" w:rsidTr="00CF09BD">
        <w:trPr>
          <w:trHeight w:val="304"/>
        </w:trPr>
        <w:tc>
          <w:tcPr>
            <w:tcW w:w="1785" w:type="pct"/>
            <w:vAlign w:val="center"/>
          </w:tcPr>
          <w:p w14:paraId="088C856F"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No</w:t>
            </w:r>
          </w:p>
        </w:tc>
        <w:tc>
          <w:tcPr>
            <w:tcW w:w="1350" w:type="pct"/>
            <w:vAlign w:val="center"/>
          </w:tcPr>
          <w:p w14:paraId="11E7B14B"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360 (86.12)</w:t>
            </w:r>
          </w:p>
        </w:tc>
        <w:tc>
          <w:tcPr>
            <w:tcW w:w="1004" w:type="pct"/>
            <w:vAlign w:val="center"/>
          </w:tcPr>
          <w:p w14:paraId="0089460B"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58 (13.88)</w:t>
            </w:r>
          </w:p>
        </w:tc>
        <w:tc>
          <w:tcPr>
            <w:tcW w:w="861" w:type="pct"/>
            <w:vMerge/>
            <w:vAlign w:val="center"/>
          </w:tcPr>
          <w:p w14:paraId="2D50C586" w14:textId="77777777" w:rsidR="00987485" w:rsidRPr="00436C79" w:rsidRDefault="00987485" w:rsidP="00CF09BD">
            <w:pPr>
              <w:rPr>
                <w:rFonts w:ascii="Times New Roman" w:hAnsi="Times New Roman" w:cs="Times New Roman"/>
                <w:sz w:val="24"/>
                <w:szCs w:val="24"/>
              </w:rPr>
            </w:pPr>
          </w:p>
        </w:tc>
      </w:tr>
      <w:tr w:rsidR="00987485" w:rsidRPr="00436C79" w14:paraId="154BBFD8" w14:textId="77777777" w:rsidTr="00CF09BD">
        <w:trPr>
          <w:trHeight w:val="304"/>
        </w:trPr>
        <w:tc>
          <w:tcPr>
            <w:tcW w:w="5000" w:type="pct"/>
            <w:gridSpan w:val="4"/>
            <w:vAlign w:val="center"/>
          </w:tcPr>
          <w:p w14:paraId="0AA5CA3A" w14:textId="77777777" w:rsidR="00987485" w:rsidRPr="00436C79" w:rsidRDefault="00987485" w:rsidP="00CF09BD">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Child speaks same language at home and school</w:t>
            </w:r>
          </w:p>
        </w:tc>
      </w:tr>
      <w:tr w:rsidR="00987485" w:rsidRPr="00436C79" w14:paraId="69BAA06C" w14:textId="77777777" w:rsidTr="00CF09BD">
        <w:trPr>
          <w:trHeight w:val="304"/>
        </w:trPr>
        <w:tc>
          <w:tcPr>
            <w:tcW w:w="1785" w:type="pct"/>
            <w:vAlign w:val="center"/>
          </w:tcPr>
          <w:p w14:paraId="160B761C"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Yes</w:t>
            </w:r>
          </w:p>
        </w:tc>
        <w:tc>
          <w:tcPr>
            <w:tcW w:w="1350" w:type="pct"/>
            <w:vAlign w:val="center"/>
          </w:tcPr>
          <w:p w14:paraId="50BEC795"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13,824 (98.35)</w:t>
            </w:r>
          </w:p>
        </w:tc>
        <w:tc>
          <w:tcPr>
            <w:tcW w:w="1004" w:type="pct"/>
            <w:vAlign w:val="center"/>
          </w:tcPr>
          <w:p w14:paraId="41FB7230"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232 (1.65)</w:t>
            </w:r>
          </w:p>
        </w:tc>
        <w:tc>
          <w:tcPr>
            <w:tcW w:w="861" w:type="pct"/>
            <w:vMerge w:val="restart"/>
            <w:tcBorders>
              <w:bottom w:val="single" w:sz="12" w:space="0" w:color="000000" w:themeColor="text1"/>
            </w:tcBorders>
            <w:vAlign w:val="center"/>
          </w:tcPr>
          <w:p w14:paraId="66586F81" w14:textId="77777777" w:rsidR="00987485" w:rsidRPr="00436C79" w:rsidRDefault="00987485" w:rsidP="00CF09BD">
            <w:pPr>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0.488</w:t>
            </w:r>
          </w:p>
        </w:tc>
      </w:tr>
      <w:tr w:rsidR="00987485" w:rsidRPr="00436C79" w14:paraId="066B2008" w14:textId="77777777" w:rsidTr="00CF09BD">
        <w:trPr>
          <w:trHeight w:val="304"/>
        </w:trPr>
        <w:tc>
          <w:tcPr>
            <w:tcW w:w="1785" w:type="pct"/>
            <w:tcBorders>
              <w:bottom w:val="single" w:sz="12" w:space="0" w:color="000000" w:themeColor="text1"/>
            </w:tcBorders>
            <w:vAlign w:val="center"/>
          </w:tcPr>
          <w:p w14:paraId="37A9330A"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No</w:t>
            </w:r>
          </w:p>
        </w:tc>
        <w:tc>
          <w:tcPr>
            <w:tcW w:w="1350" w:type="pct"/>
            <w:tcBorders>
              <w:bottom w:val="single" w:sz="12" w:space="0" w:color="000000" w:themeColor="text1"/>
            </w:tcBorders>
            <w:vAlign w:val="center"/>
          </w:tcPr>
          <w:p w14:paraId="7117DE5F"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218 (98.20)</w:t>
            </w:r>
          </w:p>
        </w:tc>
        <w:tc>
          <w:tcPr>
            <w:tcW w:w="1004" w:type="pct"/>
            <w:tcBorders>
              <w:bottom w:val="single" w:sz="12" w:space="0" w:color="000000" w:themeColor="text1"/>
            </w:tcBorders>
            <w:vAlign w:val="center"/>
          </w:tcPr>
          <w:p w14:paraId="3BBAD740" w14:textId="77777777" w:rsidR="00987485" w:rsidRPr="00436C79" w:rsidRDefault="00987485" w:rsidP="00CF09BD">
            <w:pPr>
              <w:shd w:val="clear" w:color="auto" w:fill="FFFFFF" w:themeFill="background1"/>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sz w:val="24"/>
                <w:szCs w:val="24"/>
              </w:rPr>
              <w:t>4 (1.80)</w:t>
            </w:r>
          </w:p>
        </w:tc>
        <w:tc>
          <w:tcPr>
            <w:tcW w:w="861" w:type="pct"/>
            <w:vMerge/>
            <w:tcBorders>
              <w:bottom w:val="single" w:sz="12" w:space="0" w:color="000000" w:themeColor="text1"/>
            </w:tcBorders>
            <w:vAlign w:val="center"/>
          </w:tcPr>
          <w:p w14:paraId="09E08C18" w14:textId="77777777" w:rsidR="00987485" w:rsidRPr="00436C79" w:rsidRDefault="00987485" w:rsidP="00CF09BD">
            <w:pPr>
              <w:rPr>
                <w:rFonts w:ascii="Times New Roman" w:hAnsi="Times New Roman" w:cs="Times New Roman"/>
                <w:sz w:val="24"/>
                <w:szCs w:val="24"/>
              </w:rPr>
            </w:pPr>
          </w:p>
        </w:tc>
      </w:tr>
    </w:tbl>
    <w:p w14:paraId="7FF6F00C" w14:textId="77777777" w:rsidR="00987485" w:rsidRPr="00436C79" w:rsidRDefault="00987485" w:rsidP="147C7931">
      <w:pPr>
        <w:shd w:val="clear" w:color="auto" w:fill="FFFFFF" w:themeFill="background1"/>
        <w:spacing w:after="240"/>
        <w:rPr>
          <w:rFonts w:ascii="Times New Roman" w:eastAsia="Times New Roman" w:hAnsi="Times New Roman" w:cs="Times New Roman"/>
          <w:sz w:val="24"/>
          <w:szCs w:val="24"/>
        </w:rPr>
      </w:pPr>
    </w:p>
    <w:p w14:paraId="3B1212E3" w14:textId="56B885EE" w:rsidR="0CB8BDDD" w:rsidRPr="00436C79" w:rsidRDefault="5330EFE0" w:rsidP="147C7931">
      <w:pPr>
        <w:shd w:val="clear" w:color="auto" w:fill="FFFFFF" w:themeFill="background1"/>
        <w:spacing w:after="240"/>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 xml:space="preserve">Table 2 shows the value of goodness of fit of logistic regression model, negative binomial regression model, log-binomial regression model. The lower AIC and BIC values indicate a </w:t>
      </w:r>
      <w:r w:rsidRPr="00436C79">
        <w:rPr>
          <w:rFonts w:ascii="Times New Roman" w:eastAsia="Times New Roman" w:hAnsi="Times New Roman" w:cs="Times New Roman"/>
          <w:sz w:val="24"/>
          <w:szCs w:val="24"/>
        </w:rPr>
        <w:lastRenderedPageBreak/>
        <w:t>better fitting the model. For log-binomial regression model, the AIC, BIC estimates (AIC = 143</w:t>
      </w:r>
      <w:r w:rsidR="00CA44F0" w:rsidRPr="00436C79">
        <w:rPr>
          <w:rFonts w:ascii="Times New Roman" w:eastAsia="Times New Roman" w:hAnsi="Times New Roman" w:cs="Times New Roman"/>
          <w:sz w:val="24"/>
          <w:szCs w:val="24"/>
        </w:rPr>
        <w:t>9</w:t>
      </w:r>
      <w:r w:rsidRPr="00436C79">
        <w:rPr>
          <w:rFonts w:ascii="Times New Roman" w:eastAsia="Times New Roman" w:hAnsi="Times New Roman" w:cs="Times New Roman"/>
          <w:sz w:val="24"/>
          <w:szCs w:val="24"/>
        </w:rPr>
        <w:t>.4</w:t>
      </w:r>
      <w:r w:rsidR="00CA44F0" w:rsidRPr="00436C79">
        <w:rPr>
          <w:rFonts w:ascii="Times New Roman" w:eastAsia="Times New Roman" w:hAnsi="Times New Roman" w:cs="Times New Roman"/>
          <w:sz w:val="24"/>
          <w:szCs w:val="24"/>
        </w:rPr>
        <w:t>3</w:t>
      </w:r>
      <w:r w:rsidRPr="00436C79">
        <w:rPr>
          <w:rFonts w:ascii="Times New Roman" w:eastAsia="Times New Roman" w:hAnsi="Times New Roman" w:cs="Times New Roman"/>
          <w:sz w:val="24"/>
          <w:szCs w:val="24"/>
        </w:rPr>
        <w:t>1, BIC = 16</w:t>
      </w:r>
      <w:r w:rsidR="00CA44F0" w:rsidRPr="00436C79">
        <w:rPr>
          <w:rFonts w:ascii="Times New Roman" w:eastAsia="Times New Roman" w:hAnsi="Times New Roman" w:cs="Times New Roman"/>
          <w:sz w:val="24"/>
          <w:szCs w:val="24"/>
        </w:rPr>
        <w:t>3</w:t>
      </w:r>
      <w:r w:rsidRPr="00436C79">
        <w:rPr>
          <w:rFonts w:ascii="Times New Roman" w:eastAsia="Times New Roman" w:hAnsi="Times New Roman" w:cs="Times New Roman"/>
          <w:sz w:val="24"/>
          <w:szCs w:val="24"/>
        </w:rPr>
        <w:t>6.</w:t>
      </w:r>
      <w:r w:rsidR="00CA44F0" w:rsidRPr="00436C79">
        <w:rPr>
          <w:rFonts w:ascii="Times New Roman" w:eastAsia="Times New Roman" w:hAnsi="Times New Roman" w:cs="Times New Roman"/>
          <w:sz w:val="24"/>
          <w:szCs w:val="24"/>
        </w:rPr>
        <w:t>221</w:t>
      </w:r>
      <w:r w:rsidRPr="00436C79">
        <w:rPr>
          <w:rFonts w:ascii="Times New Roman" w:eastAsia="Times New Roman" w:hAnsi="Times New Roman" w:cs="Times New Roman"/>
          <w:sz w:val="24"/>
          <w:szCs w:val="24"/>
        </w:rPr>
        <w:t xml:space="preserve">) showed a lower value than the Logistic regression model (AIC = </w:t>
      </w:r>
      <w:r w:rsidR="00CA44F0" w:rsidRPr="00436C79">
        <w:rPr>
          <w:rFonts w:ascii="Times New Roman" w:eastAsia="Times New Roman" w:hAnsi="Times New Roman" w:cs="Times New Roman"/>
          <w:sz w:val="24"/>
          <w:szCs w:val="24"/>
        </w:rPr>
        <w:t>1440</w:t>
      </w:r>
      <w:r w:rsidRPr="00436C79">
        <w:rPr>
          <w:rFonts w:ascii="Times New Roman" w:eastAsia="Times New Roman" w:hAnsi="Times New Roman" w:cs="Times New Roman"/>
          <w:sz w:val="24"/>
          <w:szCs w:val="24"/>
        </w:rPr>
        <w:t>.33</w:t>
      </w:r>
      <w:r w:rsidR="00CA44F0" w:rsidRPr="00436C79">
        <w:rPr>
          <w:rFonts w:ascii="Times New Roman" w:eastAsia="Times New Roman" w:hAnsi="Times New Roman" w:cs="Times New Roman"/>
          <w:sz w:val="24"/>
          <w:szCs w:val="24"/>
        </w:rPr>
        <w:t>7</w:t>
      </w:r>
      <w:r w:rsidRPr="00436C79">
        <w:rPr>
          <w:rFonts w:ascii="Times New Roman" w:eastAsia="Times New Roman" w:hAnsi="Times New Roman" w:cs="Times New Roman"/>
          <w:sz w:val="24"/>
          <w:szCs w:val="24"/>
        </w:rPr>
        <w:t>, BIC = 16</w:t>
      </w:r>
      <w:r w:rsidR="00CA44F0" w:rsidRPr="00436C79">
        <w:rPr>
          <w:rFonts w:ascii="Times New Roman" w:eastAsia="Times New Roman" w:hAnsi="Times New Roman" w:cs="Times New Roman"/>
          <w:sz w:val="24"/>
          <w:szCs w:val="24"/>
        </w:rPr>
        <w:t>3</w:t>
      </w:r>
      <w:r w:rsidRPr="00436C79">
        <w:rPr>
          <w:rFonts w:ascii="Times New Roman" w:eastAsia="Times New Roman" w:hAnsi="Times New Roman" w:cs="Times New Roman"/>
          <w:sz w:val="24"/>
          <w:szCs w:val="24"/>
        </w:rPr>
        <w:t>7.</w:t>
      </w:r>
      <w:r w:rsidR="00CA44F0" w:rsidRPr="00436C79">
        <w:rPr>
          <w:rFonts w:ascii="Times New Roman" w:eastAsia="Times New Roman" w:hAnsi="Times New Roman" w:cs="Times New Roman"/>
          <w:sz w:val="24"/>
          <w:szCs w:val="24"/>
        </w:rPr>
        <w:t>127</w:t>
      </w:r>
      <w:r w:rsidRPr="00436C79">
        <w:rPr>
          <w:rFonts w:ascii="Times New Roman" w:eastAsia="Times New Roman" w:hAnsi="Times New Roman" w:cs="Times New Roman"/>
          <w:sz w:val="24"/>
          <w:szCs w:val="24"/>
        </w:rPr>
        <w:t>) and negative binomial regression model (AIC = 145</w:t>
      </w:r>
      <w:r w:rsidR="00CA44F0" w:rsidRPr="00436C79">
        <w:rPr>
          <w:rFonts w:ascii="Times New Roman" w:eastAsia="Times New Roman" w:hAnsi="Times New Roman" w:cs="Times New Roman"/>
          <w:sz w:val="24"/>
          <w:szCs w:val="24"/>
        </w:rPr>
        <w:t>3</w:t>
      </w:r>
      <w:r w:rsidRPr="00436C79">
        <w:rPr>
          <w:rFonts w:ascii="Times New Roman" w:eastAsia="Times New Roman" w:hAnsi="Times New Roman" w:cs="Times New Roman"/>
          <w:sz w:val="24"/>
          <w:szCs w:val="24"/>
        </w:rPr>
        <w:t>.771, BIC = 16</w:t>
      </w:r>
      <w:r w:rsidR="00CA44F0" w:rsidRPr="00436C79">
        <w:rPr>
          <w:rFonts w:ascii="Times New Roman" w:eastAsia="Times New Roman" w:hAnsi="Times New Roman" w:cs="Times New Roman"/>
          <w:sz w:val="24"/>
          <w:szCs w:val="24"/>
        </w:rPr>
        <w:t>50</w:t>
      </w:r>
      <w:r w:rsidRPr="00436C79">
        <w:rPr>
          <w:rFonts w:ascii="Times New Roman" w:eastAsia="Times New Roman" w:hAnsi="Times New Roman" w:cs="Times New Roman"/>
          <w:sz w:val="24"/>
          <w:szCs w:val="24"/>
        </w:rPr>
        <w:t>.</w:t>
      </w:r>
      <w:r w:rsidR="00CA44F0" w:rsidRPr="00436C79">
        <w:rPr>
          <w:rFonts w:ascii="Times New Roman" w:eastAsia="Times New Roman" w:hAnsi="Times New Roman" w:cs="Times New Roman"/>
          <w:sz w:val="24"/>
          <w:szCs w:val="24"/>
        </w:rPr>
        <w:t>560</w:t>
      </w:r>
      <w:r w:rsidRPr="00436C79">
        <w:rPr>
          <w:rFonts w:ascii="Times New Roman" w:eastAsia="Times New Roman" w:hAnsi="Times New Roman" w:cs="Times New Roman"/>
          <w:sz w:val="24"/>
          <w:szCs w:val="24"/>
        </w:rPr>
        <w:t>). Moreover, a higher log-likelihood indicates a better fit. In this case, the log-binomial regression model has a higher log-likelihood of -692.7</w:t>
      </w:r>
      <w:r w:rsidR="00CA44F0" w:rsidRPr="00436C79">
        <w:rPr>
          <w:rFonts w:ascii="Times New Roman" w:eastAsia="Times New Roman" w:hAnsi="Times New Roman" w:cs="Times New Roman"/>
          <w:sz w:val="24"/>
          <w:szCs w:val="24"/>
        </w:rPr>
        <w:t>16</w:t>
      </w:r>
      <w:r w:rsidRPr="00436C79">
        <w:rPr>
          <w:rFonts w:ascii="Times New Roman" w:eastAsia="Times New Roman" w:hAnsi="Times New Roman" w:cs="Times New Roman"/>
          <w:sz w:val="24"/>
          <w:szCs w:val="24"/>
        </w:rPr>
        <w:t>, which is better fitted than logistic regression (log-likelihood of -693.169) and negative binomial regression model (log-likelihood of -699.885).</w:t>
      </w:r>
    </w:p>
    <w:p w14:paraId="30DD38DC" w14:textId="77777777" w:rsidR="00987485" w:rsidRPr="00436C79" w:rsidRDefault="00987485" w:rsidP="00987485">
      <w:pPr>
        <w:shd w:val="clear" w:color="auto" w:fill="FFFFFF" w:themeFill="background1"/>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Table 2: Goodness of fit of models</w:t>
      </w:r>
    </w:p>
    <w:tbl>
      <w:tblPr>
        <w:tblW w:w="5000" w:type="pct"/>
        <w:tblLook w:val="06A0" w:firstRow="1" w:lastRow="0" w:firstColumn="1" w:lastColumn="0" w:noHBand="1" w:noVBand="1"/>
        <w:tblPrChange w:id="63" w:author="Mohammad Nayeem Hasan" w:date="2024-08-23T01:57:00Z" w16du:dateUtc="2024-08-22T19:57:00Z">
          <w:tblPr>
            <w:tblW w:w="0" w:type="auto"/>
            <w:tblLayout w:type="fixed"/>
            <w:tblLook w:val="06A0" w:firstRow="1" w:lastRow="0" w:firstColumn="1" w:lastColumn="0" w:noHBand="1" w:noVBand="1"/>
          </w:tblPr>
        </w:tblPrChange>
      </w:tblPr>
      <w:tblGrid>
        <w:gridCol w:w="4184"/>
        <w:gridCol w:w="2545"/>
        <w:gridCol w:w="1388"/>
        <w:gridCol w:w="1273"/>
        <w:tblGridChange w:id="64">
          <w:tblGrid>
            <w:gridCol w:w="3255"/>
            <w:gridCol w:w="929"/>
            <w:gridCol w:w="1051"/>
            <w:gridCol w:w="1080"/>
            <w:gridCol w:w="414"/>
            <w:gridCol w:w="576"/>
            <w:gridCol w:w="812"/>
            <w:gridCol w:w="1273"/>
          </w:tblGrid>
        </w:tblGridChange>
      </w:tblGrid>
      <w:tr w:rsidR="00987485" w:rsidRPr="00436C79" w14:paraId="417844D9" w14:textId="77777777" w:rsidTr="002A1FDF">
        <w:trPr>
          <w:trHeight w:val="315"/>
          <w:trPrChange w:id="65" w:author="Mohammad Nayeem Hasan" w:date="2024-08-23T01:57:00Z" w16du:dateUtc="2024-08-22T19:57:00Z">
            <w:trPr>
              <w:gridAfter w:val="0"/>
              <w:trHeight w:val="315"/>
            </w:trPr>
          </w:trPrChange>
        </w:trPr>
        <w:tc>
          <w:tcPr>
            <w:tcW w:w="2228" w:type="pct"/>
            <w:tcBorders>
              <w:top w:val="single" w:sz="12" w:space="0" w:color="000000" w:themeColor="text1"/>
              <w:left w:val="nil"/>
              <w:bottom w:val="single" w:sz="12" w:space="0" w:color="000000" w:themeColor="text1"/>
              <w:right w:val="nil"/>
            </w:tcBorders>
            <w:tcMar>
              <w:top w:w="15" w:type="dxa"/>
              <w:left w:w="15" w:type="dxa"/>
              <w:right w:w="15" w:type="dxa"/>
            </w:tcMar>
            <w:vAlign w:val="bottom"/>
            <w:tcPrChange w:id="66" w:author="Mohammad Nayeem Hasan" w:date="2024-08-23T01:57:00Z" w16du:dateUtc="2024-08-22T19:57:00Z">
              <w:tcPr>
                <w:tcW w:w="3255" w:type="dxa"/>
                <w:tcBorders>
                  <w:top w:val="single" w:sz="12" w:space="0" w:color="000000" w:themeColor="text1"/>
                  <w:left w:val="nil"/>
                  <w:bottom w:val="single" w:sz="12" w:space="0" w:color="000000" w:themeColor="text1"/>
                  <w:right w:val="nil"/>
                </w:tcBorders>
                <w:tcMar>
                  <w:top w:w="15" w:type="dxa"/>
                  <w:left w:w="15" w:type="dxa"/>
                  <w:right w:w="15" w:type="dxa"/>
                </w:tcMar>
                <w:vAlign w:val="bottom"/>
              </w:tcPr>
            </w:tcPrChange>
          </w:tcPr>
          <w:p w14:paraId="31DB1C5A" w14:textId="77777777"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Model</w:t>
            </w:r>
          </w:p>
        </w:tc>
        <w:tc>
          <w:tcPr>
            <w:tcW w:w="1355" w:type="pct"/>
            <w:tcBorders>
              <w:top w:val="single" w:sz="12" w:space="0" w:color="000000" w:themeColor="text1"/>
              <w:left w:val="nil"/>
              <w:bottom w:val="single" w:sz="12" w:space="0" w:color="000000" w:themeColor="text1"/>
              <w:right w:val="nil"/>
            </w:tcBorders>
            <w:tcMar>
              <w:top w:w="15" w:type="dxa"/>
              <w:left w:w="15" w:type="dxa"/>
              <w:right w:w="15" w:type="dxa"/>
            </w:tcMar>
            <w:vAlign w:val="bottom"/>
            <w:tcPrChange w:id="67" w:author="Mohammad Nayeem Hasan" w:date="2024-08-23T01:57:00Z" w16du:dateUtc="2024-08-22T19:57:00Z">
              <w:tcPr>
                <w:tcW w:w="1980" w:type="dxa"/>
                <w:gridSpan w:val="2"/>
                <w:tcBorders>
                  <w:top w:val="single" w:sz="12" w:space="0" w:color="000000" w:themeColor="text1"/>
                  <w:left w:val="nil"/>
                  <w:bottom w:val="single" w:sz="12" w:space="0" w:color="000000" w:themeColor="text1"/>
                  <w:right w:val="nil"/>
                </w:tcBorders>
                <w:tcMar>
                  <w:top w:w="15" w:type="dxa"/>
                  <w:left w:w="15" w:type="dxa"/>
                  <w:right w:w="15" w:type="dxa"/>
                </w:tcMar>
                <w:vAlign w:val="bottom"/>
              </w:tcPr>
            </w:tcPrChange>
          </w:tcPr>
          <w:p w14:paraId="3DDB66A9" w14:textId="53B5AE00"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Log</w:t>
            </w:r>
            <w:r w:rsidR="00CF6CDB" w:rsidRPr="00436C79">
              <w:rPr>
                <w:rFonts w:ascii="Times New Roman" w:eastAsia="Times New Roman" w:hAnsi="Times New Roman" w:cs="Times New Roman"/>
                <w:b/>
                <w:bCs/>
                <w:color w:val="000000" w:themeColor="text1"/>
                <w:sz w:val="24"/>
                <w:szCs w:val="24"/>
              </w:rPr>
              <w:t>-</w:t>
            </w:r>
            <w:r w:rsidRPr="00436C79">
              <w:rPr>
                <w:rFonts w:ascii="Times New Roman" w:eastAsia="Times New Roman" w:hAnsi="Times New Roman" w:cs="Times New Roman"/>
                <w:b/>
                <w:bCs/>
                <w:color w:val="000000" w:themeColor="text1"/>
                <w:sz w:val="24"/>
                <w:szCs w:val="24"/>
              </w:rPr>
              <w:t>Likelihood</w:t>
            </w:r>
          </w:p>
        </w:tc>
        <w:tc>
          <w:tcPr>
            <w:tcW w:w="739" w:type="pct"/>
            <w:tcBorders>
              <w:top w:val="single" w:sz="12" w:space="0" w:color="000000" w:themeColor="text1"/>
              <w:left w:val="nil"/>
              <w:bottom w:val="single" w:sz="12" w:space="0" w:color="000000" w:themeColor="text1"/>
              <w:right w:val="nil"/>
            </w:tcBorders>
            <w:tcMar>
              <w:top w:w="15" w:type="dxa"/>
              <w:left w:w="15" w:type="dxa"/>
              <w:right w:w="15" w:type="dxa"/>
            </w:tcMar>
            <w:vAlign w:val="bottom"/>
            <w:tcPrChange w:id="68" w:author="Mohammad Nayeem Hasan" w:date="2024-08-23T01:57:00Z" w16du:dateUtc="2024-08-22T19:57:00Z">
              <w:tcPr>
                <w:tcW w:w="1080" w:type="dxa"/>
                <w:tcBorders>
                  <w:top w:val="single" w:sz="12" w:space="0" w:color="000000" w:themeColor="text1"/>
                  <w:left w:val="nil"/>
                  <w:bottom w:val="single" w:sz="12" w:space="0" w:color="000000" w:themeColor="text1"/>
                  <w:right w:val="nil"/>
                </w:tcBorders>
                <w:tcMar>
                  <w:top w:w="15" w:type="dxa"/>
                  <w:left w:w="15" w:type="dxa"/>
                  <w:right w:w="15" w:type="dxa"/>
                </w:tcMar>
                <w:vAlign w:val="bottom"/>
              </w:tcPr>
            </w:tcPrChange>
          </w:tcPr>
          <w:p w14:paraId="24FE438D" w14:textId="77777777"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AIC</w:t>
            </w:r>
          </w:p>
        </w:tc>
        <w:tc>
          <w:tcPr>
            <w:tcW w:w="678" w:type="pct"/>
            <w:tcBorders>
              <w:top w:val="single" w:sz="12" w:space="0" w:color="000000" w:themeColor="text1"/>
              <w:left w:val="nil"/>
              <w:bottom w:val="single" w:sz="12" w:space="0" w:color="000000" w:themeColor="text1"/>
              <w:right w:val="nil"/>
            </w:tcBorders>
            <w:tcMar>
              <w:top w:w="15" w:type="dxa"/>
              <w:left w:w="15" w:type="dxa"/>
              <w:right w:w="15" w:type="dxa"/>
            </w:tcMar>
            <w:vAlign w:val="bottom"/>
            <w:tcPrChange w:id="69" w:author="Mohammad Nayeem Hasan" w:date="2024-08-23T01:57:00Z" w16du:dateUtc="2024-08-22T19:57:00Z">
              <w:tcPr>
                <w:tcW w:w="990" w:type="dxa"/>
                <w:gridSpan w:val="2"/>
                <w:tcBorders>
                  <w:top w:val="single" w:sz="12" w:space="0" w:color="000000" w:themeColor="text1"/>
                  <w:left w:val="nil"/>
                  <w:bottom w:val="single" w:sz="12" w:space="0" w:color="000000" w:themeColor="text1"/>
                  <w:right w:val="nil"/>
                </w:tcBorders>
                <w:tcMar>
                  <w:top w:w="15" w:type="dxa"/>
                  <w:left w:w="15" w:type="dxa"/>
                  <w:right w:w="15" w:type="dxa"/>
                </w:tcMar>
                <w:vAlign w:val="bottom"/>
              </w:tcPr>
            </w:tcPrChange>
          </w:tcPr>
          <w:p w14:paraId="4972501D" w14:textId="77777777"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BIC</w:t>
            </w:r>
          </w:p>
        </w:tc>
      </w:tr>
      <w:tr w:rsidR="00987485" w:rsidRPr="00436C79" w14:paraId="1CDE87CB" w14:textId="77777777" w:rsidTr="002A1FDF">
        <w:trPr>
          <w:trHeight w:val="300"/>
          <w:trPrChange w:id="70" w:author="Mohammad Nayeem Hasan" w:date="2024-08-23T01:57:00Z" w16du:dateUtc="2024-08-22T19:57:00Z">
            <w:trPr>
              <w:gridAfter w:val="0"/>
              <w:trHeight w:val="300"/>
            </w:trPr>
          </w:trPrChange>
        </w:trPr>
        <w:tc>
          <w:tcPr>
            <w:tcW w:w="2228" w:type="pct"/>
            <w:tcBorders>
              <w:top w:val="nil"/>
              <w:left w:val="nil"/>
              <w:bottom w:val="nil"/>
              <w:right w:val="nil"/>
            </w:tcBorders>
            <w:tcMar>
              <w:top w:w="15" w:type="dxa"/>
              <w:left w:w="15" w:type="dxa"/>
              <w:right w:w="15" w:type="dxa"/>
            </w:tcMar>
            <w:vAlign w:val="bottom"/>
            <w:tcPrChange w:id="71" w:author="Mohammad Nayeem Hasan" w:date="2024-08-23T01:57:00Z" w16du:dateUtc="2024-08-22T19:57:00Z">
              <w:tcPr>
                <w:tcW w:w="3255" w:type="dxa"/>
                <w:tcBorders>
                  <w:top w:val="nil"/>
                  <w:left w:val="nil"/>
                  <w:bottom w:val="nil"/>
                  <w:right w:val="nil"/>
                </w:tcBorders>
                <w:tcMar>
                  <w:top w:w="15" w:type="dxa"/>
                  <w:left w:w="15" w:type="dxa"/>
                  <w:right w:w="15" w:type="dxa"/>
                </w:tcMar>
                <w:vAlign w:val="bottom"/>
              </w:tcPr>
            </w:tcPrChange>
          </w:tcPr>
          <w:p w14:paraId="3DF60A48" w14:textId="68433DC1"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Log</w:t>
            </w:r>
            <w:r w:rsidR="008375D1" w:rsidRPr="00436C79">
              <w:rPr>
                <w:rFonts w:ascii="Times New Roman" w:eastAsia="Times New Roman" w:hAnsi="Times New Roman" w:cs="Times New Roman"/>
                <w:color w:val="000000" w:themeColor="text1"/>
                <w:sz w:val="24"/>
                <w:szCs w:val="24"/>
              </w:rPr>
              <w:t>-</w:t>
            </w:r>
            <w:r w:rsidRPr="00436C79">
              <w:rPr>
                <w:rFonts w:ascii="Times New Roman" w:eastAsia="Times New Roman" w:hAnsi="Times New Roman" w:cs="Times New Roman"/>
                <w:color w:val="000000" w:themeColor="text1"/>
                <w:sz w:val="24"/>
                <w:szCs w:val="24"/>
              </w:rPr>
              <w:t>Binomial</w:t>
            </w:r>
            <w:r w:rsidR="008375D1" w:rsidRPr="00436C79">
              <w:rPr>
                <w:rFonts w:ascii="Times New Roman" w:eastAsia="Times New Roman" w:hAnsi="Times New Roman" w:cs="Times New Roman"/>
                <w:color w:val="000000" w:themeColor="text1"/>
                <w:sz w:val="24"/>
                <w:szCs w:val="24"/>
              </w:rPr>
              <w:t xml:space="preserve"> Regression </w:t>
            </w:r>
          </w:p>
        </w:tc>
        <w:tc>
          <w:tcPr>
            <w:tcW w:w="1355" w:type="pct"/>
            <w:tcBorders>
              <w:top w:val="nil"/>
              <w:left w:val="nil"/>
              <w:bottom w:val="nil"/>
              <w:right w:val="nil"/>
            </w:tcBorders>
            <w:tcMar>
              <w:top w:w="15" w:type="dxa"/>
              <w:left w:w="15" w:type="dxa"/>
              <w:right w:w="15" w:type="dxa"/>
            </w:tcMar>
            <w:vAlign w:val="bottom"/>
            <w:tcPrChange w:id="72" w:author="Mohammad Nayeem Hasan" w:date="2024-08-23T01:57:00Z" w16du:dateUtc="2024-08-22T19:57:00Z">
              <w:tcPr>
                <w:tcW w:w="1980" w:type="dxa"/>
                <w:gridSpan w:val="2"/>
                <w:tcBorders>
                  <w:top w:val="nil"/>
                  <w:left w:val="nil"/>
                  <w:bottom w:val="nil"/>
                  <w:right w:val="nil"/>
                </w:tcBorders>
                <w:tcMar>
                  <w:top w:w="15" w:type="dxa"/>
                  <w:left w:w="15" w:type="dxa"/>
                  <w:right w:w="15" w:type="dxa"/>
                </w:tcMar>
                <w:vAlign w:val="bottom"/>
              </w:tcPr>
            </w:tcPrChange>
          </w:tcPr>
          <w:p w14:paraId="22F530A5" w14:textId="77777777"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-692.716</w:t>
            </w:r>
          </w:p>
        </w:tc>
        <w:tc>
          <w:tcPr>
            <w:tcW w:w="739" w:type="pct"/>
            <w:tcBorders>
              <w:top w:val="nil"/>
              <w:left w:val="nil"/>
              <w:bottom w:val="nil"/>
              <w:right w:val="nil"/>
            </w:tcBorders>
            <w:tcMar>
              <w:top w:w="15" w:type="dxa"/>
              <w:left w:w="15" w:type="dxa"/>
              <w:right w:w="15" w:type="dxa"/>
            </w:tcMar>
            <w:vAlign w:val="bottom"/>
            <w:tcPrChange w:id="73" w:author="Mohammad Nayeem Hasan" w:date="2024-08-23T01:57:00Z" w16du:dateUtc="2024-08-22T19:57:00Z">
              <w:tcPr>
                <w:tcW w:w="1080" w:type="dxa"/>
                <w:tcBorders>
                  <w:top w:val="nil"/>
                  <w:left w:val="nil"/>
                  <w:bottom w:val="nil"/>
                  <w:right w:val="nil"/>
                </w:tcBorders>
                <w:tcMar>
                  <w:top w:w="15" w:type="dxa"/>
                  <w:left w:w="15" w:type="dxa"/>
                  <w:right w:w="15" w:type="dxa"/>
                </w:tcMar>
                <w:vAlign w:val="bottom"/>
              </w:tcPr>
            </w:tcPrChange>
          </w:tcPr>
          <w:p w14:paraId="3357DE2B" w14:textId="77777777"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1439.431</w:t>
            </w:r>
          </w:p>
        </w:tc>
        <w:tc>
          <w:tcPr>
            <w:tcW w:w="678" w:type="pct"/>
            <w:tcBorders>
              <w:top w:val="nil"/>
              <w:left w:val="nil"/>
              <w:bottom w:val="nil"/>
              <w:right w:val="nil"/>
            </w:tcBorders>
            <w:tcMar>
              <w:top w:w="15" w:type="dxa"/>
              <w:left w:w="15" w:type="dxa"/>
              <w:right w:w="15" w:type="dxa"/>
            </w:tcMar>
            <w:vAlign w:val="bottom"/>
            <w:tcPrChange w:id="74" w:author="Mohammad Nayeem Hasan" w:date="2024-08-23T01:57:00Z" w16du:dateUtc="2024-08-22T19:57:00Z">
              <w:tcPr>
                <w:tcW w:w="990" w:type="dxa"/>
                <w:gridSpan w:val="2"/>
                <w:tcBorders>
                  <w:top w:val="nil"/>
                  <w:left w:val="nil"/>
                  <w:bottom w:val="nil"/>
                  <w:right w:val="nil"/>
                </w:tcBorders>
                <w:tcMar>
                  <w:top w:w="15" w:type="dxa"/>
                  <w:left w:w="15" w:type="dxa"/>
                  <w:right w:w="15" w:type="dxa"/>
                </w:tcMar>
                <w:vAlign w:val="bottom"/>
              </w:tcPr>
            </w:tcPrChange>
          </w:tcPr>
          <w:p w14:paraId="4CF2E240" w14:textId="77777777"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1636.221</w:t>
            </w:r>
          </w:p>
        </w:tc>
      </w:tr>
      <w:tr w:rsidR="00987485" w:rsidRPr="00436C79" w14:paraId="74961D69" w14:textId="77777777" w:rsidTr="002A1FDF">
        <w:trPr>
          <w:trHeight w:val="300"/>
          <w:trPrChange w:id="75" w:author="Mohammad Nayeem Hasan" w:date="2024-08-23T01:57:00Z" w16du:dateUtc="2024-08-22T19:57:00Z">
            <w:trPr>
              <w:gridAfter w:val="0"/>
              <w:trHeight w:val="300"/>
            </w:trPr>
          </w:trPrChange>
        </w:trPr>
        <w:tc>
          <w:tcPr>
            <w:tcW w:w="2228" w:type="pct"/>
            <w:tcBorders>
              <w:top w:val="nil"/>
              <w:left w:val="nil"/>
              <w:bottom w:val="nil"/>
              <w:right w:val="nil"/>
            </w:tcBorders>
            <w:tcMar>
              <w:top w:w="15" w:type="dxa"/>
              <w:left w:w="15" w:type="dxa"/>
              <w:right w:w="15" w:type="dxa"/>
            </w:tcMar>
            <w:vAlign w:val="bottom"/>
            <w:tcPrChange w:id="76" w:author="Mohammad Nayeem Hasan" w:date="2024-08-23T01:57:00Z" w16du:dateUtc="2024-08-22T19:57:00Z">
              <w:tcPr>
                <w:tcW w:w="3255" w:type="dxa"/>
                <w:tcBorders>
                  <w:top w:val="nil"/>
                  <w:left w:val="nil"/>
                  <w:bottom w:val="nil"/>
                  <w:right w:val="nil"/>
                </w:tcBorders>
                <w:tcMar>
                  <w:top w:w="15" w:type="dxa"/>
                  <w:left w:w="15" w:type="dxa"/>
                  <w:right w:w="15" w:type="dxa"/>
                </w:tcMar>
                <w:vAlign w:val="bottom"/>
              </w:tcPr>
            </w:tcPrChange>
          </w:tcPr>
          <w:p w14:paraId="200C48B8" w14:textId="1CFD1028"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Logistic </w:t>
            </w:r>
            <w:r w:rsidR="008375D1" w:rsidRPr="00436C79">
              <w:rPr>
                <w:rFonts w:ascii="Times New Roman" w:eastAsia="Times New Roman" w:hAnsi="Times New Roman" w:cs="Times New Roman"/>
                <w:color w:val="000000" w:themeColor="text1"/>
                <w:sz w:val="24"/>
                <w:szCs w:val="24"/>
              </w:rPr>
              <w:t>Regression</w:t>
            </w:r>
          </w:p>
        </w:tc>
        <w:tc>
          <w:tcPr>
            <w:tcW w:w="1355" w:type="pct"/>
            <w:tcBorders>
              <w:top w:val="nil"/>
              <w:left w:val="nil"/>
              <w:bottom w:val="nil"/>
              <w:right w:val="nil"/>
            </w:tcBorders>
            <w:tcMar>
              <w:top w:w="15" w:type="dxa"/>
              <w:left w:w="15" w:type="dxa"/>
              <w:right w:w="15" w:type="dxa"/>
            </w:tcMar>
            <w:vAlign w:val="bottom"/>
            <w:tcPrChange w:id="77" w:author="Mohammad Nayeem Hasan" w:date="2024-08-23T01:57:00Z" w16du:dateUtc="2024-08-22T19:57:00Z">
              <w:tcPr>
                <w:tcW w:w="1980" w:type="dxa"/>
                <w:gridSpan w:val="2"/>
                <w:tcBorders>
                  <w:top w:val="nil"/>
                  <w:left w:val="nil"/>
                  <w:bottom w:val="nil"/>
                  <w:right w:val="nil"/>
                </w:tcBorders>
                <w:tcMar>
                  <w:top w:w="15" w:type="dxa"/>
                  <w:left w:w="15" w:type="dxa"/>
                  <w:right w:w="15" w:type="dxa"/>
                </w:tcMar>
                <w:vAlign w:val="bottom"/>
              </w:tcPr>
            </w:tcPrChange>
          </w:tcPr>
          <w:p w14:paraId="124E89BF" w14:textId="77777777"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-693.169</w:t>
            </w:r>
          </w:p>
        </w:tc>
        <w:tc>
          <w:tcPr>
            <w:tcW w:w="739" w:type="pct"/>
            <w:tcBorders>
              <w:top w:val="nil"/>
              <w:left w:val="nil"/>
              <w:bottom w:val="nil"/>
              <w:right w:val="nil"/>
            </w:tcBorders>
            <w:tcMar>
              <w:top w:w="15" w:type="dxa"/>
              <w:left w:w="15" w:type="dxa"/>
              <w:right w:w="15" w:type="dxa"/>
            </w:tcMar>
            <w:vAlign w:val="bottom"/>
            <w:tcPrChange w:id="78" w:author="Mohammad Nayeem Hasan" w:date="2024-08-23T01:57:00Z" w16du:dateUtc="2024-08-22T19:57:00Z">
              <w:tcPr>
                <w:tcW w:w="1080" w:type="dxa"/>
                <w:tcBorders>
                  <w:top w:val="nil"/>
                  <w:left w:val="nil"/>
                  <w:bottom w:val="nil"/>
                  <w:right w:val="nil"/>
                </w:tcBorders>
                <w:tcMar>
                  <w:top w:w="15" w:type="dxa"/>
                  <w:left w:w="15" w:type="dxa"/>
                  <w:right w:w="15" w:type="dxa"/>
                </w:tcMar>
                <w:vAlign w:val="bottom"/>
              </w:tcPr>
            </w:tcPrChange>
          </w:tcPr>
          <w:p w14:paraId="6A072220" w14:textId="77777777"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1440.337</w:t>
            </w:r>
          </w:p>
        </w:tc>
        <w:tc>
          <w:tcPr>
            <w:tcW w:w="678" w:type="pct"/>
            <w:tcBorders>
              <w:top w:val="nil"/>
              <w:left w:val="nil"/>
              <w:bottom w:val="nil"/>
              <w:right w:val="nil"/>
            </w:tcBorders>
            <w:tcMar>
              <w:top w:w="15" w:type="dxa"/>
              <w:left w:w="15" w:type="dxa"/>
              <w:right w:w="15" w:type="dxa"/>
            </w:tcMar>
            <w:vAlign w:val="bottom"/>
            <w:tcPrChange w:id="79" w:author="Mohammad Nayeem Hasan" w:date="2024-08-23T01:57:00Z" w16du:dateUtc="2024-08-22T19:57:00Z">
              <w:tcPr>
                <w:tcW w:w="990" w:type="dxa"/>
                <w:gridSpan w:val="2"/>
                <w:tcBorders>
                  <w:top w:val="nil"/>
                  <w:left w:val="nil"/>
                  <w:bottom w:val="nil"/>
                  <w:right w:val="nil"/>
                </w:tcBorders>
                <w:tcMar>
                  <w:top w:w="15" w:type="dxa"/>
                  <w:left w:w="15" w:type="dxa"/>
                  <w:right w:w="15" w:type="dxa"/>
                </w:tcMar>
                <w:vAlign w:val="bottom"/>
              </w:tcPr>
            </w:tcPrChange>
          </w:tcPr>
          <w:p w14:paraId="2EB5193E" w14:textId="77777777"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1637.127</w:t>
            </w:r>
          </w:p>
        </w:tc>
      </w:tr>
      <w:tr w:rsidR="00987485" w:rsidRPr="00436C79" w14:paraId="3F123034" w14:textId="77777777" w:rsidTr="002A1FDF">
        <w:trPr>
          <w:trHeight w:val="300"/>
          <w:trPrChange w:id="80" w:author="Mohammad Nayeem Hasan" w:date="2024-08-23T01:57:00Z" w16du:dateUtc="2024-08-22T19:57:00Z">
            <w:trPr>
              <w:gridAfter w:val="0"/>
              <w:trHeight w:val="300"/>
            </w:trPr>
          </w:trPrChange>
        </w:trPr>
        <w:tc>
          <w:tcPr>
            <w:tcW w:w="2228" w:type="pct"/>
            <w:tcBorders>
              <w:top w:val="nil"/>
              <w:left w:val="nil"/>
              <w:bottom w:val="single" w:sz="12" w:space="0" w:color="000000" w:themeColor="text1"/>
              <w:right w:val="nil"/>
            </w:tcBorders>
            <w:tcMar>
              <w:top w:w="15" w:type="dxa"/>
              <w:left w:w="15" w:type="dxa"/>
              <w:right w:w="15" w:type="dxa"/>
            </w:tcMar>
            <w:vAlign w:val="bottom"/>
            <w:tcPrChange w:id="81" w:author="Mohammad Nayeem Hasan" w:date="2024-08-23T01:57:00Z" w16du:dateUtc="2024-08-22T19:57:00Z">
              <w:tcPr>
                <w:tcW w:w="3255" w:type="dxa"/>
                <w:tcBorders>
                  <w:top w:val="nil"/>
                  <w:left w:val="nil"/>
                  <w:bottom w:val="single" w:sz="12" w:space="0" w:color="000000" w:themeColor="text1"/>
                  <w:right w:val="nil"/>
                </w:tcBorders>
                <w:tcMar>
                  <w:top w:w="15" w:type="dxa"/>
                  <w:left w:w="15" w:type="dxa"/>
                  <w:right w:w="15" w:type="dxa"/>
                </w:tcMar>
                <w:vAlign w:val="bottom"/>
              </w:tcPr>
            </w:tcPrChange>
          </w:tcPr>
          <w:p w14:paraId="3DF346B2" w14:textId="2D6BB9BF"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Negative Binomial</w:t>
            </w:r>
            <w:r w:rsidR="008375D1" w:rsidRPr="00436C79">
              <w:rPr>
                <w:rFonts w:ascii="Times New Roman" w:eastAsia="Times New Roman" w:hAnsi="Times New Roman" w:cs="Times New Roman"/>
                <w:color w:val="000000" w:themeColor="text1"/>
                <w:sz w:val="24"/>
                <w:szCs w:val="24"/>
              </w:rPr>
              <w:t xml:space="preserve"> Regression</w:t>
            </w:r>
          </w:p>
        </w:tc>
        <w:tc>
          <w:tcPr>
            <w:tcW w:w="1355" w:type="pct"/>
            <w:tcBorders>
              <w:top w:val="nil"/>
              <w:left w:val="nil"/>
              <w:bottom w:val="single" w:sz="12" w:space="0" w:color="000000" w:themeColor="text1"/>
              <w:right w:val="nil"/>
            </w:tcBorders>
            <w:tcMar>
              <w:top w:w="15" w:type="dxa"/>
              <w:left w:w="15" w:type="dxa"/>
              <w:right w:w="15" w:type="dxa"/>
            </w:tcMar>
            <w:vAlign w:val="bottom"/>
            <w:tcPrChange w:id="82" w:author="Mohammad Nayeem Hasan" w:date="2024-08-23T01:57:00Z" w16du:dateUtc="2024-08-22T19:57:00Z">
              <w:tcPr>
                <w:tcW w:w="1980" w:type="dxa"/>
                <w:gridSpan w:val="2"/>
                <w:tcBorders>
                  <w:top w:val="nil"/>
                  <w:left w:val="nil"/>
                  <w:bottom w:val="single" w:sz="12" w:space="0" w:color="000000" w:themeColor="text1"/>
                  <w:right w:val="nil"/>
                </w:tcBorders>
                <w:tcMar>
                  <w:top w:w="15" w:type="dxa"/>
                  <w:left w:w="15" w:type="dxa"/>
                  <w:right w:w="15" w:type="dxa"/>
                </w:tcMar>
                <w:vAlign w:val="bottom"/>
              </w:tcPr>
            </w:tcPrChange>
          </w:tcPr>
          <w:p w14:paraId="38EBF6C0" w14:textId="77777777"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-699.885</w:t>
            </w:r>
          </w:p>
        </w:tc>
        <w:tc>
          <w:tcPr>
            <w:tcW w:w="739" w:type="pct"/>
            <w:tcBorders>
              <w:top w:val="nil"/>
              <w:left w:val="nil"/>
              <w:bottom w:val="single" w:sz="12" w:space="0" w:color="000000" w:themeColor="text1"/>
              <w:right w:val="nil"/>
            </w:tcBorders>
            <w:tcMar>
              <w:top w:w="15" w:type="dxa"/>
              <w:left w:w="15" w:type="dxa"/>
              <w:right w:w="15" w:type="dxa"/>
            </w:tcMar>
            <w:vAlign w:val="bottom"/>
            <w:tcPrChange w:id="83" w:author="Mohammad Nayeem Hasan" w:date="2024-08-23T01:57:00Z" w16du:dateUtc="2024-08-22T19:57:00Z">
              <w:tcPr>
                <w:tcW w:w="1080" w:type="dxa"/>
                <w:tcBorders>
                  <w:top w:val="nil"/>
                  <w:left w:val="nil"/>
                  <w:bottom w:val="single" w:sz="12" w:space="0" w:color="000000" w:themeColor="text1"/>
                  <w:right w:val="nil"/>
                </w:tcBorders>
                <w:tcMar>
                  <w:top w:w="15" w:type="dxa"/>
                  <w:left w:w="15" w:type="dxa"/>
                  <w:right w:w="15" w:type="dxa"/>
                </w:tcMar>
                <w:vAlign w:val="bottom"/>
              </w:tcPr>
            </w:tcPrChange>
          </w:tcPr>
          <w:p w14:paraId="4F6606A8" w14:textId="77777777"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1453.771</w:t>
            </w:r>
          </w:p>
        </w:tc>
        <w:tc>
          <w:tcPr>
            <w:tcW w:w="678" w:type="pct"/>
            <w:tcBorders>
              <w:top w:val="nil"/>
              <w:left w:val="nil"/>
              <w:bottom w:val="single" w:sz="12" w:space="0" w:color="000000" w:themeColor="text1"/>
              <w:right w:val="nil"/>
            </w:tcBorders>
            <w:tcMar>
              <w:top w:w="15" w:type="dxa"/>
              <w:left w:w="15" w:type="dxa"/>
              <w:right w:w="15" w:type="dxa"/>
            </w:tcMar>
            <w:vAlign w:val="bottom"/>
            <w:tcPrChange w:id="84" w:author="Mohammad Nayeem Hasan" w:date="2024-08-23T01:57:00Z" w16du:dateUtc="2024-08-22T19:57:00Z">
              <w:tcPr>
                <w:tcW w:w="990" w:type="dxa"/>
                <w:gridSpan w:val="2"/>
                <w:tcBorders>
                  <w:top w:val="nil"/>
                  <w:left w:val="nil"/>
                  <w:bottom w:val="single" w:sz="12" w:space="0" w:color="000000" w:themeColor="text1"/>
                  <w:right w:val="nil"/>
                </w:tcBorders>
                <w:tcMar>
                  <w:top w:w="15" w:type="dxa"/>
                  <w:left w:w="15" w:type="dxa"/>
                  <w:right w:w="15" w:type="dxa"/>
                </w:tcMar>
                <w:vAlign w:val="bottom"/>
              </w:tcPr>
            </w:tcPrChange>
          </w:tcPr>
          <w:p w14:paraId="181A2BE2" w14:textId="77777777" w:rsidR="00987485" w:rsidRPr="00436C79" w:rsidRDefault="00987485" w:rsidP="00CF09BD">
            <w:pPr>
              <w:spacing w:after="0"/>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1650.560</w:t>
            </w:r>
          </w:p>
        </w:tc>
      </w:tr>
    </w:tbl>
    <w:p w14:paraId="3D9E8BD6" w14:textId="20140301" w:rsidR="0CB8BDDD" w:rsidRPr="00436C79" w:rsidRDefault="3476DC71" w:rsidP="147C7931">
      <w:pPr>
        <w:shd w:val="clear" w:color="auto" w:fill="FFFFFF" w:themeFill="background1"/>
        <w:spacing w:before="240" w:after="240"/>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Table 3 presents the findings of the univariate analysis</w:t>
      </w:r>
      <w:r w:rsidR="00683E60" w:rsidRPr="00436C79">
        <w:rPr>
          <w:rFonts w:ascii="Times New Roman" w:eastAsia="Times New Roman" w:hAnsi="Times New Roman" w:cs="Times New Roman"/>
          <w:sz w:val="24"/>
          <w:szCs w:val="24"/>
          <w:lang w:val="en-GB"/>
        </w:rPr>
        <w:t xml:space="preserve"> and the multivariate analysis </w:t>
      </w:r>
      <w:r w:rsidRPr="00436C79">
        <w:rPr>
          <w:rFonts w:ascii="Times New Roman" w:eastAsia="Times New Roman" w:hAnsi="Times New Roman" w:cs="Times New Roman"/>
          <w:sz w:val="24"/>
          <w:szCs w:val="24"/>
          <w:lang w:val="en-GB"/>
        </w:rPr>
        <w:t xml:space="preserve">exploring the relationship between outcome and each explanatory variables using the log-binomial regression crude model. </w:t>
      </w:r>
      <w:r w:rsidRPr="00436C79">
        <w:rPr>
          <w:rFonts w:ascii="Times New Roman" w:eastAsia="Times New Roman" w:hAnsi="Times New Roman" w:cs="Times New Roman"/>
          <w:sz w:val="24"/>
          <w:szCs w:val="24"/>
        </w:rPr>
        <w:t>From the</w:t>
      </w:r>
      <w:r w:rsidR="00683E60" w:rsidRPr="00436C79">
        <w:rPr>
          <w:rFonts w:ascii="Times New Roman" w:eastAsia="Times New Roman" w:hAnsi="Times New Roman" w:cs="Times New Roman"/>
          <w:sz w:val="24"/>
          <w:szCs w:val="24"/>
        </w:rPr>
        <w:t xml:space="preserve"> univariate</w:t>
      </w:r>
      <w:r w:rsidRPr="00436C79">
        <w:rPr>
          <w:rFonts w:ascii="Times New Roman" w:eastAsia="Times New Roman" w:hAnsi="Times New Roman" w:cs="Times New Roman"/>
          <w:sz w:val="24"/>
          <w:szCs w:val="24"/>
        </w:rPr>
        <w:t xml:space="preserve"> analysis, </w:t>
      </w:r>
      <w:r w:rsidR="008F307D" w:rsidRPr="00436C79">
        <w:rPr>
          <w:rFonts w:ascii="Times New Roman" w:eastAsia="Times New Roman" w:hAnsi="Times New Roman" w:cs="Times New Roman"/>
          <w:sz w:val="24"/>
          <w:szCs w:val="24"/>
        </w:rPr>
        <w:t>fifteen</w:t>
      </w:r>
      <w:r w:rsidRPr="00436C79">
        <w:rPr>
          <w:rFonts w:ascii="Times New Roman" w:eastAsia="Times New Roman" w:hAnsi="Times New Roman" w:cs="Times New Roman"/>
          <w:sz w:val="24"/>
          <w:szCs w:val="24"/>
        </w:rPr>
        <w:t xml:space="preserve"> variables showed a significant association with dependent variable (dropout) at 20% level of significance and VIF&lt; 5.00 (</w:t>
      </w:r>
      <w:r w:rsidRPr="00436C79">
        <w:rPr>
          <w:rFonts w:ascii="Times New Roman" w:eastAsia="Times New Roman" w:hAnsi="Times New Roman" w:cs="Times New Roman"/>
          <w:sz w:val="24"/>
          <w:szCs w:val="24"/>
          <w:lang w:val="en-GB"/>
        </w:rPr>
        <w:t xml:space="preserve">child’s age, sex, age at the beginning of school year, child’s functional difficulties, child faces severe physical discipline, involvement in economic activities, mother's education, father’s education, division, sex of household head, household wealth index, household has internet, type of toilet facility, salt iodization, </w:t>
      </w:r>
      <w:r w:rsidR="008F307D" w:rsidRPr="00436C79">
        <w:rPr>
          <w:rFonts w:ascii="Times New Roman" w:eastAsia="Times New Roman" w:hAnsi="Times New Roman" w:cs="Times New Roman"/>
          <w:sz w:val="24"/>
          <w:szCs w:val="24"/>
          <w:lang w:val="en-GB"/>
        </w:rPr>
        <w:t xml:space="preserve">sources of water, </w:t>
      </w:r>
      <w:r w:rsidRPr="00436C79">
        <w:rPr>
          <w:rFonts w:ascii="Times New Roman" w:eastAsia="Times New Roman" w:hAnsi="Times New Roman" w:cs="Times New Roman"/>
          <w:sz w:val="24"/>
          <w:szCs w:val="24"/>
          <w:lang w:val="en-GB"/>
        </w:rPr>
        <w:t>child reads books or are read to at home).</w:t>
      </w:r>
    </w:p>
    <w:p w14:paraId="3AD25A25" w14:textId="20E20EB5" w:rsidR="00BF53B7" w:rsidRPr="00436C79" w:rsidRDefault="00451649" w:rsidP="00987485">
      <w:pPr>
        <w:shd w:val="clear" w:color="auto" w:fill="FFFFFF" w:themeFill="background1"/>
        <w:spacing w:before="240" w:after="240"/>
        <w:rPr>
          <w:rFonts w:ascii="Times New Roman" w:eastAsia="Times New Roman" w:hAnsi="Times New Roman" w:cs="Times New Roman"/>
          <w:sz w:val="24"/>
          <w:szCs w:val="24"/>
          <w:lang w:val="en-GB"/>
        </w:rPr>
      </w:pPr>
      <w:commentRangeStart w:id="85"/>
      <w:r w:rsidRPr="00436C79">
        <w:rPr>
          <w:rFonts w:ascii="Times New Roman" w:eastAsia="Times New Roman" w:hAnsi="Times New Roman" w:cs="Times New Roman"/>
          <w:sz w:val="24"/>
          <w:szCs w:val="24"/>
          <w:lang w:val="en-GB"/>
        </w:rPr>
        <w:t xml:space="preserve">The results of the log-binomial </w:t>
      </w:r>
      <w:commentRangeEnd w:id="85"/>
      <w:r w:rsidR="002A1FDF">
        <w:rPr>
          <w:rStyle w:val="CommentReference"/>
        </w:rPr>
        <w:commentReference w:id="85"/>
      </w:r>
      <w:r w:rsidRPr="00436C79">
        <w:rPr>
          <w:rFonts w:ascii="Times New Roman" w:eastAsia="Times New Roman" w:hAnsi="Times New Roman" w:cs="Times New Roman"/>
          <w:sz w:val="24"/>
          <w:szCs w:val="24"/>
          <w:lang w:val="en-GB"/>
        </w:rPr>
        <w:t xml:space="preserve">regression adjusted model showed that the risk of dropping out for females is significantly reduced by 59% relative to the male group (RR = 0.41, </w:t>
      </w:r>
      <w:commentRangeStart w:id="86"/>
      <w:r w:rsidRPr="00436C79">
        <w:rPr>
          <w:rFonts w:ascii="Times New Roman" w:eastAsia="Times New Roman" w:hAnsi="Times New Roman" w:cs="Times New Roman"/>
          <w:sz w:val="24"/>
          <w:szCs w:val="24"/>
          <w:lang w:val="en-GB"/>
        </w:rPr>
        <w:t>CI</w:t>
      </w:r>
      <w:commentRangeEnd w:id="86"/>
      <w:r w:rsidR="002A1FDF">
        <w:rPr>
          <w:rStyle w:val="CommentReference"/>
        </w:rPr>
        <w:commentReference w:id="86"/>
      </w:r>
      <w:r w:rsidRPr="00436C79">
        <w:rPr>
          <w:rFonts w:ascii="Times New Roman" w:eastAsia="Times New Roman" w:hAnsi="Times New Roman" w:cs="Times New Roman"/>
          <w:sz w:val="24"/>
          <w:szCs w:val="24"/>
          <w:lang w:val="en-GB"/>
        </w:rPr>
        <w:t xml:space="preserve"> = [0.27, 0.61], p-value &lt;0.001). The age at the beginning of school between 9 to 12 years has 1.83 times higher risk of dropping out while considering age 6 to 8 as our reference group (RR = 1.83, CI = [1.15, 2.93], p-value = 0.012). The risk of dropping out of school is 1.57 times higher (RR = 1.57, CI = [0.97, 2.53], p-value = 0.066) among the students involved in </w:t>
      </w:r>
      <w:r w:rsidR="0082463A" w:rsidRPr="00436C79">
        <w:rPr>
          <w:rFonts w:ascii="Times New Roman" w:eastAsia="Times New Roman" w:hAnsi="Times New Roman" w:cs="Times New Roman"/>
          <w:sz w:val="24"/>
          <w:szCs w:val="24"/>
          <w:lang w:val="en-GB"/>
        </w:rPr>
        <w:t>various kinds</w:t>
      </w:r>
      <w:r w:rsidRPr="00436C79">
        <w:rPr>
          <w:rFonts w:ascii="Times New Roman" w:eastAsia="Times New Roman" w:hAnsi="Times New Roman" w:cs="Times New Roman"/>
          <w:sz w:val="24"/>
          <w:szCs w:val="24"/>
          <w:lang w:val="en-GB"/>
        </w:rPr>
        <w:t xml:space="preserve"> of economic activities than those who are not. It is seen that students from Mymensingh, which has the highest dropout rate, are 3.82 times more likely to drop out (RR=3.82, CI= [1.59, 9.18], p-value=0.003) compared to students from </w:t>
      </w:r>
      <w:proofErr w:type="spellStart"/>
      <w:r w:rsidR="00E90193">
        <w:rPr>
          <w:rFonts w:ascii="Times New Roman" w:eastAsia="Times New Roman" w:hAnsi="Times New Roman" w:cs="Times New Roman"/>
          <w:sz w:val="24"/>
          <w:szCs w:val="24"/>
          <w:lang w:val="en-GB"/>
        </w:rPr>
        <w:t>Barishal</w:t>
      </w:r>
      <w:proofErr w:type="spellEnd"/>
      <w:r w:rsidRPr="00436C79">
        <w:rPr>
          <w:rFonts w:ascii="Times New Roman" w:eastAsia="Times New Roman" w:hAnsi="Times New Roman" w:cs="Times New Roman"/>
          <w:sz w:val="24"/>
          <w:szCs w:val="24"/>
          <w:lang w:val="en-GB"/>
        </w:rPr>
        <w:t xml:space="preserve"> division. Similarly, students from Chattogram are 2.26 times higher </w:t>
      </w:r>
      <w:commentRangeStart w:id="87"/>
      <w:r w:rsidRPr="00436C79">
        <w:rPr>
          <w:rFonts w:ascii="Times New Roman" w:eastAsia="Times New Roman" w:hAnsi="Times New Roman" w:cs="Times New Roman"/>
          <w:sz w:val="24"/>
          <w:szCs w:val="24"/>
          <w:lang w:val="en-GB"/>
        </w:rPr>
        <w:t xml:space="preserve">(RR=2.26, CI= [0.96, 5.36], p-value=0.063), </w:t>
      </w:r>
      <w:commentRangeEnd w:id="87"/>
      <w:r w:rsidR="00A0753C">
        <w:rPr>
          <w:rStyle w:val="CommentReference"/>
        </w:rPr>
        <w:commentReference w:id="87"/>
      </w:r>
      <w:r w:rsidRPr="00436C79">
        <w:rPr>
          <w:rFonts w:ascii="Times New Roman" w:eastAsia="Times New Roman" w:hAnsi="Times New Roman" w:cs="Times New Roman"/>
          <w:sz w:val="24"/>
          <w:szCs w:val="24"/>
          <w:lang w:val="en-GB"/>
        </w:rPr>
        <w:t xml:space="preserve">and those from Rangpur are 1.86 times more likely (RR=1.86, CI= [0.76, 4.56], p-value=0.172) to drop out. Conversely, students from Dhaka, which has the lowest dropout rate, are 1.31 times more at risk of dropping out (RR=1.31, CI= [0.59, 2.91], p-value=0.514) compared to those from </w:t>
      </w:r>
      <w:proofErr w:type="spellStart"/>
      <w:r w:rsidR="00E90193">
        <w:rPr>
          <w:rFonts w:ascii="Times New Roman" w:eastAsia="Times New Roman" w:hAnsi="Times New Roman" w:cs="Times New Roman"/>
          <w:sz w:val="24"/>
          <w:szCs w:val="24"/>
          <w:lang w:val="en-GB"/>
        </w:rPr>
        <w:t>Barishal</w:t>
      </w:r>
      <w:proofErr w:type="spellEnd"/>
      <w:r w:rsidRPr="00436C79">
        <w:rPr>
          <w:rFonts w:ascii="Times New Roman" w:eastAsia="Times New Roman" w:hAnsi="Times New Roman" w:cs="Times New Roman"/>
          <w:sz w:val="24"/>
          <w:szCs w:val="24"/>
          <w:lang w:val="en-GB"/>
        </w:rPr>
        <w:t xml:space="preserve"> division. Students from rich family backgrounds, which have the highest dropout rate, have 1.78 times higher tendency (RR=1.78, CI= [0.97, 3.28], p-value=0.063) to drop out, while middle-class students are 1.21 times more likely (RR=1.21, CI= [0.75, 1.97], p-value=0.433) to drop out, compared to students from poor family backgrounds. Students from households with unimproved toilet facilities have a 1.40 times higher chance of dropout than those with the improved toilet facility (RR=1.40, CI= [0.92, 2.14], p-value=0.12). Children who read books at home have a 93% lower risk (RR = 0.07, CI = [0.04, 0.11], p-value &lt; 0.001) of dropping out from school </w:t>
      </w:r>
      <w:r w:rsidRPr="00436C79">
        <w:rPr>
          <w:rFonts w:ascii="Times New Roman" w:eastAsia="Times New Roman" w:hAnsi="Times New Roman" w:cs="Times New Roman"/>
          <w:sz w:val="24"/>
          <w:szCs w:val="24"/>
          <w:lang w:val="en-GB"/>
        </w:rPr>
        <w:lastRenderedPageBreak/>
        <w:t xml:space="preserve">compared to students who </w:t>
      </w:r>
      <w:r w:rsidR="00D5432A" w:rsidRPr="00436C79">
        <w:rPr>
          <w:rFonts w:ascii="Times New Roman" w:eastAsia="Times New Roman" w:hAnsi="Times New Roman" w:cs="Times New Roman"/>
          <w:sz w:val="24"/>
          <w:szCs w:val="24"/>
          <w:lang w:val="en-GB"/>
        </w:rPr>
        <w:t>do not</w:t>
      </w:r>
      <w:r w:rsidRPr="00436C79">
        <w:rPr>
          <w:rFonts w:ascii="Times New Roman" w:eastAsia="Times New Roman" w:hAnsi="Times New Roman" w:cs="Times New Roman"/>
          <w:sz w:val="24"/>
          <w:szCs w:val="24"/>
          <w:lang w:val="en-GB"/>
        </w:rPr>
        <w:t xml:space="preserve"> read at home (Table 3).</w:t>
      </w:r>
      <w:r w:rsidR="00BF53B7" w:rsidRPr="00436C79">
        <w:rPr>
          <w:rFonts w:ascii="Times New Roman" w:eastAsia="Times New Roman" w:hAnsi="Times New Roman" w:cs="Times New Roman"/>
          <w:sz w:val="24"/>
          <w:szCs w:val="24"/>
          <w:lang w:val="en-GB"/>
        </w:rPr>
        <w:t xml:space="preserve"> </w:t>
      </w:r>
      <w:r w:rsidR="00447188" w:rsidRPr="00436C79">
        <w:rPr>
          <w:rFonts w:ascii="Times New Roman" w:eastAsia="Times New Roman" w:hAnsi="Times New Roman" w:cs="Times New Roman"/>
          <w:sz w:val="24"/>
          <w:szCs w:val="24"/>
          <w:lang w:val="en-GB"/>
        </w:rPr>
        <w:t>The area under ROC curve of the adjusted log</w:t>
      </w:r>
      <w:r w:rsidR="00CF6CDB" w:rsidRPr="00436C79">
        <w:rPr>
          <w:rFonts w:ascii="Times New Roman" w:eastAsia="Times New Roman" w:hAnsi="Times New Roman" w:cs="Times New Roman"/>
          <w:sz w:val="24"/>
          <w:szCs w:val="24"/>
          <w:lang w:val="en-GB"/>
        </w:rPr>
        <w:t>-</w:t>
      </w:r>
      <w:r w:rsidR="00447188" w:rsidRPr="00436C79">
        <w:rPr>
          <w:rFonts w:ascii="Times New Roman" w:eastAsia="Times New Roman" w:hAnsi="Times New Roman" w:cs="Times New Roman"/>
          <w:sz w:val="24"/>
          <w:szCs w:val="24"/>
          <w:lang w:val="en-GB"/>
        </w:rPr>
        <w:t xml:space="preserve">binomial regression model is 0.74, indicating that the model can differentiate between the two groups of </w:t>
      </w:r>
      <w:r w:rsidR="009D2A0E" w:rsidRPr="00436C79">
        <w:rPr>
          <w:rFonts w:ascii="Times New Roman" w:eastAsia="Times New Roman" w:hAnsi="Times New Roman" w:cs="Times New Roman"/>
          <w:sz w:val="24"/>
          <w:szCs w:val="24"/>
          <w:lang w:val="en-GB"/>
        </w:rPr>
        <w:t>dropouts</w:t>
      </w:r>
      <w:r w:rsidR="00447188" w:rsidRPr="00436C79">
        <w:rPr>
          <w:rFonts w:ascii="Times New Roman" w:eastAsia="Times New Roman" w:hAnsi="Times New Roman" w:cs="Times New Roman"/>
          <w:sz w:val="24"/>
          <w:szCs w:val="24"/>
          <w:lang w:val="en-GB"/>
        </w:rPr>
        <w:t xml:space="preserve"> with acceptable discriminatory power (Figure </w:t>
      </w:r>
      <w:r w:rsidR="00FD03EC" w:rsidRPr="00436C79">
        <w:rPr>
          <w:rFonts w:ascii="Times New Roman" w:eastAsia="Times New Roman" w:hAnsi="Times New Roman" w:cs="Times New Roman"/>
          <w:sz w:val="24"/>
          <w:szCs w:val="24"/>
          <w:lang w:val="en-GB"/>
        </w:rPr>
        <w:t>4</w:t>
      </w:r>
      <w:r w:rsidR="00447188" w:rsidRPr="00436C79">
        <w:rPr>
          <w:rFonts w:ascii="Times New Roman" w:eastAsia="Times New Roman" w:hAnsi="Times New Roman" w:cs="Times New Roman"/>
          <w:sz w:val="24"/>
          <w:szCs w:val="24"/>
          <w:lang w:val="en-GB"/>
        </w:rPr>
        <w:t>).</w:t>
      </w:r>
    </w:p>
    <w:p w14:paraId="7C82F7E0" w14:textId="2D6DAE01" w:rsidR="340113F8" w:rsidRPr="00436C79" w:rsidRDefault="147C7931" w:rsidP="0F300BE4">
      <w:pPr>
        <w:shd w:val="clear" w:color="auto" w:fill="FFFFFF" w:themeFill="background1"/>
        <w:rPr>
          <w:rFonts w:ascii="Times New Roman" w:eastAsia="Times New Roman" w:hAnsi="Times New Roman" w:cs="Times New Roman"/>
          <w:b/>
          <w:bCs/>
          <w:sz w:val="24"/>
          <w:szCs w:val="24"/>
        </w:rPr>
      </w:pPr>
      <w:commentRangeStart w:id="88"/>
      <w:r w:rsidRPr="00436C79">
        <w:rPr>
          <w:rFonts w:ascii="Times New Roman" w:eastAsia="Times New Roman" w:hAnsi="Times New Roman" w:cs="Times New Roman"/>
          <w:b/>
          <w:bCs/>
          <w:sz w:val="24"/>
          <w:szCs w:val="24"/>
        </w:rPr>
        <w:t xml:space="preserve">Table 3: </w:t>
      </w:r>
      <w:commentRangeEnd w:id="88"/>
      <w:r w:rsidR="00A0753C">
        <w:rPr>
          <w:rStyle w:val="CommentReference"/>
        </w:rPr>
        <w:commentReference w:id="88"/>
      </w:r>
      <w:r w:rsidRPr="00436C79">
        <w:rPr>
          <w:rFonts w:ascii="Times New Roman" w:eastAsia="Times New Roman" w:hAnsi="Times New Roman" w:cs="Times New Roman"/>
          <w:sz w:val="24"/>
          <w:szCs w:val="24"/>
        </w:rPr>
        <w:t>Factors associated with the dropout status of children</w:t>
      </w:r>
    </w:p>
    <w:tbl>
      <w:tblPr>
        <w:tblW w:w="0" w:type="auto"/>
        <w:jc w:val="center"/>
        <w:tblLayout w:type="fixed"/>
        <w:tblLook w:val="06A0" w:firstRow="1" w:lastRow="0" w:firstColumn="1" w:lastColumn="0" w:noHBand="1" w:noVBand="1"/>
      </w:tblPr>
      <w:tblGrid>
        <w:gridCol w:w="2573"/>
        <w:gridCol w:w="2120"/>
        <w:gridCol w:w="1046"/>
        <w:gridCol w:w="2363"/>
        <w:gridCol w:w="1288"/>
      </w:tblGrid>
      <w:tr w:rsidR="000444C3" w:rsidRPr="00436C79" w14:paraId="35BD505D" w14:textId="57E74D6C" w:rsidTr="00C15E2E">
        <w:trPr>
          <w:trHeight w:val="144"/>
          <w:jc w:val="center"/>
        </w:trPr>
        <w:tc>
          <w:tcPr>
            <w:tcW w:w="2573" w:type="dxa"/>
            <w:vMerge w:val="restart"/>
            <w:tcBorders>
              <w:top w:val="single" w:sz="12" w:space="0" w:color="auto"/>
            </w:tcBorders>
            <w:tcMar>
              <w:top w:w="15" w:type="dxa"/>
              <w:left w:w="15" w:type="dxa"/>
              <w:right w:w="15" w:type="dxa"/>
            </w:tcMar>
            <w:vAlign w:val="center"/>
          </w:tcPr>
          <w:p w14:paraId="29051E0B" w14:textId="7052688C" w:rsidR="000444C3" w:rsidRPr="00436C79" w:rsidRDefault="000444C3" w:rsidP="00C15E2E">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Characteristics</w:t>
            </w:r>
          </w:p>
        </w:tc>
        <w:tc>
          <w:tcPr>
            <w:tcW w:w="6817" w:type="dxa"/>
            <w:gridSpan w:val="4"/>
            <w:tcBorders>
              <w:top w:val="single" w:sz="12" w:space="0" w:color="auto"/>
              <w:bottom w:val="single" w:sz="12" w:space="0" w:color="auto"/>
            </w:tcBorders>
            <w:tcMar>
              <w:top w:w="15" w:type="dxa"/>
              <w:left w:w="15" w:type="dxa"/>
              <w:right w:w="15" w:type="dxa"/>
            </w:tcMar>
            <w:vAlign w:val="center"/>
          </w:tcPr>
          <w:p w14:paraId="5F9209CA" w14:textId="00190F3A" w:rsidR="000444C3" w:rsidRPr="00436C79" w:rsidRDefault="000444C3" w:rsidP="00C15E2E">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Log</w:t>
            </w:r>
            <w:r w:rsidR="00CF6CDB" w:rsidRPr="00436C79">
              <w:rPr>
                <w:rFonts w:ascii="Times New Roman" w:eastAsia="Times New Roman" w:hAnsi="Times New Roman" w:cs="Times New Roman"/>
                <w:b/>
                <w:bCs/>
                <w:color w:val="000000" w:themeColor="text1"/>
                <w:sz w:val="24"/>
                <w:szCs w:val="24"/>
              </w:rPr>
              <w:t>-</w:t>
            </w:r>
            <w:r w:rsidRPr="00436C79">
              <w:rPr>
                <w:rFonts w:ascii="Times New Roman" w:eastAsia="Times New Roman" w:hAnsi="Times New Roman" w:cs="Times New Roman"/>
                <w:b/>
                <w:bCs/>
                <w:color w:val="000000" w:themeColor="text1"/>
                <w:sz w:val="24"/>
                <w:szCs w:val="24"/>
              </w:rPr>
              <w:t>Binomial Regression</w:t>
            </w:r>
          </w:p>
        </w:tc>
      </w:tr>
      <w:tr w:rsidR="00C40576" w:rsidRPr="00436C79" w14:paraId="0BB74741" w14:textId="008E7742" w:rsidTr="00C15E2E">
        <w:trPr>
          <w:cantSplit/>
          <w:trHeight w:val="144"/>
          <w:jc w:val="center"/>
        </w:trPr>
        <w:tc>
          <w:tcPr>
            <w:tcW w:w="2573" w:type="dxa"/>
            <w:vMerge/>
            <w:tcBorders>
              <w:bottom w:val="single" w:sz="12" w:space="0" w:color="auto"/>
            </w:tcBorders>
            <w:tcMar>
              <w:top w:w="15" w:type="dxa"/>
              <w:left w:w="15" w:type="dxa"/>
              <w:right w:w="15" w:type="dxa"/>
            </w:tcMar>
            <w:vAlign w:val="center"/>
          </w:tcPr>
          <w:p w14:paraId="5674B155" w14:textId="77777777" w:rsidR="000444C3" w:rsidRPr="00436C79" w:rsidRDefault="000444C3" w:rsidP="00C15E2E">
            <w:pPr>
              <w:spacing w:after="0" w:line="276" w:lineRule="auto"/>
              <w:rPr>
                <w:rFonts w:ascii="Times New Roman" w:hAnsi="Times New Roman" w:cs="Times New Roman"/>
                <w:sz w:val="24"/>
                <w:szCs w:val="24"/>
              </w:rPr>
            </w:pPr>
          </w:p>
        </w:tc>
        <w:tc>
          <w:tcPr>
            <w:tcW w:w="2120" w:type="dxa"/>
            <w:tcBorders>
              <w:top w:val="single" w:sz="12" w:space="0" w:color="auto"/>
              <w:bottom w:val="single" w:sz="12" w:space="0" w:color="auto"/>
            </w:tcBorders>
            <w:tcMar>
              <w:top w:w="15" w:type="dxa"/>
              <w:left w:w="15" w:type="dxa"/>
              <w:right w:w="15" w:type="dxa"/>
            </w:tcMar>
            <w:vAlign w:val="center"/>
          </w:tcPr>
          <w:p w14:paraId="6B9E5EF2" w14:textId="27FF1B29" w:rsidR="00C40576" w:rsidRPr="00436C79" w:rsidRDefault="00F66608" w:rsidP="00C15E2E">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Crude</w:t>
            </w:r>
          </w:p>
          <w:p w14:paraId="51BF5755" w14:textId="4FAE451E" w:rsidR="000444C3"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RR (95% C.I)</w:t>
            </w:r>
          </w:p>
        </w:tc>
        <w:tc>
          <w:tcPr>
            <w:tcW w:w="1046" w:type="dxa"/>
            <w:tcBorders>
              <w:top w:val="single" w:sz="12" w:space="0" w:color="auto"/>
              <w:bottom w:val="single" w:sz="12" w:space="0" w:color="auto"/>
            </w:tcBorders>
            <w:tcMar>
              <w:top w:w="15" w:type="dxa"/>
              <w:left w:w="15" w:type="dxa"/>
              <w:right w:w="15" w:type="dxa"/>
            </w:tcMar>
            <w:vAlign w:val="center"/>
          </w:tcPr>
          <w:p w14:paraId="23C2D941" w14:textId="5A5521A1" w:rsidR="000444C3" w:rsidRPr="00436C79" w:rsidRDefault="00F66608" w:rsidP="00C15E2E">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P-value</w:t>
            </w:r>
          </w:p>
        </w:tc>
        <w:tc>
          <w:tcPr>
            <w:tcW w:w="2363" w:type="dxa"/>
            <w:tcBorders>
              <w:top w:val="single" w:sz="12" w:space="0" w:color="auto"/>
              <w:bottom w:val="single" w:sz="12" w:space="0" w:color="auto"/>
            </w:tcBorders>
            <w:vAlign w:val="center"/>
          </w:tcPr>
          <w:p w14:paraId="56AD8B29" w14:textId="00C1B66F" w:rsidR="00C40576" w:rsidRPr="00436C79" w:rsidRDefault="000444C3" w:rsidP="00C15E2E">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Adjusted</w:t>
            </w:r>
          </w:p>
          <w:p w14:paraId="670407C4" w14:textId="35AD5BF5" w:rsidR="000444C3" w:rsidRPr="00436C79" w:rsidRDefault="000444C3" w:rsidP="00C15E2E">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RR (95% C.I)</w:t>
            </w:r>
          </w:p>
        </w:tc>
        <w:tc>
          <w:tcPr>
            <w:tcW w:w="1288" w:type="dxa"/>
            <w:tcBorders>
              <w:top w:val="single" w:sz="12" w:space="0" w:color="auto"/>
              <w:bottom w:val="single" w:sz="12" w:space="0" w:color="auto"/>
            </w:tcBorders>
            <w:vAlign w:val="center"/>
          </w:tcPr>
          <w:p w14:paraId="7481CF87" w14:textId="5E5933A5" w:rsidR="000444C3" w:rsidRPr="00436C79" w:rsidRDefault="000444C3" w:rsidP="00C15E2E">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P-value</w:t>
            </w:r>
          </w:p>
        </w:tc>
      </w:tr>
      <w:tr w:rsidR="00F66608" w:rsidRPr="00436C79" w14:paraId="0375B3B0" w14:textId="330362DC" w:rsidTr="00C15E2E">
        <w:trPr>
          <w:trHeight w:val="144"/>
          <w:jc w:val="center"/>
        </w:trPr>
        <w:tc>
          <w:tcPr>
            <w:tcW w:w="9390" w:type="dxa"/>
            <w:gridSpan w:val="5"/>
            <w:tcBorders>
              <w:top w:val="single" w:sz="12" w:space="0" w:color="auto"/>
            </w:tcBorders>
            <w:tcMar>
              <w:top w:w="15" w:type="dxa"/>
              <w:left w:w="15" w:type="dxa"/>
              <w:right w:w="15" w:type="dxa"/>
            </w:tcMar>
            <w:vAlign w:val="center"/>
          </w:tcPr>
          <w:p w14:paraId="23F457D5" w14:textId="4984BF65"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sz w:val="24"/>
                <w:szCs w:val="24"/>
              </w:rPr>
              <w:t xml:space="preserve">Child’s sex </w:t>
            </w:r>
            <w:r w:rsidRPr="00436C79">
              <w:rPr>
                <w:rFonts w:ascii="Times New Roman" w:eastAsia="Times New Roman" w:hAnsi="Times New Roman" w:cs="Times New Roman"/>
                <w:sz w:val="24"/>
                <w:szCs w:val="24"/>
              </w:rPr>
              <w:t xml:space="preserve"> </w:t>
            </w:r>
          </w:p>
        </w:tc>
      </w:tr>
      <w:tr w:rsidR="00C40576" w:rsidRPr="00436C79" w14:paraId="77225C2E" w14:textId="6FDA4BE9" w:rsidTr="00C15E2E">
        <w:trPr>
          <w:trHeight w:val="144"/>
          <w:jc w:val="center"/>
        </w:trPr>
        <w:tc>
          <w:tcPr>
            <w:tcW w:w="2573" w:type="dxa"/>
            <w:tcMar>
              <w:top w:w="15" w:type="dxa"/>
              <w:left w:w="15" w:type="dxa"/>
              <w:right w:w="15" w:type="dxa"/>
            </w:tcMar>
            <w:vAlign w:val="center"/>
          </w:tcPr>
          <w:p w14:paraId="74AA9D3F" w14:textId="2A677078"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Male</w:t>
            </w:r>
          </w:p>
        </w:tc>
        <w:tc>
          <w:tcPr>
            <w:tcW w:w="2120" w:type="dxa"/>
            <w:tcMar>
              <w:top w:w="15" w:type="dxa"/>
              <w:left w:w="15" w:type="dxa"/>
              <w:right w:w="15" w:type="dxa"/>
            </w:tcMar>
            <w:vAlign w:val="center"/>
          </w:tcPr>
          <w:p w14:paraId="44996DC1" w14:textId="318C97F8"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13F17605" w14:textId="523BF2E4"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29E90AA8" w14:textId="7FD6CD0A"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1288" w:type="dxa"/>
            <w:vAlign w:val="center"/>
          </w:tcPr>
          <w:p w14:paraId="249F1911" w14:textId="6E84F35D"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r>
      <w:tr w:rsidR="00C40576" w:rsidRPr="00436C79" w14:paraId="1B33A312" w14:textId="0691588D" w:rsidTr="00C15E2E">
        <w:trPr>
          <w:trHeight w:val="144"/>
          <w:jc w:val="center"/>
        </w:trPr>
        <w:tc>
          <w:tcPr>
            <w:tcW w:w="2573" w:type="dxa"/>
            <w:tcMar>
              <w:top w:w="15" w:type="dxa"/>
              <w:left w:w="15" w:type="dxa"/>
              <w:right w:w="15" w:type="dxa"/>
            </w:tcMar>
            <w:vAlign w:val="center"/>
          </w:tcPr>
          <w:p w14:paraId="2A503CB9" w14:textId="780F3E51"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Female</w:t>
            </w:r>
          </w:p>
        </w:tc>
        <w:tc>
          <w:tcPr>
            <w:tcW w:w="2120" w:type="dxa"/>
            <w:tcMar>
              <w:top w:w="15" w:type="dxa"/>
              <w:left w:w="15" w:type="dxa"/>
              <w:right w:w="15" w:type="dxa"/>
            </w:tcMar>
            <w:vAlign w:val="center"/>
          </w:tcPr>
          <w:p w14:paraId="743E07EE" w14:textId="384BAC5C"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0.33 (0.24, 0.47)</w:t>
            </w:r>
          </w:p>
        </w:tc>
        <w:tc>
          <w:tcPr>
            <w:tcW w:w="1046" w:type="dxa"/>
            <w:tcMar>
              <w:top w:w="15" w:type="dxa"/>
              <w:left w:w="15" w:type="dxa"/>
              <w:right w:w="15" w:type="dxa"/>
            </w:tcMar>
            <w:vAlign w:val="center"/>
          </w:tcPr>
          <w:p w14:paraId="31B3D037" w14:textId="363F3873"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&lt;0.001</w:t>
            </w:r>
          </w:p>
        </w:tc>
        <w:tc>
          <w:tcPr>
            <w:tcW w:w="2363" w:type="dxa"/>
            <w:vAlign w:val="center"/>
          </w:tcPr>
          <w:p w14:paraId="037D2FE2" w14:textId="2C6EA899"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0.41 (0.2</w:t>
            </w:r>
            <w:r w:rsidR="00F24BF3"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 0.61)</w:t>
            </w:r>
          </w:p>
        </w:tc>
        <w:tc>
          <w:tcPr>
            <w:tcW w:w="1288" w:type="dxa"/>
            <w:vAlign w:val="center"/>
          </w:tcPr>
          <w:p w14:paraId="10FED59E" w14:textId="2B8D78B2"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&lt;0.001</w:t>
            </w:r>
          </w:p>
        </w:tc>
      </w:tr>
      <w:tr w:rsidR="00F66608" w:rsidRPr="00436C79" w14:paraId="201965A2" w14:textId="1B55D150" w:rsidTr="00C15E2E">
        <w:trPr>
          <w:trHeight w:val="144"/>
          <w:jc w:val="center"/>
        </w:trPr>
        <w:tc>
          <w:tcPr>
            <w:tcW w:w="9390" w:type="dxa"/>
            <w:gridSpan w:val="5"/>
            <w:tcMar>
              <w:top w:w="15" w:type="dxa"/>
              <w:left w:w="15" w:type="dxa"/>
              <w:right w:w="15" w:type="dxa"/>
            </w:tcMar>
            <w:vAlign w:val="center"/>
          </w:tcPr>
          <w:p w14:paraId="464BA568" w14:textId="58322843"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sz w:val="24"/>
                <w:szCs w:val="24"/>
              </w:rPr>
              <w:t xml:space="preserve">Child’s age </w:t>
            </w:r>
          </w:p>
        </w:tc>
      </w:tr>
      <w:tr w:rsidR="00C40576" w:rsidRPr="00436C79" w14:paraId="217BC316" w14:textId="5F155B39" w:rsidTr="00C15E2E">
        <w:trPr>
          <w:trHeight w:val="144"/>
          <w:jc w:val="center"/>
        </w:trPr>
        <w:tc>
          <w:tcPr>
            <w:tcW w:w="2573" w:type="dxa"/>
            <w:tcMar>
              <w:top w:w="15" w:type="dxa"/>
              <w:left w:w="15" w:type="dxa"/>
              <w:right w:w="15" w:type="dxa"/>
            </w:tcMar>
            <w:vAlign w:val="center"/>
          </w:tcPr>
          <w:p w14:paraId="2ECFFBF9" w14:textId="758E3081"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Age 6 to 8</w:t>
            </w:r>
          </w:p>
        </w:tc>
        <w:tc>
          <w:tcPr>
            <w:tcW w:w="2120" w:type="dxa"/>
            <w:tcMar>
              <w:top w:w="15" w:type="dxa"/>
              <w:left w:w="15" w:type="dxa"/>
              <w:right w:w="15" w:type="dxa"/>
            </w:tcMar>
            <w:vAlign w:val="center"/>
          </w:tcPr>
          <w:p w14:paraId="4EA06D7A" w14:textId="37D25D90"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107032FA" w14:textId="40D2B1D7"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63AA8471" w14:textId="77777777"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p>
        </w:tc>
        <w:tc>
          <w:tcPr>
            <w:tcW w:w="1288" w:type="dxa"/>
            <w:vAlign w:val="center"/>
          </w:tcPr>
          <w:p w14:paraId="51598EBF" w14:textId="77777777"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p>
        </w:tc>
      </w:tr>
      <w:tr w:rsidR="00C40576" w:rsidRPr="00436C79" w14:paraId="14677D2A" w14:textId="73C60495" w:rsidTr="00C15E2E">
        <w:trPr>
          <w:trHeight w:val="144"/>
          <w:jc w:val="center"/>
        </w:trPr>
        <w:tc>
          <w:tcPr>
            <w:tcW w:w="2573" w:type="dxa"/>
            <w:tcMar>
              <w:top w:w="15" w:type="dxa"/>
              <w:left w:w="15" w:type="dxa"/>
              <w:right w:w="15" w:type="dxa"/>
            </w:tcMar>
            <w:vAlign w:val="center"/>
          </w:tcPr>
          <w:p w14:paraId="4EF730A3" w14:textId="376B37F4"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Age 9 to 12</w:t>
            </w:r>
          </w:p>
        </w:tc>
        <w:tc>
          <w:tcPr>
            <w:tcW w:w="2120" w:type="dxa"/>
            <w:tcMar>
              <w:top w:w="15" w:type="dxa"/>
              <w:left w:w="15" w:type="dxa"/>
              <w:right w:w="15" w:type="dxa"/>
            </w:tcMar>
            <w:vAlign w:val="center"/>
          </w:tcPr>
          <w:p w14:paraId="7442BD9A" w14:textId="115EED1F"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1.92 (1.3</w:t>
            </w:r>
            <w:r w:rsidR="00683E60" w:rsidRPr="00436C79">
              <w:rPr>
                <w:rFonts w:ascii="Times New Roman" w:eastAsia="Times New Roman" w:hAnsi="Times New Roman" w:cs="Times New Roman"/>
                <w:color w:val="000000" w:themeColor="text1"/>
                <w:sz w:val="24"/>
                <w:szCs w:val="24"/>
              </w:rPr>
              <w:t>0</w:t>
            </w:r>
            <w:r w:rsidRPr="00436C79">
              <w:rPr>
                <w:rFonts w:ascii="Times New Roman" w:eastAsia="Times New Roman" w:hAnsi="Times New Roman" w:cs="Times New Roman"/>
                <w:color w:val="000000" w:themeColor="text1"/>
                <w:sz w:val="24"/>
                <w:szCs w:val="24"/>
              </w:rPr>
              <w:t>, 2.82)</w:t>
            </w:r>
          </w:p>
        </w:tc>
        <w:tc>
          <w:tcPr>
            <w:tcW w:w="1046" w:type="dxa"/>
            <w:tcMar>
              <w:top w:w="15" w:type="dxa"/>
              <w:left w:w="15" w:type="dxa"/>
              <w:right w:w="15" w:type="dxa"/>
            </w:tcMar>
            <w:vAlign w:val="center"/>
          </w:tcPr>
          <w:p w14:paraId="59F6E7F4" w14:textId="0E6E2EF2"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0.001</w:t>
            </w:r>
          </w:p>
        </w:tc>
        <w:tc>
          <w:tcPr>
            <w:tcW w:w="2363" w:type="dxa"/>
            <w:vAlign w:val="center"/>
          </w:tcPr>
          <w:p w14:paraId="04D1DCCB" w14:textId="77777777"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p>
        </w:tc>
        <w:tc>
          <w:tcPr>
            <w:tcW w:w="1288" w:type="dxa"/>
            <w:vAlign w:val="center"/>
          </w:tcPr>
          <w:p w14:paraId="0EAAC81C" w14:textId="77777777"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p>
        </w:tc>
      </w:tr>
      <w:tr w:rsidR="00F66608" w:rsidRPr="00436C79" w14:paraId="26902927" w14:textId="48CB96F0" w:rsidTr="00C15E2E">
        <w:trPr>
          <w:trHeight w:val="144"/>
          <w:jc w:val="center"/>
        </w:trPr>
        <w:tc>
          <w:tcPr>
            <w:tcW w:w="9390" w:type="dxa"/>
            <w:gridSpan w:val="5"/>
            <w:tcMar>
              <w:top w:w="15" w:type="dxa"/>
              <w:left w:w="15" w:type="dxa"/>
              <w:right w:w="15" w:type="dxa"/>
            </w:tcMar>
            <w:vAlign w:val="center"/>
          </w:tcPr>
          <w:p w14:paraId="456A5AF1" w14:textId="7389D885"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sz w:val="24"/>
                <w:szCs w:val="24"/>
              </w:rPr>
              <w:t xml:space="preserve">Age at beginning of school year  </w:t>
            </w:r>
            <w:r w:rsidRPr="00436C79">
              <w:rPr>
                <w:rFonts w:ascii="Times New Roman" w:eastAsia="Times New Roman" w:hAnsi="Times New Roman" w:cs="Times New Roman"/>
                <w:sz w:val="24"/>
                <w:szCs w:val="24"/>
              </w:rPr>
              <w:t xml:space="preserve"> </w:t>
            </w:r>
          </w:p>
        </w:tc>
      </w:tr>
      <w:tr w:rsidR="00C40576" w:rsidRPr="00436C79" w14:paraId="2768212B" w14:textId="1C2F9CA8" w:rsidTr="00C15E2E">
        <w:trPr>
          <w:trHeight w:val="144"/>
          <w:jc w:val="center"/>
        </w:trPr>
        <w:tc>
          <w:tcPr>
            <w:tcW w:w="2573" w:type="dxa"/>
            <w:tcMar>
              <w:top w:w="15" w:type="dxa"/>
              <w:left w:w="15" w:type="dxa"/>
              <w:right w:w="15" w:type="dxa"/>
            </w:tcMar>
            <w:vAlign w:val="center"/>
          </w:tcPr>
          <w:p w14:paraId="2DC87E2A" w14:textId="441386F8"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Age 6 to 8</w:t>
            </w:r>
          </w:p>
        </w:tc>
        <w:tc>
          <w:tcPr>
            <w:tcW w:w="2120" w:type="dxa"/>
            <w:tcMar>
              <w:top w:w="15" w:type="dxa"/>
              <w:left w:w="15" w:type="dxa"/>
              <w:right w:w="15" w:type="dxa"/>
            </w:tcMar>
            <w:vAlign w:val="center"/>
          </w:tcPr>
          <w:p w14:paraId="747FDC73" w14:textId="56F9D1E2"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1FC805AC" w14:textId="7FD3FD61"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3859B177" w14:textId="56D35846"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1288" w:type="dxa"/>
            <w:vAlign w:val="center"/>
          </w:tcPr>
          <w:p w14:paraId="699988FC" w14:textId="04EE6C6B"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r>
      <w:tr w:rsidR="00C40576" w:rsidRPr="00436C79" w14:paraId="336FD365" w14:textId="42290EFA" w:rsidTr="00C15E2E">
        <w:trPr>
          <w:trHeight w:val="144"/>
          <w:jc w:val="center"/>
        </w:trPr>
        <w:tc>
          <w:tcPr>
            <w:tcW w:w="2573" w:type="dxa"/>
            <w:tcMar>
              <w:top w:w="15" w:type="dxa"/>
              <w:left w:w="15" w:type="dxa"/>
              <w:right w:w="15" w:type="dxa"/>
            </w:tcMar>
            <w:vAlign w:val="center"/>
          </w:tcPr>
          <w:p w14:paraId="421855E2" w14:textId="271BF02F"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Age 9 to 12</w:t>
            </w:r>
          </w:p>
        </w:tc>
        <w:tc>
          <w:tcPr>
            <w:tcW w:w="2120" w:type="dxa"/>
            <w:tcMar>
              <w:top w:w="15" w:type="dxa"/>
              <w:left w:w="15" w:type="dxa"/>
              <w:right w:w="15" w:type="dxa"/>
            </w:tcMar>
            <w:vAlign w:val="center"/>
          </w:tcPr>
          <w:p w14:paraId="5EA3F4E9" w14:textId="69EBEBC7"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1.78 (1.23, 2.58)</w:t>
            </w:r>
          </w:p>
        </w:tc>
        <w:tc>
          <w:tcPr>
            <w:tcW w:w="1046" w:type="dxa"/>
            <w:tcMar>
              <w:top w:w="15" w:type="dxa"/>
              <w:left w:w="15" w:type="dxa"/>
              <w:right w:w="15" w:type="dxa"/>
            </w:tcMar>
            <w:vAlign w:val="center"/>
          </w:tcPr>
          <w:p w14:paraId="1D39DF46" w14:textId="67A1553E"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0.002</w:t>
            </w:r>
          </w:p>
        </w:tc>
        <w:tc>
          <w:tcPr>
            <w:tcW w:w="2363" w:type="dxa"/>
            <w:vAlign w:val="center"/>
          </w:tcPr>
          <w:p w14:paraId="0520548E" w14:textId="2AB8B517"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1.8</w:t>
            </w:r>
            <w:r w:rsidR="00F24BF3" w:rsidRPr="00436C79">
              <w:rPr>
                <w:rFonts w:ascii="Times New Roman" w:eastAsia="Times New Roman" w:hAnsi="Times New Roman" w:cs="Times New Roman"/>
                <w:color w:val="000000" w:themeColor="text1"/>
                <w:sz w:val="24"/>
                <w:szCs w:val="24"/>
              </w:rPr>
              <w:t xml:space="preserve">3 </w:t>
            </w:r>
            <w:r w:rsidRPr="00436C79">
              <w:rPr>
                <w:rFonts w:ascii="Times New Roman" w:eastAsia="Times New Roman" w:hAnsi="Times New Roman" w:cs="Times New Roman"/>
                <w:color w:val="000000" w:themeColor="text1"/>
                <w:sz w:val="24"/>
                <w:szCs w:val="24"/>
              </w:rPr>
              <w:t>(1.1</w:t>
            </w:r>
            <w:r w:rsidR="00F24BF3" w:rsidRPr="00436C79">
              <w:rPr>
                <w:rFonts w:ascii="Times New Roman" w:eastAsia="Times New Roman" w:hAnsi="Times New Roman" w:cs="Times New Roman"/>
                <w:color w:val="000000" w:themeColor="text1"/>
                <w:sz w:val="24"/>
                <w:szCs w:val="24"/>
              </w:rPr>
              <w:t>5</w:t>
            </w:r>
            <w:r w:rsidRPr="00436C79">
              <w:rPr>
                <w:rFonts w:ascii="Times New Roman" w:eastAsia="Times New Roman" w:hAnsi="Times New Roman" w:cs="Times New Roman"/>
                <w:color w:val="000000" w:themeColor="text1"/>
                <w:sz w:val="24"/>
                <w:szCs w:val="24"/>
              </w:rPr>
              <w:t>, 2.9</w:t>
            </w:r>
            <w:r w:rsidR="00F24BF3"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w:t>
            </w:r>
          </w:p>
        </w:tc>
        <w:tc>
          <w:tcPr>
            <w:tcW w:w="1288" w:type="dxa"/>
            <w:vAlign w:val="center"/>
          </w:tcPr>
          <w:p w14:paraId="3C306815" w14:textId="33F0A285"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0.012</w:t>
            </w:r>
          </w:p>
        </w:tc>
      </w:tr>
      <w:tr w:rsidR="00F66608" w:rsidRPr="00436C79" w14:paraId="551AB65E" w14:textId="2815D09C" w:rsidTr="00C15E2E">
        <w:trPr>
          <w:trHeight w:val="144"/>
          <w:jc w:val="center"/>
        </w:trPr>
        <w:tc>
          <w:tcPr>
            <w:tcW w:w="9390" w:type="dxa"/>
            <w:gridSpan w:val="5"/>
            <w:tcMar>
              <w:top w:w="15" w:type="dxa"/>
              <w:left w:w="15" w:type="dxa"/>
              <w:right w:w="15" w:type="dxa"/>
            </w:tcMar>
            <w:vAlign w:val="center"/>
          </w:tcPr>
          <w:p w14:paraId="67F0C87C" w14:textId="69F08F88"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sz w:val="24"/>
                <w:szCs w:val="24"/>
              </w:rPr>
              <w:t xml:space="preserve">Child has functional difficulties </w:t>
            </w:r>
            <w:r w:rsidRPr="00436C79">
              <w:rPr>
                <w:rFonts w:ascii="Times New Roman" w:eastAsia="Times New Roman" w:hAnsi="Times New Roman" w:cs="Times New Roman"/>
                <w:sz w:val="24"/>
                <w:szCs w:val="24"/>
              </w:rPr>
              <w:t xml:space="preserve"> </w:t>
            </w:r>
          </w:p>
        </w:tc>
      </w:tr>
      <w:tr w:rsidR="00C40576" w:rsidRPr="00436C79" w14:paraId="0C022413" w14:textId="1B4838C2" w:rsidTr="00C15E2E">
        <w:trPr>
          <w:trHeight w:val="144"/>
          <w:jc w:val="center"/>
        </w:trPr>
        <w:tc>
          <w:tcPr>
            <w:tcW w:w="2573" w:type="dxa"/>
            <w:tcMar>
              <w:top w:w="15" w:type="dxa"/>
              <w:left w:w="15" w:type="dxa"/>
              <w:right w:w="15" w:type="dxa"/>
            </w:tcMar>
            <w:vAlign w:val="center"/>
          </w:tcPr>
          <w:p w14:paraId="55A5EEDF" w14:textId="1DC87D31"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No</w:t>
            </w:r>
          </w:p>
        </w:tc>
        <w:tc>
          <w:tcPr>
            <w:tcW w:w="2120" w:type="dxa"/>
            <w:tcMar>
              <w:top w:w="15" w:type="dxa"/>
              <w:left w:w="15" w:type="dxa"/>
              <w:right w:w="15" w:type="dxa"/>
            </w:tcMar>
            <w:vAlign w:val="center"/>
          </w:tcPr>
          <w:p w14:paraId="3B13811A" w14:textId="5BB65A1F"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1C64EF80" w14:textId="3FEAC5B8"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6EE418F5" w14:textId="480CA02E"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1288" w:type="dxa"/>
            <w:vAlign w:val="center"/>
          </w:tcPr>
          <w:p w14:paraId="3CB619AF" w14:textId="2769EDC3"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r>
      <w:tr w:rsidR="00C40576" w:rsidRPr="00436C79" w14:paraId="04D6C6BC" w14:textId="310412AF" w:rsidTr="00C15E2E">
        <w:trPr>
          <w:trHeight w:val="144"/>
          <w:jc w:val="center"/>
        </w:trPr>
        <w:tc>
          <w:tcPr>
            <w:tcW w:w="2573" w:type="dxa"/>
            <w:tcMar>
              <w:top w:w="15" w:type="dxa"/>
              <w:left w:w="15" w:type="dxa"/>
              <w:right w:w="15" w:type="dxa"/>
            </w:tcMar>
            <w:vAlign w:val="center"/>
          </w:tcPr>
          <w:p w14:paraId="151FD94A" w14:textId="6268BA04"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Yes</w:t>
            </w:r>
          </w:p>
        </w:tc>
        <w:tc>
          <w:tcPr>
            <w:tcW w:w="2120" w:type="dxa"/>
            <w:tcMar>
              <w:top w:w="15" w:type="dxa"/>
              <w:left w:w="15" w:type="dxa"/>
              <w:right w:w="15" w:type="dxa"/>
            </w:tcMar>
            <w:vAlign w:val="center"/>
          </w:tcPr>
          <w:p w14:paraId="0CC91441" w14:textId="01BB8BAB"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1.92 (1.2</w:t>
            </w:r>
            <w:r w:rsidR="00683E60" w:rsidRPr="00436C79">
              <w:rPr>
                <w:rFonts w:ascii="Times New Roman" w:eastAsia="Times New Roman" w:hAnsi="Times New Roman" w:cs="Times New Roman"/>
                <w:color w:val="000000" w:themeColor="text1"/>
                <w:sz w:val="24"/>
                <w:szCs w:val="24"/>
              </w:rPr>
              <w:t>0</w:t>
            </w:r>
            <w:r w:rsidRPr="00436C79">
              <w:rPr>
                <w:rFonts w:ascii="Times New Roman" w:eastAsia="Times New Roman" w:hAnsi="Times New Roman" w:cs="Times New Roman"/>
                <w:color w:val="000000" w:themeColor="text1"/>
                <w:sz w:val="24"/>
                <w:szCs w:val="24"/>
              </w:rPr>
              <w:t>, 3.05)</w:t>
            </w:r>
          </w:p>
        </w:tc>
        <w:tc>
          <w:tcPr>
            <w:tcW w:w="1046" w:type="dxa"/>
            <w:tcMar>
              <w:top w:w="15" w:type="dxa"/>
              <w:left w:w="15" w:type="dxa"/>
              <w:right w:w="15" w:type="dxa"/>
            </w:tcMar>
            <w:vAlign w:val="center"/>
          </w:tcPr>
          <w:p w14:paraId="15737786" w14:textId="37D7F310"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0.006</w:t>
            </w:r>
          </w:p>
        </w:tc>
        <w:tc>
          <w:tcPr>
            <w:tcW w:w="2363" w:type="dxa"/>
            <w:vAlign w:val="center"/>
          </w:tcPr>
          <w:p w14:paraId="3906997E" w14:textId="4249E9DA"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1.4</w:t>
            </w:r>
            <w:r w:rsidR="00F24BF3" w:rsidRPr="00436C79">
              <w:rPr>
                <w:rFonts w:ascii="Times New Roman" w:eastAsia="Times New Roman" w:hAnsi="Times New Roman" w:cs="Times New Roman"/>
                <w:color w:val="000000" w:themeColor="text1"/>
                <w:sz w:val="24"/>
                <w:szCs w:val="24"/>
              </w:rPr>
              <w:t>1</w:t>
            </w:r>
            <w:r w:rsidRPr="00436C79">
              <w:rPr>
                <w:rFonts w:ascii="Times New Roman" w:eastAsia="Times New Roman" w:hAnsi="Times New Roman" w:cs="Times New Roman"/>
                <w:color w:val="000000" w:themeColor="text1"/>
                <w:sz w:val="24"/>
                <w:szCs w:val="24"/>
              </w:rPr>
              <w:t xml:space="preserve"> (0.78, 2.5</w:t>
            </w:r>
            <w:r w:rsidR="00F24BF3"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w:t>
            </w:r>
          </w:p>
        </w:tc>
        <w:tc>
          <w:tcPr>
            <w:tcW w:w="1288" w:type="dxa"/>
            <w:vAlign w:val="center"/>
          </w:tcPr>
          <w:p w14:paraId="044DA1B0" w14:textId="3211998B"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0.2</w:t>
            </w:r>
            <w:r w:rsidR="00F24BF3" w:rsidRPr="00436C79">
              <w:rPr>
                <w:rFonts w:ascii="Times New Roman" w:eastAsia="Times New Roman" w:hAnsi="Times New Roman" w:cs="Times New Roman"/>
                <w:color w:val="000000" w:themeColor="text1"/>
                <w:sz w:val="24"/>
                <w:szCs w:val="24"/>
              </w:rPr>
              <w:t>5</w:t>
            </w:r>
            <w:r w:rsidRPr="00436C79">
              <w:rPr>
                <w:rFonts w:ascii="Times New Roman" w:eastAsia="Times New Roman" w:hAnsi="Times New Roman" w:cs="Times New Roman"/>
                <w:color w:val="000000" w:themeColor="text1"/>
                <w:sz w:val="24"/>
                <w:szCs w:val="24"/>
              </w:rPr>
              <w:t>4</w:t>
            </w:r>
          </w:p>
        </w:tc>
      </w:tr>
      <w:tr w:rsidR="00F66608" w:rsidRPr="00436C79" w14:paraId="32B23275" w14:textId="314095CF" w:rsidTr="00C15E2E">
        <w:trPr>
          <w:trHeight w:val="144"/>
          <w:jc w:val="center"/>
        </w:trPr>
        <w:tc>
          <w:tcPr>
            <w:tcW w:w="9390" w:type="dxa"/>
            <w:gridSpan w:val="5"/>
            <w:tcMar>
              <w:top w:w="15" w:type="dxa"/>
              <w:left w:w="15" w:type="dxa"/>
              <w:right w:w="15" w:type="dxa"/>
            </w:tcMar>
            <w:vAlign w:val="center"/>
          </w:tcPr>
          <w:p w14:paraId="15BFFADF" w14:textId="525239BF"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sz w:val="24"/>
                <w:szCs w:val="24"/>
              </w:rPr>
              <w:t xml:space="preserve">Child's involvement in economic activities </w:t>
            </w:r>
            <w:r w:rsidRPr="00436C79">
              <w:rPr>
                <w:rFonts w:ascii="Times New Roman" w:eastAsia="Times New Roman" w:hAnsi="Times New Roman" w:cs="Times New Roman"/>
                <w:sz w:val="24"/>
                <w:szCs w:val="24"/>
              </w:rPr>
              <w:t xml:space="preserve"> </w:t>
            </w:r>
          </w:p>
        </w:tc>
      </w:tr>
      <w:tr w:rsidR="00C40576" w:rsidRPr="00436C79" w14:paraId="3E303911" w14:textId="0107FA3B" w:rsidTr="00C15E2E">
        <w:trPr>
          <w:trHeight w:val="144"/>
          <w:jc w:val="center"/>
        </w:trPr>
        <w:tc>
          <w:tcPr>
            <w:tcW w:w="2573" w:type="dxa"/>
            <w:tcMar>
              <w:top w:w="15" w:type="dxa"/>
              <w:left w:w="15" w:type="dxa"/>
              <w:right w:w="15" w:type="dxa"/>
            </w:tcMar>
            <w:vAlign w:val="center"/>
          </w:tcPr>
          <w:p w14:paraId="2004707E" w14:textId="048114C2"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No</w:t>
            </w:r>
          </w:p>
        </w:tc>
        <w:tc>
          <w:tcPr>
            <w:tcW w:w="2120" w:type="dxa"/>
            <w:tcMar>
              <w:top w:w="15" w:type="dxa"/>
              <w:left w:w="15" w:type="dxa"/>
              <w:right w:w="15" w:type="dxa"/>
            </w:tcMar>
            <w:vAlign w:val="center"/>
          </w:tcPr>
          <w:p w14:paraId="1A62BE27" w14:textId="6F53D7C0"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7FDB495B" w14:textId="4B2D62C1"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61DFF5CC" w14:textId="1165761F"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1288" w:type="dxa"/>
            <w:vAlign w:val="center"/>
          </w:tcPr>
          <w:p w14:paraId="2A176C45" w14:textId="7C714AAA"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r>
      <w:tr w:rsidR="00C40576" w:rsidRPr="00436C79" w14:paraId="7E86E2E4" w14:textId="5FA16DCE" w:rsidTr="00C15E2E">
        <w:trPr>
          <w:trHeight w:val="144"/>
          <w:jc w:val="center"/>
        </w:trPr>
        <w:tc>
          <w:tcPr>
            <w:tcW w:w="2573" w:type="dxa"/>
            <w:tcMar>
              <w:top w:w="15" w:type="dxa"/>
              <w:left w:w="15" w:type="dxa"/>
              <w:right w:w="15" w:type="dxa"/>
            </w:tcMar>
            <w:vAlign w:val="center"/>
          </w:tcPr>
          <w:p w14:paraId="53CF6111" w14:textId="02280143"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Yes</w:t>
            </w:r>
          </w:p>
        </w:tc>
        <w:tc>
          <w:tcPr>
            <w:tcW w:w="2120" w:type="dxa"/>
            <w:tcMar>
              <w:top w:w="15" w:type="dxa"/>
              <w:left w:w="15" w:type="dxa"/>
              <w:right w:w="15" w:type="dxa"/>
            </w:tcMar>
            <w:vAlign w:val="center"/>
          </w:tcPr>
          <w:p w14:paraId="1184BD9B" w14:textId="48C733D5"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1.94 (1.33, 2.84)</w:t>
            </w:r>
          </w:p>
        </w:tc>
        <w:tc>
          <w:tcPr>
            <w:tcW w:w="1046" w:type="dxa"/>
            <w:tcMar>
              <w:top w:w="15" w:type="dxa"/>
              <w:left w:w="15" w:type="dxa"/>
              <w:right w:w="15" w:type="dxa"/>
            </w:tcMar>
            <w:vAlign w:val="center"/>
          </w:tcPr>
          <w:p w14:paraId="4D13085C" w14:textId="34ABB6E5"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0.001</w:t>
            </w:r>
          </w:p>
        </w:tc>
        <w:tc>
          <w:tcPr>
            <w:tcW w:w="2363" w:type="dxa"/>
            <w:vAlign w:val="center"/>
          </w:tcPr>
          <w:p w14:paraId="6BE9E5E6" w14:textId="6A381430"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1.57 (0.97, 2.5</w:t>
            </w:r>
            <w:r w:rsidR="00F24BF3"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w:t>
            </w:r>
          </w:p>
        </w:tc>
        <w:tc>
          <w:tcPr>
            <w:tcW w:w="1288" w:type="dxa"/>
            <w:vAlign w:val="center"/>
          </w:tcPr>
          <w:p w14:paraId="4EFE5BE7" w14:textId="28C3AF4E"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0.06</w:t>
            </w:r>
            <w:r w:rsidR="00F24BF3" w:rsidRPr="00436C79">
              <w:rPr>
                <w:rFonts w:ascii="Times New Roman" w:eastAsia="Times New Roman" w:hAnsi="Times New Roman" w:cs="Times New Roman"/>
                <w:color w:val="000000" w:themeColor="text1"/>
                <w:sz w:val="24"/>
                <w:szCs w:val="24"/>
              </w:rPr>
              <w:t>6</w:t>
            </w:r>
          </w:p>
        </w:tc>
      </w:tr>
      <w:tr w:rsidR="00F66608" w:rsidRPr="00436C79" w14:paraId="2EA852DC" w14:textId="0F1889D5" w:rsidTr="00C15E2E">
        <w:trPr>
          <w:trHeight w:val="144"/>
          <w:jc w:val="center"/>
        </w:trPr>
        <w:tc>
          <w:tcPr>
            <w:tcW w:w="9390" w:type="dxa"/>
            <w:gridSpan w:val="5"/>
            <w:tcMar>
              <w:top w:w="15" w:type="dxa"/>
              <w:left w:w="15" w:type="dxa"/>
              <w:right w:w="15" w:type="dxa"/>
            </w:tcMar>
            <w:vAlign w:val="center"/>
          </w:tcPr>
          <w:p w14:paraId="3B6C6CD9" w14:textId="6F08F98C"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sz w:val="24"/>
                <w:szCs w:val="24"/>
              </w:rPr>
              <w:t>Child experiences severe physical discipline</w:t>
            </w:r>
            <w:r w:rsidRPr="00436C79">
              <w:rPr>
                <w:rFonts w:ascii="Times New Roman" w:eastAsia="Times New Roman" w:hAnsi="Times New Roman" w:cs="Times New Roman"/>
                <w:sz w:val="24"/>
                <w:szCs w:val="24"/>
              </w:rPr>
              <w:t xml:space="preserve"> </w:t>
            </w:r>
          </w:p>
        </w:tc>
      </w:tr>
      <w:tr w:rsidR="00C40576" w:rsidRPr="00436C79" w14:paraId="24867DEA" w14:textId="49988AB6" w:rsidTr="00C15E2E">
        <w:trPr>
          <w:trHeight w:val="144"/>
          <w:jc w:val="center"/>
        </w:trPr>
        <w:tc>
          <w:tcPr>
            <w:tcW w:w="2573" w:type="dxa"/>
            <w:tcMar>
              <w:top w:w="15" w:type="dxa"/>
              <w:left w:w="15" w:type="dxa"/>
              <w:right w:w="15" w:type="dxa"/>
            </w:tcMar>
            <w:vAlign w:val="center"/>
          </w:tcPr>
          <w:p w14:paraId="7BFF515C" w14:textId="1E07ED24"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No</w:t>
            </w:r>
          </w:p>
        </w:tc>
        <w:tc>
          <w:tcPr>
            <w:tcW w:w="2120" w:type="dxa"/>
            <w:tcMar>
              <w:top w:w="15" w:type="dxa"/>
              <w:left w:w="15" w:type="dxa"/>
              <w:right w:w="15" w:type="dxa"/>
            </w:tcMar>
            <w:vAlign w:val="center"/>
          </w:tcPr>
          <w:p w14:paraId="1D53D95D" w14:textId="6B4F58E6"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5A9D75B0" w14:textId="5F030DD6"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3B856AC3" w14:textId="090498D6"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1288" w:type="dxa"/>
            <w:vAlign w:val="center"/>
          </w:tcPr>
          <w:p w14:paraId="7C0E45B3" w14:textId="1067ED43"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r>
      <w:tr w:rsidR="00C40576" w:rsidRPr="00436C79" w14:paraId="7AF443E1" w14:textId="4A94DF36" w:rsidTr="00C15E2E">
        <w:trPr>
          <w:trHeight w:val="144"/>
          <w:jc w:val="center"/>
        </w:trPr>
        <w:tc>
          <w:tcPr>
            <w:tcW w:w="2573" w:type="dxa"/>
            <w:tcMar>
              <w:top w:w="15" w:type="dxa"/>
              <w:left w:w="15" w:type="dxa"/>
              <w:right w:w="15" w:type="dxa"/>
            </w:tcMar>
            <w:vAlign w:val="center"/>
          </w:tcPr>
          <w:p w14:paraId="7A3C4512" w14:textId="11CFFBCE"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Yes</w:t>
            </w:r>
          </w:p>
        </w:tc>
        <w:tc>
          <w:tcPr>
            <w:tcW w:w="2120" w:type="dxa"/>
            <w:tcMar>
              <w:top w:w="15" w:type="dxa"/>
              <w:left w:w="15" w:type="dxa"/>
              <w:right w:w="15" w:type="dxa"/>
            </w:tcMar>
            <w:vAlign w:val="center"/>
          </w:tcPr>
          <w:p w14:paraId="7F363014" w14:textId="12E9C497"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1.26 (0.9</w:t>
            </w:r>
            <w:r w:rsidR="00683E60" w:rsidRPr="00436C79">
              <w:rPr>
                <w:rFonts w:ascii="Times New Roman" w:eastAsia="Times New Roman" w:hAnsi="Times New Roman" w:cs="Times New Roman"/>
                <w:color w:val="000000" w:themeColor="text1"/>
                <w:sz w:val="24"/>
                <w:szCs w:val="24"/>
              </w:rPr>
              <w:t>0</w:t>
            </w:r>
            <w:r w:rsidRPr="00436C79">
              <w:rPr>
                <w:rFonts w:ascii="Times New Roman" w:eastAsia="Times New Roman" w:hAnsi="Times New Roman" w:cs="Times New Roman"/>
                <w:color w:val="000000" w:themeColor="text1"/>
                <w:sz w:val="24"/>
                <w:szCs w:val="24"/>
              </w:rPr>
              <w:t>, 1.75)</w:t>
            </w:r>
          </w:p>
        </w:tc>
        <w:tc>
          <w:tcPr>
            <w:tcW w:w="1046" w:type="dxa"/>
            <w:tcMar>
              <w:top w:w="15" w:type="dxa"/>
              <w:left w:w="15" w:type="dxa"/>
              <w:right w:w="15" w:type="dxa"/>
            </w:tcMar>
            <w:vAlign w:val="center"/>
          </w:tcPr>
          <w:p w14:paraId="2FF597E1" w14:textId="6787A0B2"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0.182</w:t>
            </w:r>
          </w:p>
        </w:tc>
        <w:tc>
          <w:tcPr>
            <w:tcW w:w="2363" w:type="dxa"/>
            <w:vAlign w:val="center"/>
          </w:tcPr>
          <w:p w14:paraId="09938396" w14:textId="1F7CB99D"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1.19 (0.8</w:t>
            </w:r>
            <w:r w:rsidR="00F24BF3" w:rsidRPr="00436C79">
              <w:rPr>
                <w:rFonts w:ascii="Times New Roman" w:eastAsia="Times New Roman" w:hAnsi="Times New Roman" w:cs="Times New Roman"/>
                <w:color w:val="000000" w:themeColor="text1"/>
                <w:sz w:val="24"/>
                <w:szCs w:val="24"/>
              </w:rPr>
              <w:t>1</w:t>
            </w:r>
            <w:r w:rsidRPr="00436C79">
              <w:rPr>
                <w:rFonts w:ascii="Times New Roman" w:eastAsia="Times New Roman" w:hAnsi="Times New Roman" w:cs="Times New Roman"/>
                <w:color w:val="000000" w:themeColor="text1"/>
                <w:sz w:val="24"/>
                <w:szCs w:val="24"/>
              </w:rPr>
              <w:t>, 1.76)</w:t>
            </w:r>
          </w:p>
        </w:tc>
        <w:tc>
          <w:tcPr>
            <w:tcW w:w="1288" w:type="dxa"/>
            <w:vAlign w:val="center"/>
          </w:tcPr>
          <w:p w14:paraId="4C43E5C5" w14:textId="2CC3C220"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0.38</w:t>
            </w:r>
            <w:r w:rsidR="00F24BF3" w:rsidRPr="00436C79">
              <w:rPr>
                <w:rFonts w:ascii="Times New Roman" w:eastAsia="Times New Roman" w:hAnsi="Times New Roman" w:cs="Times New Roman"/>
                <w:color w:val="000000" w:themeColor="text1"/>
                <w:sz w:val="24"/>
                <w:szCs w:val="24"/>
              </w:rPr>
              <w:t>2</w:t>
            </w:r>
          </w:p>
        </w:tc>
      </w:tr>
      <w:tr w:rsidR="00F66608" w:rsidRPr="00436C79" w14:paraId="1E653E80" w14:textId="63D29786" w:rsidTr="00C15E2E">
        <w:trPr>
          <w:trHeight w:val="144"/>
          <w:jc w:val="center"/>
        </w:trPr>
        <w:tc>
          <w:tcPr>
            <w:tcW w:w="9390" w:type="dxa"/>
            <w:gridSpan w:val="5"/>
            <w:tcMar>
              <w:top w:w="15" w:type="dxa"/>
              <w:left w:w="15" w:type="dxa"/>
              <w:right w:w="15" w:type="dxa"/>
            </w:tcMar>
            <w:vAlign w:val="center"/>
          </w:tcPr>
          <w:p w14:paraId="210BCB2B" w14:textId="03116F00"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sz w:val="24"/>
                <w:szCs w:val="24"/>
              </w:rPr>
              <w:t>Mother's education</w:t>
            </w:r>
            <w:r w:rsidRPr="00436C79">
              <w:rPr>
                <w:rFonts w:ascii="Times New Roman" w:eastAsia="Times New Roman" w:hAnsi="Times New Roman" w:cs="Times New Roman"/>
                <w:sz w:val="24"/>
                <w:szCs w:val="24"/>
              </w:rPr>
              <w:t xml:space="preserve"> </w:t>
            </w:r>
          </w:p>
        </w:tc>
      </w:tr>
      <w:tr w:rsidR="00C40576" w:rsidRPr="00436C79" w14:paraId="1BE178F0" w14:textId="5C7E0224" w:rsidTr="00C15E2E">
        <w:trPr>
          <w:trHeight w:val="144"/>
          <w:jc w:val="center"/>
        </w:trPr>
        <w:tc>
          <w:tcPr>
            <w:tcW w:w="2573" w:type="dxa"/>
            <w:tcMar>
              <w:top w:w="15" w:type="dxa"/>
              <w:left w:w="15" w:type="dxa"/>
              <w:right w:w="15" w:type="dxa"/>
            </w:tcMar>
            <w:vAlign w:val="center"/>
          </w:tcPr>
          <w:p w14:paraId="33B1D8A9" w14:textId="6D167B29"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Pre-primary or none</w:t>
            </w:r>
          </w:p>
        </w:tc>
        <w:tc>
          <w:tcPr>
            <w:tcW w:w="2120" w:type="dxa"/>
            <w:tcMar>
              <w:top w:w="15" w:type="dxa"/>
              <w:left w:w="15" w:type="dxa"/>
              <w:right w:w="15" w:type="dxa"/>
            </w:tcMar>
            <w:vAlign w:val="center"/>
          </w:tcPr>
          <w:p w14:paraId="291957FB" w14:textId="72E4D637"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3E43E453" w14:textId="1E1D3EA3"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29D5F921" w14:textId="2E1B628D"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1288" w:type="dxa"/>
            <w:vAlign w:val="center"/>
          </w:tcPr>
          <w:p w14:paraId="692510E4" w14:textId="6BA079DC"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r>
      <w:tr w:rsidR="00C40576" w:rsidRPr="00436C79" w14:paraId="64422404" w14:textId="4E05F7A8" w:rsidTr="00C15E2E">
        <w:trPr>
          <w:trHeight w:val="144"/>
          <w:jc w:val="center"/>
        </w:trPr>
        <w:tc>
          <w:tcPr>
            <w:tcW w:w="2573" w:type="dxa"/>
            <w:tcMar>
              <w:top w:w="15" w:type="dxa"/>
              <w:left w:w="15" w:type="dxa"/>
              <w:right w:w="15" w:type="dxa"/>
            </w:tcMar>
            <w:vAlign w:val="center"/>
          </w:tcPr>
          <w:p w14:paraId="31514A7A" w14:textId="025A5C2F"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Primary</w:t>
            </w:r>
          </w:p>
        </w:tc>
        <w:tc>
          <w:tcPr>
            <w:tcW w:w="2120" w:type="dxa"/>
            <w:tcMar>
              <w:top w:w="15" w:type="dxa"/>
              <w:left w:w="15" w:type="dxa"/>
              <w:right w:w="15" w:type="dxa"/>
            </w:tcMar>
            <w:vAlign w:val="center"/>
          </w:tcPr>
          <w:p w14:paraId="27BA3B10" w14:textId="38A781C0"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0.96 (0.67, 1.38)</w:t>
            </w:r>
          </w:p>
        </w:tc>
        <w:tc>
          <w:tcPr>
            <w:tcW w:w="1046" w:type="dxa"/>
            <w:tcMar>
              <w:top w:w="15" w:type="dxa"/>
              <w:left w:w="15" w:type="dxa"/>
              <w:right w:w="15" w:type="dxa"/>
            </w:tcMar>
            <w:vAlign w:val="center"/>
          </w:tcPr>
          <w:p w14:paraId="55C17A2E" w14:textId="77488FC2"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0.843</w:t>
            </w:r>
          </w:p>
        </w:tc>
        <w:tc>
          <w:tcPr>
            <w:tcW w:w="2363" w:type="dxa"/>
            <w:vAlign w:val="center"/>
          </w:tcPr>
          <w:p w14:paraId="284E13BB" w14:textId="066FE76F"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0.97 (0.65, 1.44)</w:t>
            </w:r>
          </w:p>
        </w:tc>
        <w:tc>
          <w:tcPr>
            <w:tcW w:w="1288" w:type="dxa"/>
            <w:vAlign w:val="center"/>
          </w:tcPr>
          <w:p w14:paraId="55FAD966" w14:textId="765DC7A5"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0.87</w:t>
            </w:r>
            <w:r w:rsidR="00F24BF3" w:rsidRPr="00436C79">
              <w:rPr>
                <w:rFonts w:ascii="Times New Roman" w:eastAsia="Times New Roman" w:hAnsi="Times New Roman" w:cs="Times New Roman"/>
                <w:color w:val="000000" w:themeColor="text1"/>
                <w:sz w:val="24"/>
                <w:szCs w:val="24"/>
              </w:rPr>
              <w:t>4</w:t>
            </w:r>
          </w:p>
        </w:tc>
      </w:tr>
      <w:tr w:rsidR="00C40576" w:rsidRPr="00436C79" w14:paraId="139F30D9" w14:textId="1372F114" w:rsidTr="00C15E2E">
        <w:trPr>
          <w:trHeight w:val="144"/>
          <w:jc w:val="center"/>
        </w:trPr>
        <w:tc>
          <w:tcPr>
            <w:tcW w:w="2573" w:type="dxa"/>
            <w:tcMar>
              <w:top w:w="15" w:type="dxa"/>
              <w:left w:w="15" w:type="dxa"/>
              <w:right w:w="15" w:type="dxa"/>
            </w:tcMar>
            <w:vAlign w:val="center"/>
          </w:tcPr>
          <w:p w14:paraId="153EBF64" w14:textId="6ADAF12E"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Secondary</w:t>
            </w:r>
          </w:p>
        </w:tc>
        <w:tc>
          <w:tcPr>
            <w:tcW w:w="2120" w:type="dxa"/>
            <w:tcMar>
              <w:top w:w="15" w:type="dxa"/>
              <w:left w:w="15" w:type="dxa"/>
              <w:right w:w="15" w:type="dxa"/>
            </w:tcMar>
            <w:vAlign w:val="center"/>
          </w:tcPr>
          <w:p w14:paraId="4F1A5778" w14:textId="1B80808D"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0.58 (0.39, 0.87)</w:t>
            </w:r>
          </w:p>
        </w:tc>
        <w:tc>
          <w:tcPr>
            <w:tcW w:w="1046" w:type="dxa"/>
            <w:tcMar>
              <w:top w:w="15" w:type="dxa"/>
              <w:left w:w="15" w:type="dxa"/>
              <w:right w:w="15" w:type="dxa"/>
            </w:tcMar>
            <w:vAlign w:val="center"/>
          </w:tcPr>
          <w:p w14:paraId="75708D79" w14:textId="4C8746E1"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0.008</w:t>
            </w:r>
          </w:p>
        </w:tc>
        <w:tc>
          <w:tcPr>
            <w:tcW w:w="2363" w:type="dxa"/>
            <w:vAlign w:val="center"/>
          </w:tcPr>
          <w:p w14:paraId="7EAB4008" w14:textId="342EC25D"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0.95 (0.55, 1.6</w:t>
            </w:r>
            <w:r w:rsidR="00F24BF3" w:rsidRPr="00436C79">
              <w:rPr>
                <w:rFonts w:ascii="Times New Roman" w:eastAsia="Times New Roman" w:hAnsi="Times New Roman" w:cs="Times New Roman"/>
                <w:color w:val="000000" w:themeColor="text1"/>
                <w:sz w:val="24"/>
                <w:szCs w:val="24"/>
              </w:rPr>
              <w:t>5</w:t>
            </w:r>
            <w:r w:rsidRPr="00436C79">
              <w:rPr>
                <w:rFonts w:ascii="Times New Roman" w:eastAsia="Times New Roman" w:hAnsi="Times New Roman" w:cs="Times New Roman"/>
                <w:color w:val="000000" w:themeColor="text1"/>
                <w:sz w:val="24"/>
                <w:szCs w:val="24"/>
              </w:rPr>
              <w:t>)</w:t>
            </w:r>
          </w:p>
        </w:tc>
        <w:tc>
          <w:tcPr>
            <w:tcW w:w="1288" w:type="dxa"/>
            <w:vAlign w:val="center"/>
          </w:tcPr>
          <w:p w14:paraId="3B9749A2" w14:textId="2A4B01BA"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0.8</w:t>
            </w:r>
            <w:r w:rsidR="00F24BF3" w:rsidRPr="00436C79">
              <w:rPr>
                <w:rFonts w:ascii="Times New Roman" w:eastAsia="Times New Roman" w:hAnsi="Times New Roman" w:cs="Times New Roman"/>
                <w:color w:val="000000" w:themeColor="text1"/>
                <w:sz w:val="24"/>
                <w:szCs w:val="24"/>
              </w:rPr>
              <w:t>67</w:t>
            </w:r>
          </w:p>
        </w:tc>
      </w:tr>
      <w:tr w:rsidR="00C40576" w:rsidRPr="00436C79" w14:paraId="22EB1DAB" w14:textId="35F09CA0" w:rsidTr="00C15E2E">
        <w:trPr>
          <w:trHeight w:val="144"/>
          <w:jc w:val="center"/>
        </w:trPr>
        <w:tc>
          <w:tcPr>
            <w:tcW w:w="2573" w:type="dxa"/>
            <w:tcMar>
              <w:top w:w="15" w:type="dxa"/>
              <w:left w:w="15" w:type="dxa"/>
              <w:right w:w="15" w:type="dxa"/>
            </w:tcMar>
            <w:vAlign w:val="center"/>
          </w:tcPr>
          <w:p w14:paraId="6BD29951" w14:textId="67E00493"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Higher secondary+</w:t>
            </w:r>
          </w:p>
        </w:tc>
        <w:tc>
          <w:tcPr>
            <w:tcW w:w="2120" w:type="dxa"/>
            <w:tcMar>
              <w:top w:w="15" w:type="dxa"/>
              <w:left w:w="15" w:type="dxa"/>
              <w:right w:w="15" w:type="dxa"/>
            </w:tcMar>
            <w:vAlign w:val="center"/>
          </w:tcPr>
          <w:p w14:paraId="7926100D" w14:textId="2E662194"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0.42 (0.17, 1.01)</w:t>
            </w:r>
          </w:p>
        </w:tc>
        <w:tc>
          <w:tcPr>
            <w:tcW w:w="1046" w:type="dxa"/>
            <w:tcMar>
              <w:top w:w="15" w:type="dxa"/>
              <w:left w:w="15" w:type="dxa"/>
              <w:right w:w="15" w:type="dxa"/>
            </w:tcMar>
            <w:vAlign w:val="center"/>
          </w:tcPr>
          <w:p w14:paraId="2B33DA4E" w14:textId="5147C86F"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0.053</w:t>
            </w:r>
          </w:p>
        </w:tc>
        <w:tc>
          <w:tcPr>
            <w:tcW w:w="2363" w:type="dxa"/>
            <w:vAlign w:val="center"/>
          </w:tcPr>
          <w:p w14:paraId="2D474D82" w14:textId="54A0329D"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1.05 (0.33, 3.3</w:t>
            </w:r>
            <w:r w:rsidR="00F24BF3"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w:t>
            </w:r>
          </w:p>
        </w:tc>
        <w:tc>
          <w:tcPr>
            <w:tcW w:w="1288" w:type="dxa"/>
            <w:vAlign w:val="center"/>
          </w:tcPr>
          <w:p w14:paraId="6AB5789E" w14:textId="57E36847"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0.9</w:t>
            </w:r>
            <w:r w:rsidR="00F24BF3" w:rsidRPr="00436C79">
              <w:rPr>
                <w:rFonts w:ascii="Times New Roman" w:eastAsia="Times New Roman" w:hAnsi="Times New Roman" w:cs="Times New Roman"/>
                <w:color w:val="000000" w:themeColor="text1"/>
                <w:sz w:val="24"/>
                <w:szCs w:val="24"/>
              </w:rPr>
              <w:t>33</w:t>
            </w:r>
          </w:p>
        </w:tc>
      </w:tr>
      <w:tr w:rsidR="00F66608" w:rsidRPr="00436C79" w14:paraId="214CC721" w14:textId="4EE14513" w:rsidTr="00C15E2E">
        <w:trPr>
          <w:trHeight w:val="144"/>
          <w:jc w:val="center"/>
        </w:trPr>
        <w:tc>
          <w:tcPr>
            <w:tcW w:w="9390" w:type="dxa"/>
            <w:gridSpan w:val="5"/>
            <w:tcMar>
              <w:top w:w="15" w:type="dxa"/>
              <w:left w:w="15" w:type="dxa"/>
              <w:right w:w="15" w:type="dxa"/>
            </w:tcMar>
            <w:vAlign w:val="center"/>
          </w:tcPr>
          <w:p w14:paraId="3323D786" w14:textId="4A6FBD0C"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sz w:val="24"/>
                <w:szCs w:val="24"/>
              </w:rPr>
              <w:t>Father's education</w:t>
            </w:r>
            <w:r w:rsidRPr="00436C79">
              <w:rPr>
                <w:rFonts w:ascii="Times New Roman" w:eastAsia="Times New Roman" w:hAnsi="Times New Roman" w:cs="Times New Roman"/>
                <w:sz w:val="24"/>
                <w:szCs w:val="24"/>
              </w:rPr>
              <w:t xml:space="preserve"> </w:t>
            </w:r>
          </w:p>
        </w:tc>
      </w:tr>
      <w:tr w:rsidR="00C40576" w:rsidRPr="00436C79" w14:paraId="5363D7A1" w14:textId="010FFF8F" w:rsidTr="00C15E2E">
        <w:trPr>
          <w:trHeight w:val="144"/>
          <w:jc w:val="center"/>
        </w:trPr>
        <w:tc>
          <w:tcPr>
            <w:tcW w:w="2573" w:type="dxa"/>
            <w:tcMar>
              <w:top w:w="15" w:type="dxa"/>
              <w:left w:w="15" w:type="dxa"/>
              <w:right w:w="15" w:type="dxa"/>
            </w:tcMar>
            <w:vAlign w:val="center"/>
          </w:tcPr>
          <w:p w14:paraId="3366C7EA" w14:textId="75C1E4EC"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Pre-primary or none</w:t>
            </w:r>
          </w:p>
        </w:tc>
        <w:tc>
          <w:tcPr>
            <w:tcW w:w="2120" w:type="dxa"/>
            <w:tcMar>
              <w:top w:w="15" w:type="dxa"/>
              <w:left w:w="15" w:type="dxa"/>
              <w:right w:w="15" w:type="dxa"/>
            </w:tcMar>
            <w:vAlign w:val="center"/>
          </w:tcPr>
          <w:p w14:paraId="6AF8F7AF" w14:textId="3FD9EF2B"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175671A0" w14:textId="4B96087C"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516EB32A" w14:textId="6CDF526B"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1288" w:type="dxa"/>
            <w:vAlign w:val="center"/>
          </w:tcPr>
          <w:p w14:paraId="5DCBB630" w14:textId="4E69BC12"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r>
      <w:tr w:rsidR="00C40576" w:rsidRPr="00436C79" w14:paraId="17A34DCB" w14:textId="6B1933D7" w:rsidTr="00C15E2E">
        <w:trPr>
          <w:trHeight w:val="144"/>
          <w:jc w:val="center"/>
        </w:trPr>
        <w:tc>
          <w:tcPr>
            <w:tcW w:w="2573" w:type="dxa"/>
            <w:tcMar>
              <w:top w:w="15" w:type="dxa"/>
              <w:left w:w="15" w:type="dxa"/>
              <w:right w:w="15" w:type="dxa"/>
            </w:tcMar>
            <w:vAlign w:val="center"/>
          </w:tcPr>
          <w:p w14:paraId="4716728F" w14:textId="34468684"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Primary</w:t>
            </w:r>
          </w:p>
        </w:tc>
        <w:tc>
          <w:tcPr>
            <w:tcW w:w="2120" w:type="dxa"/>
            <w:tcMar>
              <w:top w:w="15" w:type="dxa"/>
              <w:left w:w="15" w:type="dxa"/>
              <w:right w:w="15" w:type="dxa"/>
            </w:tcMar>
            <w:vAlign w:val="center"/>
          </w:tcPr>
          <w:p w14:paraId="5CBAF94B" w14:textId="43DBBA87"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0.91 (0.63, 1.31)</w:t>
            </w:r>
          </w:p>
        </w:tc>
        <w:tc>
          <w:tcPr>
            <w:tcW w:w="1046" w:type="dxa"/>
            <w:tcMar>
              <w:top w:w="15" w:type="dxa"/>
              <w:left w:w="15" w:type="dxa"/>
              <w:right w:w="15" w:type="dxa"/>
            </w:tcMar>
            <w:vAlign w:val="center"/>
          </w:tcPr>
          <w:p w14:paraId="049AD53D" w14:textId="7A0198E8"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0.603</w:t>
            </w:r>
          </w:p>
        </w:tc>
        <w:tc>
          <w:tcPr>
            <w:tcW w:w="2363" w:type="dxa"/>
            <w:vAlign w:val="center"/>
          </w:tcPr>
          <w:p w14:paraId="036E8066" w14:textId="4960D947"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1.06 (0.72, 1.56)</w:t>
            </w:r>
          </w:p>
        </w:tc>
        <w:tc>
          <w:tcPr>
            <w:tcW w:w="1288" w:type="dxa"/>
            <w:vAlign w:val="center"/>
          </w:tcPr>
          <w:p w14:paraId="40E6B3B2" w14:textId="6FA3C616"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0.75</w:t>
            </w:r>
            <w:r w:rsidR="00F24BF3" w:rsidRPr="00436C79">
              <w:rPr>
                <w:rFonts w:ascii="Times New Roman" w:eastAsia="Times New Roman" w:hAnsi="Times New Roman" w:cs="Times New Roman"/>
                <w:color w:val="000000" w:themeColor="text1"/>
                <w:sz w:val="24"/>
                <w:szCs w:val="24"/>
              </w:rPr>
              <w:t>9</w:t>
            </w:r>
          </w:p>
        </w:tc>
      </w:tr>
      <w:tr w:rsidR="00C40576" w:rsidRPr="00436C79" w14:paraId="27A09AC7" w14:textId="6D887F6A" w:rsidTr="00C15E2E">
        <w:trPr>
          <w:trHeight w:val="144"/>
          <w:jc w:val="center"/>
        </w:trPr>
        <w:tc>
          <w:tcPr>
            <w:tcW w:w="2573" w:type="dxa"/>
            <w:tcMar>
              <w:top w:w="15" w:type="dxa"/>
              <w:left w:w="15" w:type="dxa"/>
              <w:right w:w="15" w:type="dxa"/>
            </w:tcMar>
            <w:vAlign w:val="center"/>
          </w:tcPr>
          <w:p w14:paraId="545FCAA2" w14:textId="03F4A575"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Secondary</w:t>
            </w:r>
          </w:p>
        </w:tc>
        <w:tc>
          <w:tcPr>
            <w:tcW w:w="2120" w:type="dxa"/>
            <w:tcMar>
              <w:top w:w="15" w:type="dxa"/>
              <w:left w:w="15" w:type="dxa"/>
              <w:right w:w="15" w:type="dxa"/>
            </w:tcMar>
            <w:vAlign w:val="center"/>
          </w:tcPr>
          <w:p w14:paraId="77E162AB" w14:textId="2D8D98B7"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0.58 (0.37, 0.91)</w:t>
            </w:r>
          </w:p>
        </w:tc>
        <w:tc>
          <w:tcPr>
            <w:tcW w:w="1046" w:type="dxa"/>
            <w:tcMar>
              <w:top w:w="15" w:type="dxa"/>
              <w:left w:w="15" w:type="dxa"/>
              <w:right w:w="15" w:type="dxa"/>
            </w:tcMar>
            <w:vAlign w:val="center"/>
          </w:tcPr>
          <w:p w14:paraId="725A3AF9" w14:textId="59464654"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0.017</w:t>
            </w:r>
          </w:p>
        </w:tc>
        <w:tc>
          <w:tcPr>
            <w:tcW w:w="2363" w:type="dxa"/>
            <w:vAlign w:val="center"/>
          </w:tcPr>
          <w:p w14:paraId="62C815A3" w14:textId="237CFF66"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0.91 (0.51, 1.6</w:t>
            </w:r>
            <w:r w:rsidR="00F24BF3" w:rsidRPr="00436C79">
              <w:rPr>
                <w:rFonts w:ascii="Times New Roman" w:eastAsia="Times New Roman" w:hAnsi="Times New Roman" w:cs="Times New Roman"/>
                <w:color w:val="000000" w:themeColor="text1"/>
                <w:sz w:val="24"/>
                <w:szCs w:val="24"/>
              </w:rPr>
              <w:t>0</w:t>
            </w:r>
            <w:r w:rsidRPr="00436C79">
              <w:rPr>
                <w:rFonts w:ascii="Times New Roman" w:eastAsia="Times New Roman" w:hAnsi="Times New Roman" w:cs="Times New Roman"/>
                <w:color w:val="000000" w:themeColor="text1"/>
                <w:sz w:val="24"/>
                <w:szCs w:val="24"/>
              </w:rPr>
              <w:t>)</w:t>
            </w:r>
          </w:p>
        </w:tc>
        <w:tc>
          <w:tcPr>
            <w:tcW w:w="1288" w:type="dxa"/>
            <w:vAlign w:val="center"/>
          </w:tcPr>
          <w:p w14:paraId="288CF7DA" w14:textId="441B1E32"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0.7</w:t>
            </w:r>
            <w:r w:rsidR="00F24BF3" w:rsidRPr="00436C79">
              <w:rPr>
                <w:rFonts w:ascii="Times New Roman" w:eastAsia="Times New Roman" w:hAnsi="Times New Roman" w:cs="Times New Roman"/>
                <w:color w:val="000000" w:themeColor="text1"/>
                <w:sz w:val="24"/>
                <w:szCs w:val="24"/>
              </w:rPr>
              <w:t>36</w:t>
            </w:r>
          </w:p>
        </w:tc>
      </w:tr>
      <w:tr w:rsidR="00C40576" w:rsidRPr="00436C79" w14:paraId="6445DBA8" w14:textId="430D20DD" w:rsidTr="00C15E2E">
        <w:trPr>
          <w:trHeight w:val="144"/>
          <w:jc w:val="center"/>
        </w:trPr>
        <w:tc>
          <w:tcPr>
            <w:tcW w:w="2573" w:type="dxa"/>
            <w:tcMar>
              <w:top w:w="15" w:type="dxa"/>
              <w:left w:w="15" w:type="dxa"/>
              <w:right w:w="15" w:type="dxa"/>
            </w:tcMar>
            <w:vAlign w:val="center"/>
          </w:tcPr>
          <w:p w14:paraId="1BB34C30" w14:textId="7A09FA04"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Higher secondary+</w:t>
            </w:r>
          </w:p>
        </w:tc>
        <w:tc>
          <w:tcPr>
            <w:tcW w:w="2120" w:type="dxa"/>
            <w:tcMar>
              <w:top w:w="15" w:type="dxa"/>
              <w:left w:w="15" w:type="dxa"/>
              <w:right w:w="15" w:type="dxa"/>
            </w:tcMar>
            <w:vAlign w:val="center"/>
          </w:tcPr>
          <w:p w14:paraId="71470732" w14:textId="35C7D5E8"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0.62 (0.33, 1.17)</w:t>
            </w:r>
          </w:p>
        </w:tc>
        <w:tc>
          <w:tcPr>
            <w:tcW w:w="1046" w:type="dxa"/>
            <w:tcMar>
              <w:top w:w="15" w:type="dxa"/>
              <w:left w:w="15" w:type="dxa"/>
              <w:right w:w="15" w:type="dxa"/>
            </w:tcMar>
            <w:vAlign w:val="center"/>
          </w:tcPr>
          <w:p w14:paraId="64ABEE28" w14:textId="59557FA3"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0.137</w:t>
            </w:r>
          </w:p>
        </w:tc>
        <w:tc>
          <w:tcPr>
            <w:tcW w:w="2363" w:type="dxa"/>
            <w:vAlign w:val="center"/>
          </w:tcPr>
          <w:p w14:paraId="7294C90E" w14:textId="239E1552"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0.79 (0.35, 1.80)</w:t>
            </w:r>
          </w:p>
        </w:tc>
        <w:tc>
          <w:tcPr>
            <w:tcW w:w="1288" w:type="dxa"/>
            <w:vAlign w:val="center"/>
          </w:tcPr>
          <w:p w14:paraId="69B2A0BD" w14:textId="595E6219"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0.57</w:t>
            </w:r>
            <w:r w:rsidR="00F24BF3" w:rsidRPr="00436C79">
              <w:rPr>
                <w:rFonts w:ascii="Times New Roman" w:eastAsia="Times New Roman" w:hAnsi="Times New Roman" w:cs="Times New Roman"/>
                <w:color w:val="000000" w:themeColor="text1"/>
                <w:sz w:val="24"/>
                <w:szCs w:val="24"/>
              </w:rPr>
              <w:t>2</w:t>
            </w:r>
          </w:p>
        </w:tc>
      </w:tr>
      <w:tr w:rsidR="00F66608" w:rsidRPr="00436C79" w14:paraId="5BC70A78" w14:textId="04CD666E" w:rsidTr="00C15E2E">
        <w:trPr>
          <w:trHeight w:val="144"/>
          <w:jc w:val="center"/>
        </w:trPr>
        <w:tc>
          <w:tcPr>
            <w:tcW w:w="9390" w:type="dxa"/>
            <w:gridSpan w:val="5"/>
            <w:tcMar>
              <w:top w:w="15" w:type="dxa"/>
              <w:left w:w="15" w:type="dxa"/>
              <w:right w:w="15" w:type="dxa"/>
            </w:tcMar>
            <w:vAlign w:val="center"/>
          </w:tcPr>
          <w:p w14:paraId="56DF2F6D" w14:textId="6EAD753B"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sz w:val="24"/>
                <w:szCs w:val="24"/>
              </w:rPr>
              <w:t xml:space="preserve">Division </w:t>
            </w:r>
            <w:r w:rsidRPr="00436C79">
              <w:rPr>
                <w:rFonts w:ascii="Times New Roman" w:eastAsia="Times New Roman" w:hAnsi="Times New Roman" w:cs="Times New Roman"/>
                <w:sz w:val="24"/>
                <w:szCs w:val="24"/>
              </w:rPr>
              <w:t xml:space="preserve"> </w:t>
            </w:r>
          </w:p>
        </w:tc>
      </w:tr>
      <w:tr w:rsidR="00C40576" w:rsidRPr="00436C79" w14:paraId="15110DA7" w14:textId="4B2B3B8B" w:rsidTr="00C15E2E">
        <w:trPr>
          <w:trHeight w:val="144"/>
          <w:jc w:val="center"/>
        </w:trPr>
        <w:tc>
          <w:tcPr>
            <w:tcW w:w="2573" w:type="dxa"/>
            <w:tcMar>
              <w:top w:w="15" w:type="dxa"/>
              <w:left w:w="15" w:type="dxa"/>
              <w:right w:w="15" w:type="dxa"/>
            </w:tcMar>
            <w:vAlign w:val="center"/>
          </w:tcPr>
          <w:p w14:paraId="7897D0F0" w14:textId="0EFF1111" w:rsidR="000444C3" w:rsidRPr="00436C79" w:rsidRDefault="00E90193" w:rsidP="00C15E2E">
            <w:pPr>
              <w:spacing w:after="0" w:line="276" w:lineRule="auto"/>
              <w:rPr>
                <w:rFonts w:ascii="Times New Roman" w:hAnsi="Times New Roman" w:cs="Times New Roman"/>
                <w:sz w:val="24"/>
                <w:szCs w:val="24"/>
              </w:rPr>
            </w:pPr>
            <w:proofErr w:type="spellStart"/>
            <w:r>
              <w:rPr>
                <w:rFonts w:ascii="Times New Roman" w:eastAsia="Times New Roman" w:hAnsi="Times New Roman" w:cs="Times New Roman"/>
                <w:color w:val="000000" w:themeColor="text1"/>
                <w:sz w:val="24"/>
                <w:szCs w:val="24"/>
              </w:rPr>
              <w:t>Barishal</w:t>
            </w:r>
            <w:proofErr w:type="spellEnd"/>
          </w:p>
        </w:tc>
        <w:tc>
          <w:tcPr>
            <w:tcW w:w="2120" w:type="dxa"/>
            <w:tcMar>
              <w:top w:w="15" w:type="dxa"/>
              <w:left w:w="15" w:type="dxa"/>
              <w:right w:w="15" w:type="dxa"/>
            </w:tcMar>
            <w:vAlign w:val="center"/>
          </w:tcPr>
          <w:p w14:paraId="6AAC69E7" w14:textId="2A5ECF93"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560E4A80" w14:textId="0D367798"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0E20AC1A" w14:textId="6B42AADA"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1288" w:type="dxa"/>
            <w:vAlign w:val="center"/>
          </w:tcPr>
          <w:p w14:paraId="54982042" w14:textId="77A14F93"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r>
      <w:tr w:rsidR="00C40576" w:rsidRPr="00436C79" w14:paraId="359B35F7" w14:textId="6B1A58DE" w:rsidTr="00C15E2E">
        <w:trPr>
          <w:trHeight w:val="144"/>
          <w:jc w:val="center"/>
        </w:trPr>
        <w:tc>
          <w:tcPr>
            <w:tcW w:w="2573" w:type="dxa"/>
            <w:tcMar>
              <w:top w:w="15" w:type="dxa"/>
              <w:left w:w="15" w:type="dxa"/>
              <w:right w:w="15" w:type="dxa"/>
            </w:tcMar>
            <w:vAlign w:val="center"/>
          </w:tcPr>
          <w:p w14:paraId="3D8DD791" w14:textId="14F0B0C7"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lastRenderedPageBreak/>
              <w:t>Chattogram</w:t>
            </w:r>
          </w:p>
        </w:tc>
        <w:tc>
          <w:tcPr>
            <w:tcW w:w="2120" w:type="dxa"/>
            <w:tcMar>
              <w:top w:w="15" w:type="dxa"/>
              <w:left w:w="15" w:type="dxa"/>
              <w:right w:w="15" w:type="dxa"/>
            </w:tcMar>
            <w:vAlign w:val="center"/>
          </w:tcPr>
          <w:p w14:paraId="76E3CF17" w14:textId="2D278171"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1.12 (0.6</w:t>
            </w:r>
            <w:r w:rsidR="00683E60" w:rsidRPr="00436C79">
              <w:rPr>
                <w:rFonts w:ascii="Times New Roman" w:eastAsia="Times New Roman" w:hAnsi="Times New Roman" w:cs="Times New Roman"/>
                <w:color w:val="000000" w:themeColor="text1"/>
                <w:sz w:val="24"/>
                <w:szCs w:val="24"/>
              </w:rPr>
              <w:t>0</w:t>
            </w:r>
            <w:r w:rsidRPr="00436C79">
              <w:rPr>
                <w:rFonts w:ascii="Times New Roman" w:eastAsia="Times New Roman" w:hAnsi="Times New Roman" w:cs="Times New Roman"/>
                <w:color w:val="000000" w:themeColor="text1"/>
                <w:sz w:val="24"/>
                <w:szCs w:val="24"/>
              </w:rPr>
              <w:t>, 2.08)</w:t>
            </w:r>
          </w:p>
        </w:tc>
        <w:tc>
          <w:tcPr>
            <w:tcW w:w="1046" w:type="dxa"/>
            <w:tcMar>
              <w:top w:w="15" w:type="dxa"/>
              <w:left w:w="15" w:type="dxa"/>
              <w:right w:w="15" w:type="dxa"/>
            </w:tcMar>
            <w:vAlign w:val="center"/>
          </w:tcPr>
          <w:p w14:paraId="4A3F3C71" w14:textId="2AF5E455"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0.721</w:t>
            </w:r>
          </w:p>
        </w:tc>
        <w:tc>
          <w:tcPr>
            <w:tcW w:w="2363" w:type="dxa"/>
            <w:vAlign w:val="center"/>
          </w:tcPr>
          <w:p w14:paraId="729E0591" w14:textId="64F9542E"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2.</w:t>
            </w:r>
            <w:r w:rsidR="00F24BF3" w:rsidRPr="00436C79">
              <w:rPr>
                <w:rFonts w:ascii="Times New Roman" w:eastAsia="Times New Roman" w:hAnsi="Times New Roman" w:cs="Times New Roman"/>
                <w:color w:val="000000" w:themeColor="text1"/>
                <w:sz w:val="24"/>
                <w:szCs w:val="24"/>
              </w:rPr>
              <w:t>26</w:t>
            </w:r>
            <w:r w:rsidRPr="00436C79">
              <w:rPr>
                <w:rFonts w:ascii="Times New Roman" w:eastAsia="Times New Roman" w:hAnsi="Times New Roman" w:cs="Times New Roman"/>
                <w:color w:val="000000" w:themeColor="text1"/>
                <w:sz w:val="24"/>
                <w:szCs w:val="24"/>
              </w:rPr>
              <w:t xml:space="preserve"> (0.9</w:t>
            </w:r>
            <w:r w:rsidR="00F24BF3"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 5.</w:t>
            </w:r>
            <w:r w:rsidR="00F24BF3" w:rsidRPr="00436C79">
              <w:rPr>
                <w:rFonts w:ascii="Times New Roman" w:eastAsia="Times New Roman" w:hAnsi="Times New Roman" w:cs="Times New Roman"/>
                <w:color w:val="000000" w:themeColor="text1"/>
                <w:sz w:val="24"/>
                <w:szCs w:val="24"/>
              </w:rPr>
              <w:t>36</w:t>
            </w:r>
            <w:r w:rsidRPr="00436C79">
              <w:rPr>
                <w:rFonts w:ascii="Times New Roman" w:eastAsia="Times New Roman" w:hAnsi="Times New Roman" w:cs="Times New Roman"/>
                <w:color w:val="000000" w:themeColor="text1"/>
                <w:sz w:val="24"/>
                <w:szCs w:val="24"/>
              </w:rPr>
              <w:t>)</w:t>
            </w:r>
          </w:p>
        </w:tc>
        <w:tc>
          <w:tcPr>
            <w:tcW w:w="1288" w:type="dxa"/>
            <w:vAlign w:val="center"/>
          </w:tcPr>
          <w:p w14:paraId="6CD03521" w14:textId="053B6C60"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w:t>
            </w:r>
            <w:r w:rsidR="00F24BF3" w:rsidRPr="00436C79">
              <w:rPr>
                <w:rFonts w:ascii="Times New Roman" w:eastAsia="Times New Roman" w:hAnsi="Times New Roman" w:cs="Times New Roman"/>
                <w:color w:val="000000" w:themeColor="text1"/>
                <w:sz w:val="24"/>
                <w:szCs w:val="24"/>
              </w:rPr>
              <w:t>63</w:t>
            </w:r>
          </w:p>
        </w:tc>
      </w:tr>
      <w:tr w:rsidR="00C40576" w:rsidRPr="00436C79" w14:paraId="5944CAF3" w14:textId="0A933631" w:rsidTr="00C15E2E">
        <w:trPr>
          <w:trHeight w:val="144"/>
          <w:jc w:val="center"/>
        </w:trPr>
        <w:tc>
          <w:tcPr>
            <w:tcW w:w="2573" w:type="dxa"/>
            <w:tcMar>
              <w:top w:w="15" w:type="dxa"/>
              <w:left w:w="15" w:type="dxa"/>
              <w:right w:w="15" w:type="dxa"/>
            </w:tcMar>
            <w:vAlign w:val="center"/>
          </w:tcPr>
          <w:p w14:paraId="62DF1B47" w14:textId="3C68E8F3"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Dhaka</w:t>
            </w:r>
          </w:p>
        </w:tc>
        <w:tc>
          <w:tcPr>
            <w:tcW w:w="2120" w:type="dxa"/>
            <w:tcMar>
              <w:top w:w="15" w:type="dxa"/>
              <w:left w:w="15" w:type="dxa"/>
              <w:right w:w="15" w:type="dxa"/>
            </w:tcMar>
            <w:vAlign w:val="center"/>
          </w:tcPr>
          <w:p w14:paraId="26A25A4D" w14:textId="5F9D9973"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0.90 (0.5</w:t>
            </w:r>
            <w:r w:rsidR="00683E60" w:rsidRPr="00436C79">
              <w:rPr>
                <w:rFonts w:ascii="Times New Roman" w:eastAsia="Times New Roman" w:hAnsi="Times New Roman" w:cs="Times New Roman"/>
                <w:color w:val="000000" w:themeColor="text1"/>
                <w:sz w:val="24"/>
                <w:szCs w:val="24"/>
              </w:rPr>
              <w:t>0</w:t>
            </w:r>
            <w:r w:rsidRPr="00436C79">
              <w:rPr>
                <w:rFonts w:ascii="Times New Roman" w:eastAsia="Times New Roman" w:hAnsi="Times New Roman" w:cs="Times New Roman"/>
                <w:color w:val="000000" w:themeColor="text1"/>
                <w:sz w:val="24"/>
                <w:szCs w:val="24"/>
              </w:rPr>
              <w:t>, 1.64)</w:t>
            </w:r>
          </w:p>
        </w:tc>
        <w:tc>
          <w:tcPr>
            <w:tcW w:w="1046" w:type="dxa"/>
            <w:tcMar>
              <w:top w:w="15" w:type="dxa"/>
              <w:left w:w="15" w:type="dxa"/>
              <w:right w:w="15" w:type="dxa"/>
            </w:tcMar>
            <w:vAlign w:val="center"/>
          </w:tcPr>
          <w:p w14:paraId="3F79EA35" w14:textId="213FE9FD"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0.733</w:t>
            </w:r>
          </w:p>
        </w:tc>
        <w:tc>
          <w:tcPr>
            <w:tcW w:w="2363" w:type="dxa"/>
            <w:vAlign w:val="center"/>
          </w:tcPr>
          <w:p w14:paraId="7E4289E7" w14:textId="0A3F79DA"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1.31 (0.59, 2.9</w:t>
            </w:r>
            <w:r w:rsidR="00F24BF3" w:rsidRPr="00436C79">
              <w:rPr>
                <w:rFonts w:ascii="Times New Roman" w:eastAsia="Times New Roman" w:hAnsi="Times New Roman" w:cs="Times New Roman"/>
                <w:color w:val="000000" w:themeColor="text1"/>
                <w:sz w:val="24"/>
                <w:szCs w:val="24"/>
              </w:rPr>
              <w:t>1</w:t>
            </w:r>
            <w:r w:rsidRPr="00436C79">
              <w:rPr>
                <w:rFonts w:ascii="Times New Roman" w:eastAsia="Times New Roman" w:hAnsi="Times New Roman" w:cs="Times New Roman"/>
                <w:color w:val="000000" w:themeColor="text1"/>
                <w:sz w:val="24"/>
                <w:szCs w:val="24"/>
              </w:rPr>
              <w:t>)</w:t>
            </w:r>
          </w:p>
        </w:tc>
        <w:tc>
          <w:tcPr>
            <w:tcW w:w="1288" w:type="dxa"/>
            <w:vAlign w:val="center"/>
          </w:tcPr>
          <w:p w14:paraId="4C92AB60" w14:textId="63AA1735"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0.51</w:t>
            </w:r>
            <w:r w:rsidR="00F24BF3" w:rsidRPr="00436C79">
              <w:rPr>
                <w:rFonts w:ascii="Times New Roman" w:eastAsia="Times New Roman" w:hAnsi="Times New Roman" w:cs="Times New Roman"/>
                <w:color w:val="000000" w:themeColor="text1"/>
                <w:sz w:val="24"/>
                <w:szCs w:val="24"/>
              </w:rPr>
              <w:t>4</w:t>
            </w:r>
          </w:p>
        </w:tc>
      </w:tr>
      <w:tr w:rsidR="00C40576" w:rsidRPr="00436C79" w14:paraId="3D3F18A4" w14:textId="31C556D8" w:rsidTr="00C15E2E">
        <w:trPr>
          <w:trHeight w:val="144"/>
          <w:jc w:val="center"/>
        </w:trPr>
        <w:tc>
          <w:tcPr>
            <w:tcW w:w="2573" w:type="dxa"/>
            <w:tcMar>
              <w:top w:w="15" w:type="dxa"/>
              <w:left w:w="15" w:type="dxa"/>
              <w:right w:w="15" w:type="dxa"/>
            </w:tcMar>
            <w:vAlign w:val="center"/>
          </w:tcPr>
          <w:p w14:paraId="0D8C17C7" w14:textId="3A4A57E5"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Khulna</w:t>
            </w:r>
          </w:p>
        </w:tc>
        <w:tc>
          <w:tcPr>
            <w:tcW w:w="2120" w:type="dxa"/>
            <w:tcMar>
              <w:top w:w="15" w:type="dxa"/>
              <w:left w:w="15" w:type="dxa"/>
              <w:right w:w="15" w:type="dxa"/>
            </w:tcMar>
            <w:vAlign w:val="center"/>
          </w:tcPr>
          <w:p w14:paraId="546DDDD7" w14:textId="3C14C2F8"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0.96 (0.5</w:t>
            </w:r>
            <w:r w:rsidR="00683E60" w:rsidRPr="00436C79">
              <w:rPr>
                <w:rFonts w:ascii="Times New Roman" w:eastAsia="Times New Roman" w:hAnsi="Times New Roman" w:cs="Times New Roman"/>
                <w:color w:val="000000" w:themeColor="text1"/>
                <w:sz w:val="24"/>
                <w:szCs w:val="24"/>
              </w:rPr>
              <w:t>0</w:t>
            </w:r>
            <w:r w:rsidRPr="00436C79">
              <w:rPr>
                <w:rFonts w:ascii="Times New Roman" w:eastAsia="Times New Roman" w:hAnsi="Times New Roman" w:cs="Times New Roman"/>
                <w:color w:val="000000" w:themeColor="text1"/>
                <w:sz w:val="24"/>
                <w:szCs w:val="24"/>
              </w:rPr>
              <w:t>, 1.87)</w:t>
            </w:r>
          </w:p>
        </w:tc>
        <w:tc>
          <w:tcPr>
            <w:tcW w:w="1046" w:type="dxa"/>
            <w:tcMar>
              <w:top w:w="15" w:type="dxa"/>
              <w:left w:w="15" w:type="dxa"/>
              <w:right w:w="15" w:type="dxa"/>
            </w:tcMar>
            <w:vAlign w:val="center"/>
          </w:tcPr>
          <w:p w14:paraId="60E08F21" w14:textId="6DDF6388"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0.912</w:t>
            </w:r>
          </w:p>
        </w:tc>
        <w:tc>
          <w:tcPr>
            <w:tcW w:w="2363" w:type="dxa"/>
            <w:vAlign w:val="center"/>
          </w:tcPr>
          <w:p w14:paraId="041D9AA2" w14:textId="00167F0E"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w:t>
            </w:r>
            <w:r w:rsidR="00F24BF3" w:rsidRPr="00436C79">
              <w:rPr>
                <w:rFonts w:ascii="Times New Roman" w:eastAsia="Times New Roman" w:hAnsi="Times New Roman" w:cs="Times New Roman"/>
                <w:color w:val="000000" w:themeColor="text1"/>
                <w:sz w:val="24"/>
                <w:szCs w:val="24"/>
              </w:rPr>
              <w:t>66</w:t>
            </w:r>
            <w:r w:rsidRPr="00436C79">
              <w:rPr>
                <w:rFonts w:ascii="Times New Roman" w:eastAsia="Times New Roman" w:hAnsi="Times New Roman" w:cs="Times New Roman"/>
                <w:color w:val="000000" w:themeColor="text1"/>
                <w:sz w:val="24"/>
                <w:szCs w:val="24"/>
              </w:rPr>
              <w:t xml:space="preserve"> (0.6</w:t>
            </w:r>
            <w:r w:rsidR="00F24BF3"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 4.</w:t>
            </w:r>
            <w:r w:rsidR="00F24BF3" w:rsidRPr="00436C79">
              <w:rPr>
                <w:rFonts w:ascii="Times New Roman" w:eastAsia="Times New Roman" w:hAnsi="Times New Roman" w:cs="Times New Roman"/>
                <w:color w:val="000000" w:themeColor="text1"/>
                <w:sz w:val="24"/>
                <w:szCs w:val="24"/>
              </w:rPr>
              <w:t>14</w:t>
            </w:r>
            <w:r w:rsidRPr="00436C79">
              <w:rPr>
                <w:rFonts w:ascii="Times New Roman" w:eastAsia="Times New Roman" w:hAnsi="Times New Roman" w:cs="Times New Roman"/>
                <w:color w:val="000000" w:themeColor="text1"/>
                <w:sz w:val="24"/>
                <w:szCs w:val="24"/>
              </w:rPr>
              <w:t>)</w:t>
            </w:r>
          </w:p>
        </w:tc>
        <w:tc>
          <w:tcPr>
            <w:tcW w:w="1288" w:type="dxa"/>
            <w:vAlign w:val="center"/>
          </w:tcPr>
          <w:p w14:paraId="7AA1758E" w14:textId="2743BFC6"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w:t>
            </w:r>
            <w:r w:rsidR="00F24BF3" w:rsidRPr="00436C79">
              <w:rPr>
                <w:rFonts w:ascii="Times New Roman" w:eastAsia="Times New Roman" w:hAnsi="Times New Roman" w:cs="Times New Roman"/>
                <w:color w:val="000000" w:themeColor="text1"/>
                <w:sz w:val="24"/>
                <w:szCs w:val="24"/>
              </w:rPr>
              <w:t>274</w:t>
            </w:r>
          </w:p>
        </w:tc>
      </w:tr>
      <w:tr w:rsidR="00C40576" w:rsidRPr="00436C79" w14:paraId="197188FA" w14:textId="1F27C7AB" w:rsidTr="00C15E2E">
        <w:trPr>
          <w:trHeight w:val="144"/>
          <w:jc w:val="center"/>
        </w:trPr>
        <w:tc>
          <w:tcPr>
            <w:tcW w:w="2573" w:type="dxa"/>
            <w:tcMar>
              <w:top w:w="15" w:type="dxa"/>
              <w:left w:w="15" w:type="dxa"/>
              <w:right w:w="15" w:type="dxa"/>
            </w:tcMar>
            <w:vAlign w:val="center"/>
          </w:tcPr>
          <w:p w14:paraId="13D80EFC" w14:textId="29D27559"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Mymensingh</w:t>
            </w:r>
          </w:p>
        </w:tc>
        <w:tc>
          <w:tcPr>
            <w:tcW w:w="2120" w:type="dxa"/>
            <w:tcMar>
              <w:top w:w="15" w:type="dxa"/>
              <w:left w:w="15" w:type="dxa"/>
              <w:right w:w="15" w:type="dxa"/>
            </w:tcMar>
            <w:vAlign w:val="center"/>
          </w:tcPr>
          <w:p w14:paraId="58CADF99" w14:textId="3B474EB3"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2.39 (1.25, 4.58)</w:t>
            </w:r>
          </w:p>
        </w:tc>
        <w:tc>
          <w:tcPr>
            <w:tcW w:w="1046" w:type="dxa"/>
            <w:tcMar>
              <w:top w:w="15" w:type="dxa"/>
              <w:left w:w="15" w:type="dxa"/>
              <w:right w:w="15" w:type="dxa"/>
            </w:tcMar>
            <w:vAlign w:val="center"/>
          </w:tcPr>
          <w:p w14:paraId="45F6AD35" w14:textId="78777897"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0.009</w:t>
            </w:r>
          </w:p>
        </w:tc>
        <w:tc>
          <w:tcPr>
            <w:tcW w:w="2363" w:type="dxa"/>
            <w:vAlign w:val="center"/>
          </w:tcPr>
          <w:p w14:paraId="6F43D351" w14:textId="42B356D1"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3.8</w:t>
            </w:r>
            <w:r w:rsidR="00F24BF3" w:rsidRPr="00436C79">
              <w:rPr>
                <w:rFonts w:ascii="Times New Roman" w:eastAsia="Times New Roman" w:hAnsi="Times New Roman" w:cs="Times New Roman"/>
                <w:color w:val="000000" w:themeColor="text1"/>
                <w:sz w:val="24"/>
                <w:szCs w:val="24"/>
              </w:rPr>
              <w:t>2</w:t>
            </w:r>
            <w:r w:rsidRPr="00436C79">
              <w:rPr>
                <w:rFonts w:ascii="Times New Roman" w:eastAsia="Times New Roman" w:hAnsi="Times New Roman" w:cs="Times New Roman"/>
                <w:color w:val="000000" w:themeColor="text1"/>
                <w:sz w:val="24"/>
                <w:szCs w:val="24"/>
              </w:rPr>
              <w:t xml:space="preserve"> (1.5</w:t>
            </w:r>
            <w:r w:rsidR="00F24BF3" w:rsidRPr="00436C79">
              <w:rPr>
                <w:rFonts w:ascii="Times New Roman" w:eastAsia="Times New Roman" w:hAnsi="Times New Roman" w:cs="Times New Roman"/>
                <w:color w:val="000000" w:themeColor="text1"/>
                <w:sz w:val="24"/>
                <w:szCs w:val="24"/>
              </w:rPr>
              <w:t>9</w:t>
            </w:r>
            <w:r w:rsidRPr="00436C79">
              <w:rPr>
                <w:rFonts w:ascii="Times New Roman" w:eastAsia="Times New Roman" w:hAnsi="Times New Roman" w:cs="Times New Roman"/>
                <w:color w:val="000000" w:themeColor="text1"/>
                <w:sz w:val="24"/>
                <w:szCs w:val="24"/>
              </w:rPr>
              <w:t>, 9.1</w:t>
            </w:r>
            <w:r w:rsidR="00B04B29" w:rsidRPr="00436C79">
              <w:rPr>
                <w:rFonts w:ascii="Times New Roman" w:eastAsia="Times New Roman" w:hAnsi="Times New Roman" w:cs="Times New Roman"/>
                <w:color w:val="000000" w:themeColor="text1"/>
                <w:sz w:val="24"/>
                <w:szCs w:val="24"/>
              </w:rPr>
              <w:t>8</w:t>
            </w:r>
            <w:r w:rsidRPr="00436C79">
              <w:rPr>
                <w:rFonts w:ascii="Times New Roman" w:eastAsia="Times New Roman" w:hAnsi="Times New Roman" w:cs="Times New Roman"/>
                <w:color w:val="000000" w:themeColor="text1"/>
                <w:sz w:val="24"/>
                <w:szCs w:val="24"/>
              </w:rPr>
              <w:t>)</w:t>
            </w:r>
          </w:p>
        </w:tc>
        <w:tc>
          <w:tcPr>
            <w:tcW w:w="1288" w:type="dxa"/>
            <w:vAlign w:val="center"/>
          </w:tcPr>
          <w:p w14:paraId="5423A0FE" w14:textId="19EE1166"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0.003</w:t>
            </w:r>
          </w:p>
        </w:tc>
      </w:tr>
      <w:tr w:rsidR="00C40576" w:rsidRPr="00436C79" w14:paraId="2D4C1412" w14:textId="75E4211D" w:rsidTr="00C15E2E">
        <w:trPr>
          <w:trHeight w:val="144"/>
          <w:jc w:val="center"/>
        </w:trPr>
        <w:tc>
          <w:tcPr>
            <w:tcW w:w="2573" w:type="dxa"/>
            <w:tcMar>
              <w:top w:w="15" w:type="dxa"/>
              <w:left w:w="15" w:type="dxa"/>
              <w:right w:w="15" w:type="dxa"/>
            </w:tcMar>
            <w:vAlign w:val="center"/>
          </w:tcPr>
          <w:p w14:paraId="4C29BC97" w14:textId="481BD619" w:rsidR="000444C3" w:rsidRPr="00436C79" w:rsidRDefault="000444C3" w:rsidP="00C15E2E">
            <w:pPr>
              <w:spacing w:after="0" w:line="276" w:lineRule="auto"/>
              <w:rPr>
                <w:rFonts w:ascii="Times New Roman" w:hAnsi="Times New Roman" w:cs="Times New Roman"/>
                <w:sz w:val="24"/>
                <w:szCs w:val="24"/>
              </w:rPr>
            </w:pPr>
            <w:proofErr w:type="spellStart"/>
            <w:r w:rsidRPr="00436C79">
              <w:rPr>
                <w:rFonts w:ascii="Times New Roman" w:eastAsia="Times New Roman" w:hAnsi="Times New Roman" w:cs="Times New Roman"/>
                <w:color w:val="000000" w:themeColor="text1"/>
                <w:sz w:val="24"/>
                <w:szCs w:val="24"/>
              </w:rPr>
              <w:t>Rajshahi</w:t>
            </w:r>
            <w:proofErr w:type="spellEnd"/>
          </w:p>
        </w:tc>
        <w:tc>
          <w:tcPr>
            <w:tcW w:w="2120" w:type="dxa"/>
            <w:tcMar>
              <w:top w:w="15" w:type="dxa"/>
              <w:left w:w="15" w:type="dxa"/>
              <w:right w:w="15" w:type="dxa"/>
            </w:tcMar>
            <w:vAlign w:val="center"/>
          </w:tcPr>
          <w:p w14:paraId="0D04B2BE" w14:textId="40DC9780"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1.05 (0.56, 1.97)</w:t>
            </w:r>
          </w:p>
        </w:tc>
        <w:tc>
          <w:tcPr>
            <w:tcW w:w="1046" w:type="dxa"/>
            <w:tcMar>
              <w:top w:w="15" w:type="dxa"/>
              <w:left w:w="15" w:type="dxa"/>
              <w:right w:w="15" w:type="dxa"/>
            </w:tcMar>
            <w:vAlign w:val="center"/>
          </w:tcPr>
          <w:p w14:paraId="2B3FFB96" w14:textId="5DD41640"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0.881</w:t>
            </w:r>
          </w:p>
        </w:tc>
        <w:tc>
          <w:tcPr>
            <w:tcW w:w="2363" w:type="dxa"/>
            <w:vAlign w:val="center"/>
          </w:tcPr>
          <w:p w14:paraId="07F6B177" w14:textId="5D1E3944"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1.37 (0.57, 3.30)</w:t>
            </w:r>
          </w:p>
        </w:tc>
        <w:tc>
          <w:tcPr>
            <w:tcW w:w="1288" w:type="dxa"/>
            <w:vAlign w:val="center"/>
          </w:tcPr>
          <w:p w14:paraId="4BD74481" w14:textId="78C1ABEA"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0.48</w:t>
            </w:r>
            <w:r w:rsidR="00B04B29" w:rsidRPr="00436C79">
              <w:rPr>
                <w:rFonts w:ascii="Times New Roman" w:eastAsia="Times New Roman" w:hAnsi="Times New Roman" w:cs="Times New Roman"/>
                <w:color w:val="000000" w:themeColor="text1"/>
                <w:sz w:val="24"/>
                <w:szCs w:val="24"/>
              </w:rPr>
              <w:t>3</w:t>
            </w:r>
          </w:p>
        </w:tc>
      </w:tr>
      <w:tr w:rsidR="00C40576" w:rsidRPr="00436C79" w14:paraId="42F0E5EE" w14:textId="1C6BE328" w:rsidTr="00C15E2E">
        <w:trPr>
          <w:trHeight w:val="144"/>
          <w:jc w:val="center"/>
        </w:trPr>
        <w:tc>
          <w:tcPr>
            <w:tcW w:w="2573" w:type="dxa"/>
            <w:tcMar>
              <w:top w:w="15" w:type="dxa"/>
              <w:left w:w="15" w:type="dxa"/>
              <w:right w:w="15" w:type="dxa"/>
            </w:tcMar>
            <w:vAlign w:val="center"/>
          </w:tcPr>
          <w:p w14:paraId="589BEB11" w14:textId="7E73D3EB"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Rangpur</w:t>
            </w:r>
          </w:p>
        </w:tc>
        <w:tc>
          <w:tcPr>
            <w:tcW w:w="2120" w:type="dxa"/>
            <w:tcMar>
              <w:top w:w="15" w:type="dxa"/>
              <w:left w:w="15" w:type="dxa"/>
              <w:right w:w="15" w:type="dxa"/>
            </w:tcMar>
            <w:vAlign w:val="center"/>
          </w:tcPr>
          <w:p w14:paraId="3E52DB3B" w14:textId="049A449E"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0.86 (0.42, 1.76)</w:t>
            </w:r>
          </w:p>
        </w:tc>
        <w:tc>
          <w:tcPr>
            <w:tcW w:w="1046" w:type="dxa"/>
            <w:tcMar>
              <w:top w:w="15" w:type="dxa"/>
              <w:left w:w="15" w:type="dxa"/>
              <w:right w:w="15" w:type="dxa"/>
            </w:tcMar>
            <w:vAlign w:val="center"/>
          </w:tcPr>
          <w:p w14:paraId="1C8507D2" w14:textId="587BB6F7"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0.686</w:t>
            </w:r>
          </w:p>
        </w:tc>
        <w:tc>
          <w:tcPr>
            <w:tcW w:w="2363" w:type="dxa"/>
            <w:vAlign w:val="center"/>
          </w:tcPr>
          <w:p w14:paraId="705F94CF" w14:textId="7CC16BFC"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1.86 (0.76, 4.5</w:t>
            </w:r>
            <w:r w:rsidR="00B04B29"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w:t>
            </w:r>
          </w:p>
        </w:tc>
        <w:tc>
          <w:tcPr>
            <w:tcW w:w="1288" w:type="dxa"/>
            <w:vAlign w:val="center"/>
          </w:tcPr>
          <w:p w14:paraId="71F62449" w14:textId="1854A980"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0.17</w:t>
            </w:r>
            <w:r w:rsidR="00B04B29" w:rsidRPr="00436C79">
              <w:rPr>
                <w:rFonts w:ascii="Times New Roman" w:eastAsia="Times New Roman" w:hAnsi="Times New Roman" w:cs="Times New Roman"/>
                <w:color w:val="000000" w:themeColor="text1"/>
                <w:sz w:val="24"/>
                <w:szCs w:val="24"/>
              </w:rPr>
              <w:t>2</w:t>
            </w:r>
          </w:p>
        </w:tc>
      </w:tr>
      <w:tr w:rsidR="00C40576" w:rsidRPr="00436C79" w14:paraId="3CB743A6" w14:textId="0ADAEB8D" w:rsidTr="00C15E2E">
        <w:trPr>
          <w:trHeight w:val="144"/>
          <w:jc w:val="center"/>
        </w:trPr>
        <w:tc>
          <w:tcPr>
            <w:tcW w:w="2573" w:type="dxa"/>
            <w:tcMar>
              <w:top w:w="15" w:type="dxa"/>
              <w:left w:w="15" w:type="dxa"/>
              <w:right w:w="15" w:type="dxa"/>
            </w:tcMar>
            <w:vAlign w:val="center"/>
          </w:tcPr>
          <w:p w14:paraId="7C8DAC76" w14:textId="03F1EBC0"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Sylhet</w:t>
            </w:r>
          </w:p>
        </w:tc>
        <w:tc>
          <w:tcPr>
            <w:tcW w:w="2120" w:type="dxa"/>
            <w:tcMar>
              <w:top w:w="15" w:type="dxa"/>
              <w:left w:w="15" w:type="dxa"/>
              <w:right w:w="15" w:type="dxa"/>
            </w:tcMar>
            <w:vAlign w:val="center"/>
          </w:tcPr>
          <w:p w14:paraId="69B8E0F4" w14:textId="29DC3C32"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1.23 (0.63, 2.4</w:t>
            </w:r>
            <w:ins w:id="89" w:author="Mohammad Nayeem Hasan" w:date="2024-08-23T02:05:00Z" w16du:dateUtc="2024-08-22T20:05:00Z">
              <w:r w:rsidR="00A0753C">
                <w:rPr>
                  <w:rFonts w:ascii="Times New Roman" w:eastAsia="Times New Roman" w:hAnsi="Times New Roman" w:cs="Times New Roman"/>
                  <w:color w:val="000000" w:themeColor="text1"/>
                  <w:sz w:val="24"/>
                  <w:szCs w:val="24"/>
                </w:rPr>
                <w:t>0</w:t>
              </w:r>
            </w:ins>
            <w:r w:rsidRPr="00436C79">
              <w:rPr>
                <w:rFonts w:ascii="Times New Roman" w:eastAsia="Times New Roman" w:hAnsi="Times New Roman" w:cs="Times New Roman"/>
                <w:color w:val="000000" w:themeColor="text1"/>
                <w:sz w:val="24"/>
                <w:szCs w:val="24"/>
              </w:rPr>
              <w:t>)</w:t>
            </w:r>
          </w:p>
        </w:tc>
        <w:tc>
          <w:tcPr>
            <w:tcW w:w="1046" w:type="dxa"/>
            <w:tcMar>
              <w:top w:w="15" w:type="dxa"/>
              <w:left w:w="15" w:type="dxa"/>
              <w:right w:w="15" w:type="dxa"/>
            </w:tcMar>
            <w:vAlign w:val="center"/>
          </w:tcPr>
          <w:p w14:paraId="18B17136" w14:textId="2DE78731"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0.546</w:t>
            </w:r>
          </w:p>
        </w:tc>
        <w:tc>
          <w:tcPr>
            <w:tcW w:w="2363" w:type="dxa"/>
            <w:vAlign w:val="center"/>
          </w:tcPr>
          <w:p w14:paraId="36A38EB8" w14:textId="30B54D20"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1.7</w:t>
            </w:r>
            <w:r w:rsidR="00B04B29" w:rsidRPr="00436C79">
              <w:rPr>
                <w:rFonts w:ascii="Times New Roman" w:eastAsia="Times New Roman" w:hAnsi="Times New Roman" w:cs="Times New Roman"/>
                <w:color w:val="000000" w:themeColor="text1"/>
                <w:sz w:val="24"/>
                <w:szCs w:val="24"/>
              </w:rPr>
              <w:t>1</w:t>
            </w:r>
            <w:r w:rsidRPr="00436C79">
              <w:rPr>
                <w:rFonts w:ascii="Times New Roman" w:eastAsia="Times New Roman" w:hAnsi="Times New Roman" w:cs="Times New Roman"/>
                <w:color w:val="000000" w:themeColor="text1"/>
                <w:sz w:val="24"/>
                <w:szCs w:val="24"/>
              </w:rPr>
              <w:t xml:space="preserve"> (0.69, 4.</w:t>
            </w:r>
            <w:r w:rsidR="00B04B29" w:rsidRPr="00436C79">
              <w:rPr>
                <w:rFonts w:ascii="Times New Roman" w:eastAsia="Times New Roman" w:hAnsi="Times New Roman" w:cs="Times New Roman"/>
                <w:color w:val="000000" w:themeColor="text1"/>
                <w:sz w:val="24"/>
                <w:szCs w:val="24"/>
              </w:rPr>
              <w:t>28</w:t>
            </w:r>
            <w:r w:rsidRPr="00436C79">
              <w:rPr>
                <w:rFonts w:ascii="Times New Roman" w:eastAsia="Times New Roman" w:hAnsi="Times New Roman" w:cs="Times New Roman"/>
                <w:color w:val="000000" w:themeColor="text1"/>
                <w:sz w:val="24"/>
                <w:szCs w:val="24"/>
              </w:rPr>
              <w:t>)</w:t>
            </w:r>
          </w:p>
        </w:tc>
        <w:tc>
          <w:tcPr>
            <w:tcW w:w="1288" w:type="dxa"/>
            <w:vAlign w:val="center"/>
          </w:tcPr>
          <w:p w14:paraId="0B8B2A69" w14:textId="190D1A5B"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0.24</w:t>
            </w:r>
            <w:r w:rsidR="00B04B29" w:rsidRPr="00436C79">
              <w:rPr>
                <w:rFonts w:ascii="Times New Roman" w:eastAsia="Times New Roman" w:hAnsi="Times New Roman" w:cs="Times New Roman"/>
                <w:color w:val="000000" w:themeColor="text1"/>
                <w:sz w:val="24"/>
                <w:szCs w:val="24"/>
              </w:rPr>
              <w:t>9</w:t>
            </w:r>
          </w:p>
        </w:tc>
      </w:tr>
      <w:tr w:rsidR="00F66608" w:rsidRPr="00436C79" w14:paraId="59A32E50" w14:textId="74E6BBBC" w:rsidTr="00C15E2E">
        <w:trPr>
          <w:trHeight w:val="144"/>
          <w:jc w:val="center"/>
        </w:trPr>
        <w:tc>
          <w:tcPr>
            <w:tcW w:w="9390" w:type="dxa"/>
            <w:gridSpan w:val="5"/>
            <w:tcMar>
              <w:top w:w="15" w:type="dxa"/>
              <w:left w:w="15" w:type="dxa"/>
              <w:right w:w="15" w:type="dxa"/>
            </w:tcMar>
            <w:vAlign w:val="center"/>
          </w:tcPr>
          <w:p w14:paraId="52BD00F9" w14:textId="5EF30A8B"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sz w:val="24"/>
                <w:szCs w:val="24"/>
              </w:rPr>
              <w:t xml:space="preserve">Household head’s sex </w:t>
            </w:r>
            <w:r w:rsidRPr="00436C79">
              <w:rPr>
                <w:rFonts w:ascii="Times New Roman" w:eastAsia="Times New Roman" w:hAnsi="Times New Roman" w:cs="Times New Roman"/>
                <w:sz w:val="24"/>
                <w:szCs w:val="24"/>
              </w:rPr>
              <w:t xml:space="preserve"> </w:t>
            </w:r>
          </w:p>
        </w:tc>
      </w:tr>
      <w:tr w:rsidR="00C40576" w:rsidRPr="00436C79" w14:paraId="57FFD566" w14:textId="37DB3D07" w:rsidTr="00C15E2E">
        <w:trPr>
          <w:trHeight w:val="144"/>
          <w:jc w:val="center"/>
        </w:trPr>
        <w:tc>
          <w:tcPr>
            <w:tcW w:w="2573" w:type="dxa"/>
            <w:tcMar>
              <w:top w:w="15" w:type="dxa"/>
              <w:left w:w="15" w:type="dxa"/>
              <w:right w:w="15" w:type="dxa"/>
            </w:tcMar>
            <w:vAlign w:val="center"/>
          </w:tcPr>
          <w:p w14:paraId="20FCEAF9" w14:textId="35A0A86A" w:rsidR="000444C3" w:rsidRPr="00436C79" w:rsidRDefault="00064A57"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Male</w:t>
            </w:r>
          </w:p>
        </w:tc>
        <w:tc>
          <w:tcPr>
            <w:tcW w:w="2120" w:type="dxa"/>
            <w:tcMar>
              <w:top w:w="15" w:type="dxa"/>
              <w:left w:w="15" w:type="dxa"/>
              <w:right w:w="15" w:type="dxa"/>
            </w:tcMar>
            <w:vAlign w:val="center"/>
          </w:tcPr>
          <w:p w14:paraId="545866C6" w14:textId="03F5AF5A"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7D697E32" w14:textId="7275BE71" w:rsidR="000444C3" w:rsidRPr="00436C79" w:rsidRDefault="000444C3"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39E5EE62" w14:textId="1DF220D6"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1288" w:type="dxa"/>
            <w:vAlign w:val="center"/>
          </w:tcPr>
          <w:p w14:paraId="70C116F2" w14:textId="6CE26A16"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r>
      <w:tr w:rsidR="00C40576" w:rsidRPr="00436C79" w14:paraId="7F4B5FE2" w14:textId="3A9A4736" w:rsidTr="00C15E2E">
        <w:trPr>
          <w:trHeight w:val="144"/>
          <w:jc w:val="center"/>
        </w:trPr>
        <w:tc>
          <w:tcPr>
            <w:tcW w:w="2573" w:type="dxa"/>
            <w:tcMar>
              <w:top w:w="15" w:type="dxa"/>
              <w:left w:w="15" w:type="dxa"/>
              <w:right w:w="15" w:type="dxa"/>
            </w:tcMar>
            <w:vAlign w:val="center"/>
          </w:tcPr>
          <w:p w14:paraId="53EFA4FF" w14:textId="27E022A4" w:rsidR="000444C3" w:rsidRPr="00436C79" w:rsidRDefault="00064A57"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Female</w:t>
            </w:r>
          </w:p>
        </w:tc>
        <w:tc>
          <w:tcPr>
            <w:tcW w:w="2120" w:type="dxa"/>
            <w:tcMar>
              <w:top w:w="15" w:type="dxa"/>
              <w:left w:w="15" w:type="dxa"/>
              <w:right w:w="15" w:type="dxa"/>
            </w:tcMar>
            <w:vAlign w:val="center"/>
          </w:tcPr>
          <w:p w14:paraId="131BEE84" w14:textId="4E5E6EC2" w:rsidR="000444C3" w:rsidRPr="00436C79" w:rsidRDefault="00064A57"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0.42 (0.23, 0.77)</w:t>
            </w:r>
          </w:p>
        </w:tc>
        <w:tc>
          <w:tcPr>
            <w:tcW w:w="1046" w:type="dxa"/>
            <w:tcMar>
              <w:top w:w="15" w:type="dxa"/>
              <w:left w:w="15" w:type="dxa"/>
              <w:right w:w="15" w:type="dxa"/>
            </w:tcMar>
            <w:vAlign w:val="center"/>
          </w:tcPr>
          <w:p w14:paraId="37F29195" w14:textId="05E793D4"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0.005</w:t>
            </w:r>
          </w:p>
        </w:tc>
        <w:tc>
          <w:tcPr>
            <w:tcW w:w="2363" w:type="dxa"/>
            <w:vAlign w:val="center"/>
          </w:tcPr>
          <w:p w14:paraId="51B28F3B" w14:textId="1ADDB6D7"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0.28 (0.04, 2.1</w:t>
            </w:r>
            <w:r w:rsidR="00B04B29" w:rsidRPr="00436C79">
              <w:rPr>
                <w:rFonts w:ascii="Times New Roman" w:eastAsia="Times New Roman" w:hAnsi="Times New Roman" w:cs="Times New Roman"/>
                <w:color w:val="000000" w:themeColor="text1"/>
                <w:sz w:val="24"/>
                <w:szCs w:val="24"/>
              </w:rPr>
              <w:t>2</w:t>
            </w:r>
            <w:r w:rsidRPr="00436C79">
              <w:rPr>
                <w:rFonts w:ascii="Times New Roman" w:eastAsia="Times New Roman" w:hAnsi="Times New Roman" w:cs="Times New Roman"/>
                <w:color w:val="000000" w:themeColor="text1"/>
                <w:sz w:val="24"/>
                <w:szCs w:val="24"/>
              </w:rPr>
              <w:t>)</w:t>
            </w:r>
          </w:p>
        </w:tc>
        <w:tc>
          <w:tcPr>
            <w:tcW w:w="1288" w:type="dxa"/>
            <w:vAlign w:val="center"/>
          </w:tcPr>
          <w:p w14:paraId="4BAAC1DA" w14:textId="37D0DEE7" w:rsidR="000444C3" w:rsidRPr="00436C79" w:rsidRDefault="000444C3"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0.21</w:t>
            </w:r>
            <w:r w:rsidR="00B04B29" w:rsidRPr="00436C79">
              <w:rPr>
                <w:rFonts w:ascii="Times New Roman" w:eastAsia="Times New Roman" w:hAnsi="Times New Roman" w:cs="Times New Roman"/>
                <w:color w:val="000000" w:themeColor="text1"/>
                <w:sz w:val="24"/>
                <w:szCs w:val="24"/>
              </w:rPr>
              <w:t>9</w:t>
            </w:r>
          </w:p>
        </w:tc>
      </w:tr>
      <w:tr w:rsidR="00F66608" w:rsidRPr="00436C79" w14:paraId="0AE74C45" w14:textId="70DB9CDD" w:rsidTr="00C15E2E">
        <w:trPr>
          <w:trHeight w:val="144"/>
          <w:jc w:val="center"/>
        </w:trPr>
        <w:tc>
          <w:tcPr>
            <w:tcW w:w="9390" w:type="dxa"/>
            <w:gridSpan w:val="5"/>
            <w:tcMar>
              <w:top w:w="15" w:type="dxa"/>
              <w:left w:w="15" w:type="dxa"/>
              <w:right w:w="15" w:type="dxa"/>
            </w:tcMar>
            <w:vAlign w:val="center"/>
          </w:tcPr>
          <w:p w14:paraId="341DADDE" w14:textId="681472E9"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Household wealth index</w:t>
            </w:r>
          </w:p>
        </w:tc>
      </w:tr>
      <w:tr w:rsidR="00C40576" w:rsidRPr="00436C79" w14:paraId="76FCCD06" w14:textId="71A3E08F" w:rsidTr="00C15E2E">
        <w:trPr>
          <w:trHeight w:val="144"/>
          <w:jc w:val="center"/>
        </w:trPr>
        <w:tc>
          <w:tcPr>
            <w:tcW w:w="2573" w:type="dxa"/>
            <w:tcMar>
              <w:top w:w="15" w:type="dxa"/>
              <w:left w:w="15" w:type="dxa"/>
              <w:right w:w="15" w:type="dxa"/>
            </w:tcMar>
            <w:vAlign w:val="center"/>
          </w:tcPr>
          <w:p w14:paraId="02DCD2FA" w14:textId="564B51C5" w:rsidR="00F66608" w:rsidRPr="00436C79" w:rsidRDefault="00064A57"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Poor</w:t>
            </w:r>
          </w:p>
        </w:tc>
        <w:tc>
          <w:tcPr>
            <w:tcW w:w="2120" w:type="dxa"/>
            <w:tcMar>
              <w:top w:w="15" w:type="dxa"/>
              <w:left w:w="15" w:type="dxa"/>
              <w:right w:w="15" w:type="dxa"/>
            </w:tcMar>
            <w:vAlign w:val="center"/>
          </w:tcPr>
          <w:p w14:paraId="415598F1" w14:textId="004C5E34"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6BB9F4FA" w14:textId="50C16C78" w:rsidR="00F66608" w:rsidRPr="00436C79" w:rsidRDefault="00F66608" w:rsidP="00C15E2E">
            <w:pPr>
              <w:spacing w:after="0" w:line="276" w:lineRule="auto"/>
              <w:rPr>
                <w:rFonts w:ascii="Times New Roman" w:hAnsi="Times New Roman" w:cs="Times New Roman"/>
                <w:sz w:val="24"/>
                <w:szCs w:val="24"/>
              </w:rPr>
            </w:pPr>
          </w:p>
        </w:tc>
        <w:tc>
          <w:tcPr>
            <w:tcW w:w="2363" w:type="dxa"/>
            <w:vAlign w:val="center"/>
          </w:tcPr>
          <w:p w14:paraId="3DDE29F2" w14:textId="779EA7C3"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288" w:type="dxa"/>
            <w:vAlign w:val="center"/>
          </w:tcPr>
          <w:p w14:paraId="36EAAFA8" w14:textId="1C96CC98"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r>
      <w:tr w:rsidR="00064A57" w:rsidRPr="00436C79" w14:paraId="30BF2499" w14:textId="64619479" w:rsidTr="00C15E2E">
        <w:trPr>
          <w:trHeight w:val="144"/>
          <w:jc w:val="center"/>
        </w:trPr>
        <w:tc>
          <w:tcPr>
            <w:tcW w:w="2573" w:type="dxa"/>
            <w:tcMar>
              <w:top w:w="15" w:type="dxa"/>
              <w:left w:w="15" w:type="dxa"/>
              <w:right w:w="15" w:type="dxa"/>
            </w:tcMar>
            <w:vAlign w:val="center"/>
          </w:tcPr>
          <w:p w14:paraId="41E3F9D6" w14:textId="0A1BF679" w:rsidR="00064A57" w:rsidRPr="00436C79" w:rsidRDefault="00064A57"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Middle</w:t>
            </w:r>
          </w:p>
        </w:tc>
        <w:tc>
          <w:tcPr>
            <w:tcW w:w="2120" w:type="dxa"/>
            <w:tcMar>
              <w:top w:w="15" w:type="dxa"/>
              <w:left w:w="15" w:type="dxa"/>
              <w:right w:w="15" w:type="dxa"/>
            </w:tcMar>
            <w:vAlign w:val="center"/>
          </w:tcPr>
          <w:p w14:paraId="70518158" w14:textId="610AFC96" w:rsidR="00064A57" w:rsidRPr="00436C79" w:rsidRDefault="00064A57"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0.71 (0.50, 1.02)</w:t>
            </w:r>
          </w:p>
        </w:tc>
        <w:tc>
          <w:tcPr>
            <w:tcW w:w="1046" w:type="dxa"/>
            <w:tcMar>
              <w:top w:w="15" w:type="dxa"/>
              <w:left w:w="15" w:type="dxa"/>
              <w:right w:w="15" w:type="dxa"/>
            </w:tcMar>
            <w:vAlign w:val="center"/>
          </w:tcPr>
          <w:p w14:paraId="018454F0" w14:textId="08B0DBEE" w:rsidR="00064A57" w:rsidRPr="00436C79" w:rsidRDefault="00064A57"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0.065</w:t>
            </w:r>
          </w:p>
        </w:tc>
        <w:tc>
          <w:tcPr>
            <w:tcW w:w="2363" w:type="dxa"/>
            <w:vAlign w:val="center"/>
          </w:tcPr>
          <w:p w14:paraId="7413E284" w14:textId="4F74168E" w:rsidR="00064A57" w:rsidRPr="00436C79" w:rsidRDefault="00064A57"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1.21 (0.75, 1.97)</w:t>
            </w:r>
          </w:p>
        </w:tc>
        <w:tc>
          <w:tcPr>
            <w:tcW w:w="1288" w:type="dxa"/>
            <w:vAlign w:val="center"/>
          </w:tcPr>
          <w:p w14:paraId="0E89DB00" w14:textId="53FF2E13" w:rsidR="00064A57" w:rsidRPr="00436C79" w:rsidRDefault="00064A57"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0.433</w:t>
            </w:r>
          </w:p>
        </w:tc>
      </w:tr>
      <w:tr w:rsidR="00064A57" w:rsidRPr="00436C79" w14:paraId="4D5E5D16" w14:textId="59A337D6" w:rsidTr="00C15E2E">
        <w:trPr>
          <w:trHeight w:val="144"/>
          <w:jc w:val="center"/>
        </w:trPr>
        <w:tc>
          <w:tcPr>
            <w:tcW w:w="2573" w:type="dxa"/>
            <w:tcMar>
              <w:top w:w="15" w:type="dxa"/>
              <w:left w:w="15" w:type="dxa"/>
              <w:right w:w="15" w:type="dxa"/>
            </w:tcMar>
            <w:vAlign w:val="center"/>
          </w:tcPr>
          <w:p w14:paraId="652DBEA4" w14:textId="3F437855" w:rsidR="00064A57" w:rsidRPr="00436C79" w:rsidRDefault="00064A57"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Rich</w:t>
            </w:r>
          </w:p>
        </w:tc>
        <w:tc>
          <w:tcPr>
            <w:tcW w:w="2120" w:type="dxa"/>
            <w:tcMar>
              <w:top w:w="15" w:type="dxa"/>
              <w:left w:w="15" w:type="dxa"/>
              <w:right w:w="15" w:type="dxa"/>
            </w:tcMar>
            <w:vAlign w:val="center"/>
          </w:tcPr>
          <w:p w14:paraId="3AEB576A" w14:textId="761DE232" w:rsidR="00064A57" w:rsidRPr="00436C79" w:rsidRDefault="00064A57"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0.56 (0.37, 0.83)</w:t>
            </w:r>
          </w:p>
        </w:tc>
        <w:tc>
          <w:tcPr>
            <w:tcW w:w="1046" w:type="dxa"/>
            <w:tcMar>
              <w:top w:w="15" w:type="dxa"/>
              <w:left w:w="15" w:type="dxa"/>
              <w:right w:w="15" w:type="dxa"/>
            </w:tcMar>
            <w:vAlign w:val="center"/>
          </w:tcPr>
          <w:p w14:paraId="3BCAAE0B" w14:textId="68B652B4" w:rsidR="00064A57" w:rsidRPr="00436C79" w:rsidRDefault="00064A57"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0.004</w:t>
            </w:r>
          </w:p>
        </w:tc>
        <w:tc>
          <w:tcPr>
            <w:tcW w:w="2363" w:type="dxa"/>
            <w:vAlign w:val="center"/>
          </w:tcPr>
          <w:p w14:paraId="429510B1" w14:textId="6170F375" w:rsidR="00064A57" w:rsidRPr="00436C79" w:rsidRDefault="00064A57"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1.78 (0.97, 3.28)</w:t>
            </w:r>
          </w:p>
        </w:tc>
        <w:tc>
          <w:tcPr>
            <w:tcW w:w="1288" w:type="dxa"/>
            <w:vAlign w:val="center"/>
          </w:tcPr>
          <w:p w14:paraId="65A1E65B" w14:textId="298EC919" w:rsidR="00064A57" w:rsidRPr="00436C79" w:rsidRDefault="00064A57"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0.063</w:t>
            </w:r>
          </w:p>
        </w:tc>
      </w:tr>
      <w:tr w:rsidR="00F66608" w:rsidRPr="00436C79" w14:paraId="3D9D9B81" w14:textId="0F0F1431" w:rsidTr="00C15E2E">
        <w:trPr>
          <w:trHeight w:val="144"/>
          <w:jc w:val="center"/>
        </w:trPr>
        <w:tc>
          <w:tcPr>
            <w:tcW w:w="9390" w:type="dxa"/>
            <w:gridSpan w:val="5"/>
            <w:tcMar>
              <w:top w:w="15" w:type="dxa"/>
              <w:left w:w="15" w:type="dxa"/>
              <w:right w:w="15" w:type="dxa"/>
            </w:tcMar>
            <w:vAlign w:val="center"/>
          </w:tcPr>
          <w:p w14:paraId="50865B30" w14:textId="5C77C494"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sz w:val="24"/>
                <w:szCs w:val="24"/>
              </w:rPr>
              <w:t xml:space="preserve">Household has internet </w:t>
            </w:r>
            <w:r w:rsidRPr="00436C79">
              <w:rPr>
                <w:rFonts w:ascii="Times New Roman" w:eastAsia="Times New Roman" w:hAnsi="Times New Roman" w:cs="Times New Roman"/>
                <w:sz w:val="24"/>
                <w:szCs w:val="24"/>
              </w:rPr>
              <w:t xml:space="preserve"> </w:t>
            </w:r>
          </w:p>
        </w:tc>
      </w:tr>
      <w:tr w:rsidR="00C40576" w:rsidRPr="00436C79" w14:paraId="1B83D8D7" w14:textId="4D6533E7" w:rsidTr="00C15E2E">
        <w:trPr>
          <w:trHeight w:val="144"/>
          <w:jc w:val="center"/>
        </w:trPr>
        <w:tc>
          <w:tcPr>
            <w:tcW w:w="2573" w:type="dxa"/>
            <w:tcMar>
              <w:top w:w="15" w:type="dxa"/>
              <w:left w:w="15" w:type="dxa"/>
              <w:right w:w="15" w:type="dxa"/>
            </w:tcMar>
            <w:vAlign w:val="center"/>
          </w:tcPr>
          <w:p w14:paraId="17269BB1" w14:textId="76AD34EC"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Yes</w:t>
            </w:r>
          </w:p>
        </w:tc>
        <w:tc>
          <w:tcPr>
            <w:tcW w:w="2120" w:type="dxa"/>
            <w:tcMar>
              <w:top w:w="15" w:type="dxa"/>
              <w:left w:w="15" w:type="dxa"/>
              <w:right w:w="15" w:type="dxa"/>
            </w:tcMar>
            <w:vAlign w:val="center"/>
          </w:tcPr>
          <w:p w14:paraId="29139E66" w14:textId="74644ADD"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17AF5741" w14:textId="541A4E90"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5A25743A" w14:textId="1CCBE560"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1288" w:type="dxa"/>
            <w:vAlign w:val="center"/>
          </w:tcPr>
          <w:p w14:paraId="3E84FB3C" w14:textId="552B4627"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r>
      <w:tr w:rsidR="00C40576" w:rsidRPr="00436C79" w14:paraId="13D9E66C" w14:textId="0EA7103B" w:rsidTr="00C15E2E">
        <w:trPr>
          <w:trHeight w:val="144"/>
          <w:jc w:val="center"/>
        </w:trPr>
        <w:tc>
          <w:tcPr>
            <w:tcW w:w="2573" w:type="dxa"/>
            <w:tcMar>
              <w:top w:w="15" w:type="dxa"/>
              <w:left w:w="15" w:type="dxa"/>
              <w:right w:w="15" w:type="dxa"/>
            </w:tcMar>
            <w:vAlign w:val="center"/>
          </w:tcPr>
          <w:p w14:paraId="7C94C980" w14:textId="68C250B6"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No</w:t>
            </w:r>
          </w:p>
        </w:tc>
        <w:tc>
          <w:tcPr>
            <w:tcW w:w="2120" w:type="dxa"/>
            <w:tcMar>
              <w:top w:w="15" w:type="dxa"/>
              <w:left w:w="15" w:type="dxa"/>
              <w:right w:w="15" w:type="dxa"/>
            </w:tcMar>
            <w:vAlign w:val="center"/>
          </w:tcPr>
          <w:p w14:paraId="232F74D9" w14:textId="6780EA5E"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1.55 (1.08, 2.21)</w:t>
            </w:r>
          </w:p>
        </w:tc>
        <w:tc>
          <w:tcPr>
            <w:tcW w:w="1046" w:type="dxa"/>
            <w:tcMar>
              <w:top w:w="15" w:type="dxa"/>
              <w:left w:w="15" w:type="dxa"/>
              <w:right w:w="15" w:type="dxa"/>
            </w:tcMar>
            <w:vAlign w:val="center"/>
          </w:tcPr>
          <w:p w14:paraId="6EB4C581" w14:textId="6B32D04D"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0.017</w:t>
            </w:r>
          </w:p>
        </w:tc>
        <w:tc>
          <w:tcPr>
            <w:tcW w:w="2363" w:type="dxa"/>
            <w:vAlign w:val="center"/>
          </w:tcPr>
          <w:p w14:paraId="220BC9F8" w14:textId="69735677"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1.37 (0.8</w:t>
            </w:r>
            <w:r w:rsidR="00B04B29" w:rsidRPr="00436C79">
              <w:rPr>
                <w:rFonts w:ascii="Times New Roman" w:eastAsia="Times New Roman" w:hAnsi="Times New Roman" w:cs="Times New Roman"/>
                <w:color w:val="000000" w:themeColor="text1"/>
                <w:sz w:val="24"/>
                <w:szCs w:val="24"/>
              </w:rPr>
              <w:t>0</w:t>
            </w:r>
            <w:r w:rsidRPr="00436C79">
              <w:rPr>
                <w:rFonts w:ascii="Times New Roman" w:eastAsia="Times New Roman" w:hAnsi="Times New Roman" w:cs="Times New Roman"/>
                <w:color w:val="000000" w:themeColor="text1"/>
                <w:sz w:val="24"/>
                <w:szCs w:val="24"/>
              </w:rPr>
              <w:t>, 2.33)</w:t>
            </w:r>
          </w:p>
        </w:tc>
        <w:tc>
          <w:tcPr>
            <w:tcW w:w="1288" w:type="dxa"/>
            <w:vAlign w:val="center"/>
          </w:tcPr>
          <w:p w14:paraId="3A265C55" w14:textId="21666441"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0.25</w:t>
            </w:r>
            <w:r w:rsidR="00B04B29" w:rsidRPr="00436C79">
              <w:rPr>
                <w:rFonts w:ascii="Times New Roman" w:eastAsia="Times New Roman" w:hAnsi="Times New Roman" w:cs="Times New Roman"/>
                <w:color w:val="000000" w:themeColor="text1"/>
                <w:sz w:val="24"/>
                <w:szCs w:val="24"/>
              </w:rPr>
              <w:t>0</w:t>
            </w:r>
          </w:p>
        </w:tc>
      </w:tr>
      <w:tr w:rsidR="00F66608" w:rsidRPr="00436C79" w14:paraId="3560F37B" w14:textId="6CB10BDB" w:rsidTr="00C15E2E">
        <w:trPr>
          <w:trHeight w:val="144"/>
          <w:jc w:val="center"/>
        </w:trPr>
        <w:tc>
          <w:tcPr>
            <w:tcW w:w="9390" w:type="dxa"/>
            <w:gridSpan w:val="5"/>
            <w:tcMar>
              <w:top w:w="15" w:type="dxa"/>
              <w:left w:w="15" w:type="dxa"/>
              <w:right w:w="15" w:type="dxa"/>
            </w:tcMar>
            <w:vAlign w:val="center"/>
          </w:tcPr>
          <w:p w14:paraId="5F20CEBC" w14:textId="3649452F"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Type of toilet facility</w:t>
            </w:r>
          </w:p>
        </w:tc>
      </w:tr>
      <w:tr w:rsidR="00C40576" w:rsidRPr="00436C79" w14:paraId="586537FE" w14:textId="08A7FE02" w:rsidTr="00C15E2E">
        <w:trPr>
          <w:trHeight w:val="144"/>
          <w:jc w:val="center"/>
        </w:trPr>
        <w:tc>
          <w:tcPr>
            <w:tcW w:w="2573" w:type="dxa"/>
            <w:tcMar>
              <w:top w:w="15" w:type="dxa"/>
              <w:left w:w="15" w:type="dxa"/>
              <w:right w:w="15" w:type="dxa"/>
            </w:tcMar>
            <w:vAlign w:val="center"/>
          </w:tcPr>
          <w:p w14:paraId="0239B88B" w14:textId="147D7C22"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Improved</w:t>
            </w:r>
          </w:p>
        </w:tc>
        <w:tc>
          <w:tcPr>
            <w:tcW w:w="2120" w:type="dxa"/>
            <w:tcMar>
              <w:top w:w="15" w:type="dxa"/>
              <w:left w:w="15" w:type="dxa"/>
              <w:right w:w="15" w:type="dxa"/>
            </w:tcMar>
            <w:vAlign w:val="center"/>
          </w:tcPr>
          <w:p w14:paraId="1D816852" w14:textId="7E4F0EED"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3F5DD370" w14:textId="082A0CB6"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12388986" w14:textId="36222E84"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1288" w:type="dxa"/>
            <w:vAlign w:val="center"/>
          </w:tcPr>
          <w:p w14:paraId="2FC841EF" w14:textId="585F3F70"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r>
      <w:tr w:rsidR="00C40576" w:rsidRPr="00436C79" w14:paraId="577A2875" w14:textId="309631EF" w:rsidTr="00C15E2E">
        <w:trPr>
          <w:trHeight w:val="144"/>
          <w:jc w:val="center"/>
        </w:trPr>
        <w:tc>
          <w:tcPr>
            <w:tcW w:w="2573" w:type="dxa"/>
            <w:tcMar>
              <w:top w:w="15" w:type="dxa"/>
              <w:left w:w="15" w:type="dxa"/>
              <w:right w:w="15" w:type="dxa"/>
            </w:tcMar>
            <w:vAlign w:val="center"/>
          </w:tcPr>
          <w:p w14:paraId="29562BAE" w14:textId="0F4F196B"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Unimproved</w:t>
            </w:r>
          </w:p>
        </w:tc>
        <w:tc>
          <w:tcPr>
            <w:tcW w:w="2120" w:type="dxa"/>
            <w:tcMar>
              <w:top w:w="15" w:type="dxa"/>
              <w:left w:w="15" w:type="dxa"/>
              <w:right w:w="15" w:type="dxa"/>
            </w:tcMar>
            <w:vAlign w:val="center"/>
          </w:tcPr>
          <w:p w14:paraId="783C43D7" w14:textId="45ABCBB9"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1.75 (1.26, 2.45)</w:t>
            </w:r>
          </w:p>
        </w:tc>
        <w:tc>
          <w:tcPr>
            <w:tcW w:w="1046" w:type="dxa"/>
            <w:tcMar>
              <w:top w:w="15" w:type="dxa"/>
              <w:left w:w="15" w:type="dxa"/>
              <w:right w:w="15" w:type="dxa"/>
            </w:tcMar>
            <w:vAlign w:val="center"/>
          </w:tcPr>
          <w:p w14:paraId="20F508AE" w14:textId="41FB426E"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0.001</w:t>
            </w:r>
          </w:p>
        </w:tc>
        <w:tc>
          <w:tcPr>
            <w:tcW w:w="2363" w:type="dxa"/>
            <w:vAlign w:val="center"/>
          </w:tcPr>
          <w:p w14:paraId="18A0ED45" w14:textId="18B1DC3F"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1.4</w:t>
            </w:r>
            <w:r w:rsidR="00B04B29" w:rsidRPr="00436C79">
              <w:rPr>
                <w:rFonts w:ascii="Times New Roman" w:eastAsia="Times New Roman" w:hAnsi="Times New Roman" w:cs="Times New Roman"/>
                <w:color w:val="000000" w:themeColor="text1"/>
                <w:sz w:val="24"/>
                <w:szCs w:val="24"/>
              </w:rPr>
              <w:t>0</w:t>
            </w:r>
            <w:r w:rsidRPr="00436C79">
              <w:rPr>
                <w:rFonts w:ascii="Times New Roman" w:eastAsia="Times New Roman" w:hAnsi="Times New Roman" w:cs="Times New Roman"/>
                <w:color w:val="000000" w:themeColor="text1"/>
                <w:sz w:val="24"/>
                <w:szCs w:val="24"/>
              </w:rPr>
              <w:t xml:space="preserve"> (0.9</w:t>
            </w:r>
            <w:r w:rsidR="00B04B29" w:rsidRPr="00436C79">
              <w:rPr>
                <w:rFonts w:ascii="Times New Roman" w:eastAsia="Times New Roman" w:hAnsi="Times New Roman" w:cs="Times New Roman"/>
                <w:color w:val="000000" w:themeColor="text1"/>
                <w:sz w:val="24"/>
                <w:szCs w:val="24"/>
              </w:rPr>
              <w:t>2</w:t>
            </w:r>
            <w:r w:rsidRPr="00436C79">
              <w:rPr>
                <w:rFonts w:ascii="Times New Roman" w:eastAsia="Times New Roman" w:hAnsi="Times New Roman" w:cs="Times New Roman"/>
                <w:color w:val="000000" w:themeColor="text1"/>
                <w:sz w:val="24"/>
                <w:szCs w:val="24"/>
              </w:rPr>
              <w:t>, 2.1</w:t>
            </w:r>
            <w:r w:rsidR="00B04B29" w:rsidRPr="00436C79">
              <w:rPr>
                <w:rFonts w:ascii="Times New Roman" w:eastAsia="Times New Roman" w:hAnsi="Times New Roman" w:cs="Times New Roman"/>
                <w:color w:val="000000" w:themeColor="text1"/>
                <w:sz w:val="24"/>
                <w:szCs w:val="24"/>
              </w:rPr>
              <w:t>4</w:t>
            </w:r>
            <w:r w:rsidRPr="00436C79">
              <w:rPr>
                <w:rFonts w:ascii="Times New Roman" w:eastAsia="Times New Roman" w:hAnsi="Times New Roman" w:cs="Times New Roman"/>
                <w:color w:val="000000" w:themeColor="text1"/>
                <w:sz w:val="24"/>
                <w:szCs w:val="24"/>
              </w:rPr>
              <w:t>)</w:t>
            </w:r>
          </w:p>
        </w:tc>
        <w:tc>
          <w:tcPr>
            <w:tcW w:w="1288" w:type="dxa"/>
            <w:vAlign w:val="center"/>
          </w:tcPr>
          <w:p w14:paraId="0D067BF0" w14:textId="6FEA881B"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0.1</w:t>
            </w:r>
            <w:r w:rsidR="00B04B29" w:rsidRPr="00436C79">
              <w:rPr>
                <w:rFonts w:ascii="Times New Roman" w:eastAsia="Times New Roman" w:hAnsi="Times New Roman" w:cs="Times New Roman"/>
                <w:color w:val="000000" w:themeColor="text1"/>
                <w:sz w:val="24"/>
                <w:szCs w:val="24"/>
              </w:rPr>
              <w:t>20</w:t>
            </w:r>
          </w:p>
        </w:tc>
      </w:tr>
      <w:tr w:rsidR="00F66608" w:rsidRPr="00436C79" w14:paraId="0E551203" w14:textId="4CCD5F0F" w:rsidTr="00C15E2E">
        <w:trPr>
          <w:trHeight w:val="144"/>
          <w:jc w:val="center"/>
        </w:trPr>
        <w:tc>
          <w:tcPr>
            <w:tcW w:w="9390" w:type="dxa"/>
            <w:gridSpan w:val="5"/>
            <w:tcMar>
              <w:top w:w="15" w:type="dxa"/>
              <w:left w:w="15" w:type="dxa"/>
              <w:right w:w="15" w:type="dxa"/>
            </w:tcMar>
            <w:vAlign w:val="center"/>
          </w:tcPr>
          <w:p w14:paraId="7DC4971D" w14:textId="518388E4"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Salt iodization</w:t>
            </w:r>
          </w:p>
        </w:tc>
      </w:tr>
      <w:tr w:rsidR="00C40576" w:rsidRPr="00436C79" w14:paraId="7DA79C49" w14:textId="79E63D7A" w:rsidTr="00C15E2E">
        <w:trPr>
          <w:trHeight w:val="144"/>
          <w:jc w:val="center"/>
        </w:trPr>
        <w:tc>
          <w:tcPr>
            <w:tcW w:w="2573" w:type="dxa"/>
            <w:tcMar>
              <w:top w:w="15" w:type="dxa"/>
              <w:left w:w="15" w:type="dxa"/>
              <w:right w:w="15" w:type="dxa"/>
            </w:tcMar>
            <w:vAlign w:val="center"/>
          </w:tcPr>
          <w:p w14:paraId="2BA5BADF" w14:textId="6F823CEF"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No</w:t>
            </w:r>
          </w:p>
        </w:tc>
        <w:tc>
          <w:tcPr>
            <w:tcW w:w="2120" w:type="dxa"/>
            <w:tcMar>
              <w:top w:w="15" w:type="dxa"/>
              <w:left w:w="15" w:type="dxa"/>
              <w:right w:w="15" w:type="dxa"/>
            </w:tcMar>
            <w:vAlign w:val="center"/>
          </w:tcPr>
          <w:p w14:paraId="4D1D1747" w14:textId="19C167E7"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39A49A9D" w14:textId="1AAE5EAB"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3B0076D4" w14:textId="5ED72335"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1288" w:type="dxa"/>
            <w:vAlign w:val="center"/>
          </w:tcPr>
          <w:p w14:paraId="10D15A99" w14:textId="7E6E8CF4"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r>
      <w:tr w:rsidR="00C40576" w:rsidRPr="00436C79" w14:paraId="0A2CCFF4" w14:textId="4A8D5B00" w:rsidTr="00C15E2E">
        <w:trPr>
          <w:trHeight w:val="144"/>
          <w:jc w:val="center"/>
        </w:trPr>
        <w:tc>
          <w:tcPr>
            <w:tcW w:w="2573" w:type="dxa"/>
            <w:tcMar>
              <w:top w:w="15" w:type="dxa"/>
              <w:left w:w="15" w:type="dxa"/>
              <w:right w:w="15" w:type="dxa"/>
            </w:tcMar>
            <w:vAlign w:val="center"/>
          </w:tcPr>
          <w:p w14:paraId="33788D42" w14:textId="48DC4EBB"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Yes</w:t>
            </w:r>
          </w:p>
        </w:tc>
        <w:tc>
          <w:tcPr>
            <w:tcW w:w="2120" w:type="dxa"/>
            <w:tcMar>
              <w:top w:w="15" w:type="dxa"/>
              <w:left w:w="15" w:type="dxa"/>
              <w:right w:w="15" w:type="dxa"/>
            </w:tcMar>
            <w:vAlign w:val="center"/>
          </w:tcPr>
          <w:p w14:paraId="189F72F2" w14:textId="00936AFD"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0.79 (0.57, 1.08)</w:t>
            </w:r>
          </w:p>
        </w:tc>
        <w:tc>
          <w:tcPr>
            <w:tcW w:w="1046" w:type="dxa"/>
            <w:tcMar>
              <w:top w:w="15" w:type="dxa"/>
              <w:left w:w="15" w:type="dxa"/>
              <w:right w:w="15" w:type="dxa"/>
            </w:tcMar>
            <w:vAlign w:val="center"/>
          </w:tcPr>
          <w:p w14:paraId="61D109C8" w14:textId="5944FB65"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0.135</w:t>
            </w:r>
          </w:p>
        </w:tc>
        <w:tc>
          <w:tcPr>
            <w:tcW w:w="2363" w:type="dxa"/>
            <w:vAlign w:val="center"/>
          </w:tcPr>
          <w:p w14:paraId="4CC50114" w14:textId="3852104F"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0.9</w:t>
            </w:r>
            <w:r w:rsidR="00B04B29"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 xml:space="preserve"> (0.6</w:t>
            </w:r>
            <w:r w:rsidR="00B04B29" w:rsidRPr="00436C79">
              <w:rPr>
                <w:rFonts w:ascii="Times New Roman" w:eastAsia="Times New Roman" w:hAnsi="Times New Roman" w:cs="Times New Roman"/>
                <w:color w:val="000000" w:themeColor="text1"/>
                <w:sz w:val="24"/>
                <w:szCs w:val="24"/>
              </w:rPr>
              <w:t>0</w:t>
            </w:r>
            <w:r w:rsidRPr="00436C79">
              <w:rPr>
                <w:rFonts w:ascii="Times New Roman" w:eastAsia="Times New Roman" w:hAnsi="Times New Roman" w:cs="Times New Roman"/>
                <w:color w:val="000000" w:themeColor="text1"/>
                <w:sz w:val="24"/>
                <w:szCs w:val="24"/>
              </w:rPr>
              <w:t>, 1.4</w:t>
            </w:r>
            <w:r w:rsidR="00B04B29"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w:t>
            </w:r>
          </w:p>
        </w:tc>
        <w:tc>
          <w:tcPr>
            <w:tcW w:w="1288" w:type="dxa"/>
            <w:vAlign w:val="center"/>
          </w:tcPr>
          <w:p w14:paraId="2BE8EA6A" w14:textId="66CF931F"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0.7</w:t>
            </w:r>
            <w:r w:rsidR="00B04B29" w:rsidRPr="00436C79">
              <w:rPr>
                <w:rFonts w:ascii="Times New Roman" w:eastAsia="Times New Roman" w:hAnsi="Times New Roman" w:cs="Times New Roman"/>
                <w:color w:val="000000" w:themeColor="text1"/>
                <w:sz w:val="24"/>
                <w:szCs w:val="24"/>
              </w:rPr>
              <w:t>31</w:t>
            </w:r>
          </w:p>
        </w:tc>
      </w:tr>
      <w:tr w:rsidR="00F66608" w:rsidRPr="00436C79" w14:paraId="7E937C12" w14:textId="2175AF10" w:rsidTr="00C15E2E">
        <w:trPr>
          <w:trHeight w:val="144"/>
          <w:jc w:val="center"/>
        </w:trPr>
        <w:tc>
          <w:tcPr>
            <w:tcW w:w="9390" w:type="dxa"/>
            <w:gridSpan w:val="5"/>
            <w:tcMar>
              <w:top w:w="15" w:type="dxa"/>
              <w:left w:w="15" w:type="dxa"/>
              <w:right w:w="15" w:type="dxa"/>
            </w:tcMar>
            <w:vAlign w:val="center"/>
          </w:tcPr>
          <w:p w14:paraId="3AC9C863" w14:textId="7C5DAE5A"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 xml:space="preserve">Sources of water </w:t>
            </w:r>
          </w:p>
        </w:tc>
      </w:tr>
      <w:tr w:rsidR="00C40576" w:rsidRPr="00436C79" w14:paraId="40248269" w14:textId="6A19540E" w:rsidTr="00C15E2E">
        <w:trPr>
          <w:trHeight w:val="144"/>
          <w:jc w:val="center"/>
        </w:trPr>
        <w:tc>
          <w:tcPr>
            <w:tcW w:w="2573" w:type="dxa"/>
            <w:tcMar>
              <w:top w:w="15" w:type="dxa"/>
              <w:left w:w="15" w:type="dxa"/>
              <w:right w:w="15" w:type="dxa"/>
            </w:tcMar>
            <w:vAlign w:val="center"/>
          </w:tcPr>
          <w:p w14:paraId="635EC137" w14:textId="2A047399"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Improved</w:t>
            </w:r>
          </w:p>
        </w:tc>
        <w:tc>
          <w:tcPr>
            <w:tcW w:w="2120" w:type="dxa"/>
            <w:tcMar>
              <w:top w:w="15" w:type="dxa"/>
              <w:left w:w="15" w:type="dxa"/>
              <w:right w:w="15" w:type="dxa"/>
            </w:tcMar>
            <w:vAlign w:val="center"/>
          </w:tcPr>
          <w:p w14:paraId="4012B613" w14:textId="065F25DD"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46DE2B5D" w14:textId="02C7DFC3"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47F94EA9" w14:textId="3F2549BC" w:rsidR="00F66608" w:rsidRPr="00436C79" w:rsidRDefault="00B04B29"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1288" w:type="dxa"/>
            <w:vAlign w:val="center"/>
          </w:tcPr>
          <w:p w14:paraId="68BA91F9" w14:textId="148A8392" w:rsidR="00F66608" w:rsidRPr="00436C79" w:rsidRDefault="00B04B29"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r>
      <w:tr w:rsidR="00C40576" w:rsidRPr="00436C79" w14:paraId="4C17A2E5" w14:textId="587EE515" w:rsidTr="00C15E2E">
        <w:trPr>
          <w:trHeight w:val="144"/>
          <w:jc w:val="center"/>
        </w:trPr>
        <w:tc>
          <w:tcPr>
            <w:tcW w:w="2573" w:type="dxa"/>
            <w:tcMar>
              <w:top w:w="15" w:type="dxa"/>
              <w:left w:w="15" w:type="dxa"/>
              <w:right w:w="15" w:type="dxa"/>
            </w:tcMar>
            <w:vAlign w:val="center"/>
          </w:tcPr>
          <w:p w14:paraId="1550840A" w14:textId="3EEE3B01"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Unimproved</w:t>
            </w:r>
          </w:p>
        </w:tc>
        <w:tc>
          <w:tcPr>
            <w:tcW w:w="2120" w:type="dxa"/>
            <w:tcMar>
              <w:top w:w="15" w:type="dxa"/>
              <w:left w:w="15" w:type="dxa"/>
              <w:right w:w="15" w:type="dxa"/>
            </w:tcMar>
            <w:vAlign w:val="center"/>
          </w:tcPr>
          <w:p w14:paraId="1C42CE89" w14:textId="12CFBBC7"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1.80 (0.73, 4.41)</w:t>
            </w:r>
          </w:p>
        </w:tc>
        <w:tc>
          <w:tcPr>
            <w:tcW w:w="1046" w:type="dxa"/>
            <w:tcMar>
              <w:top w:w="15" w:type="dxa"/>
              <w:left w:w="15" w:type="dxa"/>
              <w:right w:w="15" w:type="dxa"/>
            </w:tcMar>
            <w:vAlign w:val="center"/>
          </w:tcPr>
          <w:p w14:paraId="597B9C67" w14:textId="26EFD683"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0.199</w:t>
            </w:r>
          </w:p>
        </w:tc>
        <w:tc>
          <w:tcPr>
            <w:tcW w:w="2363" w:type="dxa"/>
            <w:vAlign w:val="center"/>
          </w:tcPr>
          <w:p w14:paraId="6885C8FB" w14:textId="53BC2944" w:rsidR="00F66608" w:rsidRPr="00436C79" w:rsidRDefault="00B04B29"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1.53 (0.53, 4.39)</w:t>
            </w:r>
          </w:p>
        </w:tc>
        <w:tc>
          <w:tcPr>
            <w:tcW w:w="1288" w:type="dxa"/>
            <w:vAlign w:val="center"/>
          </w:tcPr>
          <w:p w14:paraId="1727387D" w14:textId="252D9341" w:rsidR="00F66608" w:rsidRPr="00436C79" w:rsidRDefault="00B04B29"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0.431</w:t>
            </w:r>
          </w:p>
        </w:tc>
      </w:tr>
      <w:tr w:rsidR="00F66608" w:rsidRPr="00436C79" w14:paraId="33A2BB7F" w14:textId="56AECF6D" w:rsidTr="00C15E2E">
        <w:trPr>
          <w:trHeight w:val="144"/>
          <w:jc w:val="center"/>
        </w:trPr>
        <w:tc>
          <w:tcPr>
            <w:tcW w:w="9390" w:type="dxa"/>
            <w:gridSpan w:val="5"/>
            <w:tcMar>
              <w:top w:w="15" w:type="dxa"/>
              <w:left w:w="15" w:type="dxa"/>
              <w:right w:w="15" w:type="dxa"/>
            </w:tcMar>
            <w:vAlign w:val="center"/>
          </w:tcPr>
          <w:p w14:paraId="0B587566" w14:textId="7BA8ED2F"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sz w:val="24"/>
                <w:szCs w:val="24"/>
              </w:rPr>
              <w:t>Child has 3 or more books to read at home</w:t>
            </w:r>
            <w:r w:rsidRPr="00436C79">
              <w:rPr>
                <w:rFonts w:ascii="Times New Roman" w:eastAsia="Times New Roman" w:hAnsi="Times New Roman" w:cs="Times New Roman"/>
                <w:sz w:val="24"/>
                <w:szCs w:val="24"/>
              </w:rPr>
              <w:t xml:space="preserve"> </w:t>
            </w:r>
          </w:p>
        </w:tc>
      </w:tr>
      <w:tr w:rsidR="00C40576" w:rsidRPr="00436C79" w14:paraId="7B739C09" w14:textId="5B9C73A3" w:rsidTr="00C15E2E">
        <w:trPr>
          <w:trHeight w:val="144"/>
          <w:jc w:val="center"/>
        </w:trPr>
        <w:tc>
          <w:tcPr>
            <w:tcW w:w="2573" w:type="dxa"/>
            <w:tcMar>
              <w:top w:w="15" w:type="dxa"/>
              <w:left w:w="15" w:type="dxa"/>
              <w:right w:w="15" w:type="dxa"/>
            </w:tcMar>
            <w:vAlign w:val="center"/>
          </w:tcPr>
          <w:p w14:paraId="09DB1C71" w14:textId="231287DA"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No</w:t>
            </w:r>
          </w:p>
        </w:tc>
        <w:tc>
          <w:tcPr>
            <w:tcW w:w="2120" w:type="dxa"/>
            <w:tcMar>
              <w:top w:w="15" w:type="dxa"/>
              <w:left w:w="15" w:type="dxa"/>
              <w:right w:w="15" w:type="dxa"/>
            </w:tcMar>
            <w:vAlign w:val="center"/>
          </w:tcPr>
          <w:p w14:paraId="04EE51CA" w14:textId="61B9ACBF"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3D85B871" w14:textId="3AEC1A73"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1B801A39" w14:textId="77777777"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p>
        </w:tc>
        <w:tc>
          <w:tcPr>
            <w:tcW w:w="1288" w:type="dxa"/>
            <w:vAlign w:val="center"/>
          </w:tcPr>
          <w:p w14:paraId="1C0D2D27" w14:textId="77777777"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p>
        </w:tc>
      </w:tr>
      <w:tr w:rsidR="00C40576" w:rsidRPr="00436C79" w14:paraId="487E7701" w14:textId="4089EB16" w:rsidTr="00C15E2E">
        <w:trPr>
          <w:trHeight w:val="144"/>
          <w:jc w:val="center"/>
        </w:trPr>
        <w:tc>
          <w:tcPr>
            <w:tcW w:w="2573" w:type="dxa"/>
            <w:tcMar>
              <w:top w:w="15" w:type="dxa"/>
              <w:left w:w="15" w:type="dxa"/>
              <w:right w:w="15" w:type="dxa"/>
            </w:tcMar>
            <w:vAlign w:val="center"/>
          </w:tcPr>
          <w:p w14:paraId="3F2DC5B0" w14:textId="1B9BA2FC"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Yes</w:t>
            </w:r>
          </w:p>
        </w:tc>
        <w:tc>
          <w:tcPr>
            <w:tcW w:w="2120" w:type="dxa"/>
            <w:tcMar>
              <w:top w:w="15" w:type="dxa"/>
              <w:left w:w="15" w:type="dxa"/>
              <w:right w:w="15" w:type="dxa"/>
            </w:tcMar>
            <w:vAlign w:val="center"/>
          </w:tcPr>
          <w:p w14:paraId="08AD04E2" w14:textId="517B3825"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0.43 (0.12, 1.61)</w:t>
            </w:r>
          </w:p>
        </w:tc>
        <w:tc>
          <w:tcPr>
            <w:tcW w:w="1046" w:type="dxa"/>
            <w:tcMar>
              <w:top w:w="15" w:type="dxa"/>
              <w:left w:w="15" w:type="dxa"/>
              <w:right w:w="15" w:type="dxa"/>
            </w:tcMar>
            <w:vAlign w:val="center"/>
          </w:tcPr>
          <w:p w14:paraId="74F85B61" w14:textId="3FE91F5E"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0.212</w:t>
            </w:r>
          </w:p>
        </w:tc>
        <w:tc>
          <w:tcPr>
            <w:tcW w:w="2363" w:type="dxa"/>
            <w:vAlign w:val="center"/>
          </w:tcPr>
          <w:p w14:paraId="2B9777CC" w14:textId="77777777"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p>
        </w:tc>
        <w:tc>
          <w:tcPr>
            <w:tcW w:w="1288" w:type="dxa"/>
            <w:vAlign w:val="center"/>
          </w:tcPr>
          <w:p w14:paraId="060C947F" w14:textId="77777777"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p>
        </w:tc>
      </w:tr>
      <w:tr w:rsidR="00F66608" w:rsidRPr="00436C79" w14:paraId="29B71536" w14:textId="2BA97606" w:rsidTr="00C15E2E">
        <w:trPr>
          <w:trHeight w:val="144"/>
          <w:jc w:val="center"/>
        </w:trPr>
        <w:tc>
          <w:tcPr>
            <w:tcW w:w="9390" w:type="dxa"/>
            <w:gridSpan w:val="5"/>
            <w:tcMar>
              <w:top w:w="15" w:type="dxa"/>
              <w:left w:w="15" w:type="dxa"/>
              <w:right w:w="15" w:type="dxa"/>
            </w:tcMar>
            <w:vAlign w:val="center"/>
          </w:tcPr>
          <w:p w14:paraId="1F218C43" w14:textId="2F6F9233"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sz w:val="24"/>
                <w:szCs w:val="24"/>
              </w:rPr>
              <w:t>Child reads books or are read to at home</w:t>
            </w:r>
            <w:r w:rsidRPr="00436C79">
              <w:rPr>
                <w:rFonts w:ascii="Times New Roman" w:eastAsia="Times New Roman" w:hAnsi="Times New Roman" w:cs="Times New Roman"/>
                <w:sz w:val="24"/>
                <w:szCs w:val="24"/>
              </w:rPr>
              <w:t xml:space="preserve"> </w:t>
            </w:r>
          </w:p>
        </w:tc>
      </w:tr>
      <w:tr w:rsidR="00C40576" w:rsidRPr="00436C79" w14:paraId="566E956F" w14:textId="650EB623" w:rsidTr="00C15E2E">
        <w:trPr>
          <w:trHeight w:val="144"/>
          <w:jc w:val="center"/>
        </w:trPr>
        <w:tc>
          <w:tcPr>
            <w:tcW w:w="2573" w:type="dxa"/>
            <w:tcMar>
              <w:top w:w="15" w:type="dxa"/>
              <w:left w:w="15" w:type="dxa"/>
              <w:right w:w="15" w:type="dxa"/>
            </w:tcMar>
            <w:vAlign w:val="center"/>
          </w:tcPr>
          <w:p w14:paraId="6288A8EE" w14:textId="15E40C60" w:rsidR="00F66608" w:rsidRPr="00436C79" w:rsidRDefault="00064A57"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No</w:t>
            </w:r>
          </w:p>
        </w:tc>
        <w:tc>
          <w:tcPr>
            <w:tcW w:w="2120" w:type="dxa"/>
            <w:tcMar>
              <w:top w:w="15" w:type="dxa"/>
              <w:left w:w="15" w:type="dxa"/>
              <w:right w:w="15" w:type="dxa"/>
            </w:tcMar>
            <w:vAlign w:val="center"/>
          </w:tcPr>
          <w:p w14:paraId="4ED386F9" w14:textId="3C6EA7D8"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1046" w:type="dxa"/>
            <w:tcMar>
              <w:top w:w="15" w:type="dxa"/>
              <w:left w:w="15" w:type="dxa"/>
              <w:right w:w="15" w:type="dxa"/>
            </w:tcMar>
            <w:vAlign w:val="center"/>
          </w:tcPr>
          <w:p w14:paraId="012A46EB" w14:textId="34EE59B8" w:rsidR="00F66608" w:rsidRPr="00436C79" w:rsidRDefault="00F66608"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2363" w:type="dxa"/>
            <w:vAlign w:val="center"/>
          </w:tcPr>
          <w:p w14:paraId="5401AB1A" w14:textId="5CD16640"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1288" w:type="dxa"/>
            <w:vAlign w:val="center"/>
          </w:tcPr>
          <w:p w14:paraId="006E47B7" w14:textId="684C9437" w:rsidR="00F66608" w:rsidRPr="00436C79" w:rsidRDefault="00F66608"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r>
      <w:tr w:rsidR="00935DA1" w:rsidRPr="00436C79" w14:paraId="192485CE" w14:textId="21C1F9A5" w:rsidTr="00C15E2E">
        <w:trPr>
          <w:trHeight w:val="144"/>
          <w:jc w:val="center"/>
        </w:trPr>
        <w:tc>
          <w:tcPr>
            <w:tcW w:w="2573" w:type="dxa"/>
            <w:tcBorders>
              <w:bottom w:val="single" w:sz="12" w:space="0" w:color="auto"/>
            </w:tcBorders>
            <w:tcMar>
              <w:top w:w="15" w:type="dxa"/>
              <w:left w:w="15" w:type="dxa"/>
              <w:right w:w="15" w:type="dxa"/>
            </w:tcMar>
            <w:vAlign w:val="center"/>
          </w:tcPr>
          <w:p w14:paraId="65299277" w14:textId="6E36911B" w:rsidR="00935DA1" w:rsidRPr="00436C79" w:rsidRDefault="00935DA1"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Yes</w:t>
            </w:r>
          </w:p>
        </w:tc>
        <w:tc>
          <w:tcPr>
            <w:tcW w:w="2120" w:type="dxa"/>
            <w:tcBorders>
              <w:bottom w:val="single" w:sz="12" w:space="0" w:color="auto"/>
            </w:tcBorders>
            <w:tcMar>
              <w:top w:w="15" w:type="dxa"/>
              <w:left w:w="15" w:type="dxa"/>
              <w:right w:w="15" w:type="dxa"/>
            </w:tcMar>
            <w:vAlign w:val="center"/>
          </w:tcPr>
          <w:p w14:paraId="2AF1102A" w14:textId="23A568E6" w:rsidR="00935DA1" w:rsidRPr="00436C79" w:rsidRDefault="00935DA1"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0.07 (0.05, 0.10)</w:t>
            </w:r>
          </w:p>
        </w:tc>
        <w:tc>
          <w:tcPr>
            <w:tcW w:w="1046" w:type="dxa"/>
            <w:tcBorders>
              <w:bottom w:val="single" w:sz="12" w:space="0" w:color="auto"/>
            </w:tcBorders>
            <w:tcMar>
              <w:top w:w="15" w:type="dxa"/>
              <w:left w:w="15" w:type="dxa"/>
              <w:right w:w="15" w:type="dxa"/>
            </w:tcMar>
            <w:vAlign w:val="center"/>
          </w:tcPr>
          <w:p w14:paraId="1A8E702E" w14:textId="31A04465" w:rsidR="00935DA1" w:rsidRPr="00436C79" w:rsidRDefault="00935DA1" w:rsidP="00C15E2E">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&lt;0.001</w:t>
            </w:r>
          </w:p>
        </w:tc>
        <w:tc>
          <w:tcPr>
            <w:tcW w:w="2363" w:type="dxa"/>
            <w:tcBorders>
              <w:bottom w:val="single" w:sz="12" w:space="0" w:color="auto"/>
            </w:tcBorders>
            <w:vAlign w:val="center"/>
          </w:tcPr>
          <w:p w14:paraId="3168EFF4" w14:textId="5CDF028E" w:rsidR="00935DA1" w:rsidRPr="00436C79" w:rsidRDefault="00935DA1"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0.07 (0.04, 0.11)</w:t>
            </w:r>
          </w:p>
        </w:tc>
        <w:tc>
          <w:tcPr>
            <w:tcW w:w="1288" w:type="dxa"/>
            <w:tcBorders>
              <w:bottom w:val="single" w:sz="12" w:space="0" w:color="auto"/>
            </w:tcBorders>
            <w:vAlign w:val="center"/>
          </w:tcPr>
          <w:p w14:paraId="2992F155" w14:textId="7271F619" w:rsidR="00935DA1" w:rsidRPr="00436C79" w:rsidRDefault="00935DA1" w:rsidP="00C15E2E">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&lt;0.001</w:t>
            </w:r>
          </w:p>
        </w:tc>
      </w:tr>
    </w:tbl>
    <w:p w14:paraId="23F6B998" w14:textId="455EC7CF" w:rsidR="340113F8" w:rsidRPr="00436C79" w:rsidRDefault="340113F8" w:rsidP="0F300BE4">
      <w:pPr>
        <w:shd w:val="clear" w:color="auto" w:fill="FFFFFF" w:themeFill="background1"/>
        <w:rPr>
          <w:rFonts w:ascii="Times New Roman" w:eastAsia="Times New Roman" w:hAnsi="Times New Roman" w:cs="Times New Roman"/>
          <w:sz w:val="24"/>
          <w:szCs w:val="24"/>
        </w:rPr>
      </w:pPr>
    </w:p>
    <w:p w14:paraId="334E3918" w14:textId="35A33511" w:rsidR="00BF53B7" w:rsidRPr="00436C79" w:rsidRDefault="0067545B" w:rsidP="00BF53B7">
      <w:pPr>
        <w:shd w:val="clear" w:color="auto" w:fill="FFFFFF" w:themeFill="background1"/>
        <w:spacing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137A704" wp14:editId="070CCCA9">
            <wp:extent cx="4701540" cy="3420672"/>
            <wp:effectExtent l="0" t="0" r="0" b="0"/>
            <wp:docPr id="192589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93668" name="Picture 192589366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7850" cy="3425263"/>
                    </a:xfrm>
                    <a:prstGeom prst="rect">
                      <a:avLst/>
                    </a:prstGeom>
                  </pic:spPr>
                </pic:pic>
              </a:graphicData>
            </a:graphic>
          </wp:inline>
        </w:drawing>
      </w:r>
    </w:p>
    <w:p w14:paraId="2C39751A" w14:textId="55F9F166" w:rsidR="00BF53B7" w:rsidRPr="00436C79" w:rsidRDefault="00BF53B7" w:rsidP="00BF53B7">
      <w:pPr>
        <w:shd w:val="clear" w:color="auto" w:fill="FFFFFF" w:themeFill="background1"/>
        <w:spacing w:line="240" w:lineRule="auto"/>
        <w:jc w:val="center"/>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 xml:space="preserve">Figure </w:t>
      </w:r>
      <w:r w:rsidR="00FD03EC" w:rsidRPr="00436C79">
        <w:rPr>
          <w:rFonts w:ascii="Times New Roman" w:eastAsia="Times New Roman" w:hAnsi="Times New Roman" w:cs="Times New Roman"/>
          <w:b/>
          <w:bCs/>
          <w:sz w:val="24"/>
          <w:szCs w:val="24"/>
        </w:rPr>
        <w:t>4</w:t>
      </w:r>
      <w:r w:rsidRPr="00436C79">
        <w:rPr>
          <w:rFonts w:ascii="Times New Roman" w:eastAsia="Times New Roman" w:hAnsi="Times New Roman" w:cs="Times New Roman"/>
          <w:b/>
          <w:bCs/>
          <w:sz w:val="24"/>
          <w:szCs w:val="24"/>
        </w:rPr>
        <w:t>. Area Under ROC Curve of Adjusted Log</w:t>
      </w:r>
      <w:r w:rsidR="00CF6CDB" w:rsidRPr="00436C79">
        <w:rPr>
          <w:rFonts w:ascii="Times New Roman" w:eastAsia="Times New Roman" w:hAnsi="Times New Roman" w:cs="Times New Roman"/>
          <w:b/>
          <w:bCs/>
          <w:sz w:val="24"/>
          <w:szCs w:val="24"/>
        </w:rPr>
        <w:t>-</w:t>
      </w:r>
      <w:r w:rsidRPr="00436C79">
        <w:rPr>
          <w:rFonts w:ascii="Times New Roman" w:eastAsia="Times New Roman" w:hAnsi="Times New Roman" w:cs="Times New Roman"/>
          <w:b/>
          <w:bCs/>
          <w:sz w:val="24"/>
          <w:szCs w:val="24"/>
        </w:rPr>
        <w:t>Binomial Regression Model</w:t>
      </w:r>
    </w:p>
    <w:p w14:paraId="12115FE9" w14:textId="6DE99920" w:rsidR="340113F8" w:rsidRPr="00436C79" w:rsidRDefault="0F300BE4" w:rsidP="0F300BE4">
      <w:pPr>
        <w:shd w:val="clear" w:color="auto" w:fill="FFFFFF" w:themeFill="background1"/>
        <w:rPr>
          <w:rFonts w:ascii="Times New Roman" w:eastAsia="Times New Roman" w:hAnsi="Times New Roman" w:cs="Times New Roman"/>
          <w:b/>
          <w:bCs/>
          <w:sz w:val="24"/>
          <w:szCs w:val="24"/>
          <w:highlight w:val="yellow"/>
        </w:rPr>
      </w:pPr>
      <w:r w:rsidRPr="00436C79">
        <w:rPr>
          <w:rFonts w:ascii="Times New Roman" w:eastAsia="Times New Roman" w:hAnsi="Times New Roman" w:cs="Times New Roman"/>
          <w:b/>
          <w:bCs/>
          <w:sz w:val="24"/>
          <w:szCs w:val="24"/>
        </w:rPr>
        <w:t xml:space="preserve">Discussion: </w:t>
      </w:r>
    </w:p>
    <w:p w14:paraId="6DA5C3BD" w14:textId="4205AE92" w:rsidR="340113F8" w:rsidRPr="00436C79" w:rsidRDefault="1CCEBE27" w:rsidP="00A0753C">
      <w:pPr>
        <w:ind w:firstLine="720"/>
        <w:rPr>
          <w:rFonts w:ascii="Times New Roman" w:eastAsia="Times New Roman" w:hAnsi="Times New Roman" w:cs="Times New Roman"/>
          <w:sz w:val="24"/>
          <w:szCs w:val="24"/>
        </w:rPr>
        <w:pPrChange w:id="90" w:author="Mohammad Nayeem Hasan" w:date="2024-08-23T02:07:00Z" w16du:dateUtc="2024-08-22T20:07:00Z">
          <w:pPr/>
        </w:pPrChange>
      </w:pPr>
      <w:commentRangeStart w:id="91"/>
      <w:r w:rsidRPr="00436C79">
        <w:rPr>
          <w:rFonts w:ascii="Times New Roman" w:eastAsia="Times New Roman" w:hAnsi="Times New Roman" w:cs="Times New Roman"/>
          <w:sz w:val="24"/>
          <w:szCs w:val="24"/>
        </w:rPr>
        <w:t>In this study, we used the MICS6 (2019) data to study the association between primary school dropout and the learning environment at home in Bangladesh</w:t>
      </w:r>
      <w:r w:rsidR="00FB0CEA" w:rsidRPr="00436C79">
        <w:rPr>
          <w:rFonts w:ascii="Times New Roman" w:eastAsia="Times New Roman" w:hAnsi="Times New Roman" w:cs="Times New Roman"/>
          <w:sz w:val="24"/>
          <w:szCs w:val="24"/>
        </w:rPr>
        <w:t>. Out of all the children who start school, one in four drop</w:t>
      </w:r>
      <w:r w:rsidR="0082463A" w:rsidRPr="00436C79">
        <w:rPr>
          <w:rFonts w:ascii="Times New Roman" w:eastAsia="Times New Roman" w:hAnsi="Times New Roman" w:cs="Times New Roman"/>
          <w:sz w:val="24"/>
          <w:szCs w:val="24"/>
        </w:rPr>
        <w:t xml:space="preserve">s </w:t>
      </w:r>
      <w:r w:rsidR="00FB0CEA" w:rsidRPr="00436C79">
        <w:rPr>
          <w:rFonts w:ascii="Times New Roman" w:eastAsia="Times New Roman" w:hAnsi="Times New Roman" w:cs="Times New Roman"/>
          <w:sz w:val="24"/>
          <w:szCs w:val="24"/>
        </w:rPr>
        <w:t>out before finishing in several countries in Sub-Saharan Africa and South and West Asia [56</w:t>
      </w:r>
      <w:r w:rsidR="0082463A" w:rsidRPr="00436C79">
        <w:rPr>
          <w:rFonts w:ascii="Times New Roman" w:eastAsia="Times New Roman" w:hAnsi="Times New Roman" w:cs="Times New Roman"/>
          <w:sz w:val="24"/>
          <w:szCs w:val="24"/>
        </w:rPr>
        <w:t>]. In</w:t>
      </w:r>
      <w:r w:rsidRPr="00436C79">
        <w:rPr>
          <w:rFonts w:ascii="Times New Roman" w:eastAsia="Times New Roman" w:hAnsi="Times New Roman" w:cs="Times New Roman"/>
          <w:sz w:val="24"/>
          <w:szCs w:val="24"/>
        </w:rPr>
        <w:t xml:space="preserve"> Cambodia, the dropout rates for grades 1–6 in primary education were 3.5%–6.8</w:t>
      </w:r>
      <w:r w:rsidR="002E4D10" w:rsidRPr="00436C79">
        <w:rPr>
          <w:rFonts w:ascii="Times New Roman" w:eastAsia="Times New Roman" w:hAnsi="Times New Roman" w:cs="Times New Roman"/>
          <w:sz w:val="24"/>
          <w:szCs w:val="24"/>
        </w:rPr>
        <w:t>%</w:t>
      </w:r>
      <w:r w:rsidRPr="00436C79">
        <w:rPr>
          <w:rFonts w:ascii="Times New Roman" w:eastAsia="Times New Roman" w:hAnsi="Times New Roman" w:cs="Times New Roman"/>
          <w:sz w:val="24"/>
          <w:szCs w:val="24"/>
        </w:rPr>
        <w:t xml:space="preserve"> [</w:t>
      </w:r>
      <w:r w:rsidR="006E28F8" w:rsidRPr="00436C79">
        <w:rPr>
          <w:rFonts w:ascii="Times New Roman" w:eastAsia="Times New Roman" w:hAnsi="Times New Roman" w:cs="Times New Roman"/>
          <w:sz w:val="24"/>
          <w:szCs w:val="24"/>
        </w:rPr>
        <w:t>57</w:t>
      </w:r>
      <w:r w:rsidRPr="00436C79">
        <w:rPr>
          <w:rFonts w:ascii="Times New Roman" w:eastAsia="Times New Roman" w:hAnsi="Times New Roman" w:cs="Times New Roman"/>
          <w:sz w:val="24"/>
          <w:szCs w:val="24"/>
        </w:rPr>
        <w:t>]. Less than 10% of students drop out of school in the U.A.R., China, and Japan, while more than 70% do so in Kenya, Rhodesia, Zambia, Honduras, India, and Pakistan [</w:t>
      </w:r>
      <w:r w:rsidR="006E28F8" w:rsidRPr="00436C79">
        <w:rPr>
          <w:rFonts w:ascii="Times New Roman" w:eastAsia="Times New Roman" w:hAnsi="Times New Roman" w:cs="Times New Roman"/>
          <w:sz w:val="24"/>
          <w:szCs w:val="24"/>
        </w:rPr>
        <w:t>58</w:t>
      </w:r>
      <w:r w:rsidRPr="00436C79">
        <w:rPr>
          <w:rFonts w:ascii="Times New Roman" w:eastAsia="Times New Roman" w:hAnsi="Times New Roman" w:cs="Times New Roman"/>
          <w:sz w:val="24"/>
          <w:szCs w:val="24"/>
        </w:rPr>
        <w:t xml:space="preserve">]. The incidence of </w:t>
      </w:r>
      <w:r w:rsidR="002E4D10" w:rsidRPr="00436C79">
        <w:rPr>
          <w:rFonts w:ascii="Times New Roman" w:eastAsia="Times New Roman" w:hAnsi="Times New Roman" w:cs="Times New Roman"/>
          <w:sz w:val="24"/>
          <w:szCs w:val="24"/>
        </w:rPr>
        <w:t>students</w:t>
      </w:r>
      <w:r w:rsidRPr="00436C79">
        <w:rPr>
          <w:rFonts w:ascii="Times New Roman" w:eastAsia="Times New Roman" w:hAnsi="Times New Roman" w:cs="Times New Roman"/>
          <w:sz w:val="24"/>
          <w:szCs w:val="24"/>
        </w:rPr>
        <w:t xml:space="preserve"> dropping out of school in Uganda is palpable in primary six and primary five which is 34.9 percent and 22.1 percent respectively [</w:t>
      </w:r>
      <w:r w:rsidR="006E28F8" w:rsidRPr="00436C79">
        <w:rPr>
          <w:rFonts w:ascii="Times New Roman" w:eastAsia="Times New Roman" w:hAnsi="Times New Roman" w:cs="Times New Roman"/>
          <w:sz w:val="24"/>
          <w:szCs w:val="24"/>
        </w:rPr>
        <w:t>59</w:t>
      </w:r>
      <w:r w:rsidRPr="00436C79">
        <w:rPr>
          <w:rFonts w:ascii="Times New Roman" w:eastAsia="Times New Roman" w:hAnsi="Times New Roman" w:cs="Times New Roman"/>
          <w:sz w:val="24"/>
          <w:szCs w:val="24"/>
        </w:rPr>
        <w:t>].</w:t>
      </w:r>
      <w:commentRangeEnd w:id="91"/>
      <w:r w:rsidR="005F3281">
        <w:rPr>
          <w:rStyle w:val="CommentReference"/>
        </w:rPr>
        <w:commentReference w:id="91"/>
      </w:r>
    </w:p>
    <w:p w14:paraId="3978CFC1" w14:textId="2DB83B32" w:rsidR="340113F8" w:rsidRPr="00436C79" w:rsidDel="00A0753C" w:rsidRDefault="14200C33" w:rsidP="005F3281">
      <w:pPr>
        <w:shd w:val="clear" w:color="auto" w:fill="FFFFFF" w:themeFill="background1"/>
        <w:ind w:firstLine="720"/>
        <w:rPr>
          <w:del w:id="92" w:author="Mohammad Nayeem Hasan" w:date="2024-08-23T02:07:00Z" w16du:dateUtc="2024-08-22T20:07:00Z"/>
          <w:rFonts w:ascii="Times New Roman" w:eastAsia="Times New Roman" w:hAnsi="Times New Roman" w:cs="Times New Roman"/>
          <w:sz w:val="24"/>
          <w:szCs w:val="24"/>
          <w:lang w:val="en-GB"/>
        </w:rPr>
        <w:pPrChange w:id="93" w:author="Mohammad Nayeem Hasan" w:date="2024-08-23T02:29:00Z" w16du:dateUtc="2024-08-22T20:29:00Z">
          <w:pPr>
            <w:shd w:val="clear" w:color="auto" w:fill="FFFFFF" w:themeFill="background1"/>
          </w:pPr>
        </w:pPrChange>
      </w:pPr>
      <w:r w:rsidRPr="00436C79">
        <w:rPr>
          <w:rFonts w:ascii="Times New Roman" w:eastAsia="Times New Roman" w:hAnsi="Times New Roman" w:cs="Times New Roman"/>
          <w:sz w:val="24"/>
          <w:szCs w:val="24"/>
        </w:rPr>
        <w:t xml:space="preserve">In the child characteristic segment, we have found that </w:t>
      </w:r>
      <w:r w:rsidRPr="00436C79">
        <w:rPr>
          <w:rFonts w:ascii="Times New Roman" w:eastAsia="Times New Roman" w:hAnsi="Times New Roman" w:cs="Times New Roman"/>
          <w:sz w:val="24"/>
          <w:szCs w:val="24"/>
          <w:lang w:val="en-GB"/>
        </w:rPr>
        <w:t xml:space="preserve">child’s sex, child’s age at the beginning of school year, </w:t>
      </w:r>
      <w:r w:rsidR="00F81705" w:rsidRPr="00436C79">
        <w:rPr>
          <w:rFonts w:ascii="Times New Roman" w:eastAsia="Times New Roman" w:hAnsi="Times New Roman" w:cs="Times New Roman"/>
          <w:sz w:val="24"/>
          <w:szCs w:val="24"/>
          <w:lang w:val="en-GB"/>
        </w:rPr>
        <w:t xml:space="preserve">functional difficulties, </w:t>
      </w:r>
      <w:r w:rsidRPr="00436C79">
        <w:rPr>
          <w:rFonts w:ascii="Times New Roman" w:eastAsia="Times New Roman" w:hAnsi="Times New Roman" w:cs="Times New Roman"/>
          <w:sz w:val="24"/>
          <w:szCs w:val="24"/>
          <w:lang w:val="en-GB"/>
        </w:rPr>
        <w:t>involvement in economic activities have a significant impact on the outcome variable.</w:t>
      </w:r>
      <w:ins w:id="94" w:author="Mohammad Nayeem Hasan" w:date="2024-08-23T02:07:00Z" w16du:dateUtc="2024-08-22T20:07:00Z">
        <w:r w:rsidR="00A0753C">
          <w:rPr>
            <w:rFonts w:ascii="Times New Roman" w:eastAsia="Times New Roman" w:hAnsi="Times New Roman" w:cs="Times New Roman"/>
            <w:sz w:val="24"/>
            <w:szCs w:val="24"/>
            <w:lang w:val="en-GB"/>
          </w:rPr>
          <w:t xml:space="preserve"> </w:t>
        </w:r>
      </w:ins>
    </w:p>
    <w:p w14:paraId="00E02F8A" w14:textId="469CF443" w:rsidR="2E3B0F71" w:rsidRPr="00436C79" w:rsidRDefault="5330EFE0" w:rsidP="005F3281">
      <w:pPr>
        <w:shd w:val="clear" w:color="auto" w:fill="FFFFFF" w:themeFill="background1"/>
        <w:ind w:firstLine="720"/>
        <w:rPr>
          <w:rFonts w:ascii="Times New Roman" w:eastAsia="Times New Roman" w:hAnsi="Times New Roman" w:cs="Times New Roman"/>
          <w:color w:val="000000" w:themeColor="text1"/>
          <w:sz w:val="24"/>
          <w:szCs w:val="24"/>
        </w:rPr>
        <w:pPrChange w:id="95" w:author="Mohammad Nayeem Hasan" w:date="2024-08-23T02:29:00Z" w16du:dateUtc="2024-08-22T20:29:00Z">
          <w:pPr/>
        </w:pPrChange>
      </w:pPr>
      <w:r w:rsidRPr="00436C79">
        <w:rPr>
          <w:rFonts w:ascii="Times New Roman" w:eastAsia="Times New Roman" w:hAnsi="Times New Roman" w:cs="Times New Roman"/>
          <w:sz w:val="24"/>
          <w:szCs w:val="24"/>
          <w:lang w:val="en-GB"/>
        </w:rPr>
        <w:t>According to our research, male children had a higher primary school dropout rate than female children. The results coincided with research conducted in Cambodia, China [</w:t>
      </w:r>
      <w:r w:rsidR="006E28F8" w:rsidRPr="00436C79">
        <w:rPr>
          <w:rFonts w:ascii="Times New Roman" w:eastAsia="Times New Roman" w:hAnsi="Times New Roman" w:cs="Times New Roman"/>
          <w:sz w:val="24"/>
          <w:szCs w:val="24"/>
          <w:lang w:val="en-GB"/>
        </w:rPr>
        <w:t>60</w:t>
      </w:r>
      <w:r w:rsidRPr="00436C79">
        <w:rPr>
          <w:rFonts w:ascii="Times New Roman" w:eastAsia="Times New Roman" w:hAnsi="Times New Roman" w:cs="Times New Roman"/>
          <w:sz w:val="24"/>
          <w:szCs w:val="24"/>
          <w:lang w:val="en-GB"/>
        </w:rPr>
        <w:t>]. Hirakawa et al. also found that boys were more likely to drop out of primary school than girls [</w:t>
      </w:r>
      <w:r w:rsidR="006E28F8" w:rsidRPr="00436C79">
        <w:rPr>
          <w:rFonts w:ascii="Times New Roman" w:eastAsia="Times New Roman" w:hAnsi="Times New Roman" w:cs="Times New Roman"/>
          <w:sz w:val="24"/>
          <w:szCs w:val="24"/>
          <w:lang w:val="en-GB"/>
        </w:rPr>
        <w:t>61</w:t>
      </w:r>
      <w:r w:rsidRPr="00436C79">
        <w:rPr>
          <w:rFonts w:ascii="Times New Roman" w:eastAsia="Times New Roman" w:hAnsi="Times New Roman" w:cs="Times New Roman"/>
          <w:sz w:val="24"/>
          <w:szCs w:val="24"/>
          <w:lang w:val="en-GB"/>
        </w:rPr>
        <w:t>]. We also observed that children who started primary school late were more likely to drop out, which is consistent with research from Cambodia [</w:t>
      </w:r>
      <w:r w:rsidR="006E28F8" w:rsidRPr="00436C79">
        <w:rPr>
          <w:rFonts w:ascii="Times New Roman" w:eastAsia="Times New Roman" w:hAnsi="Times New Roman" w:cs="Times New Roman"/>
          <w:sz w:val="24"/>
          <w:szCs w:val="24"/>
          <w:lang w:val="en-GB"/>
        </w:rPr>
        <w:t>62</w:t>
      </w:r>
      <w:r w:rsidRPr="00436C79">
        <w:rPr>
          <w:rFonts w:ascii="Times New Roman" w:eastAsia="Times New Roman" w:hAnsi="Times New Roman" w:cs="Times New Roman"/>
          <w:sz w:val="24"/>
          <w:szCs w:val="24"/>
          <w:lang w:val="en-GB"/>
        </w:rPr>
        <w:t>] and Mozambique [</w:t>
      </w:r>
      <w:r w:rsidR="006E28F8" w:rsidRPr="00436C79">
        <w:rPr>
          <w:rFonts w:ascii="Times New Roman" w:eastAsia="Times New Roman" w:hAnsi="Times New Roman" w:cs="Times New Roman"/>
          <w:sz w:val="24"/>
          <w:szCs w:val="24"/>
          <w:lang w:val="en-GB"/>
        </w:rPr>
        <w:t>63</w:t>
      </w:r>
      <w:r w:rsidRPr="00436C79">
        <w:rPr>
          <w:rFonts w:ascii="Times New Roman" w:eastAsia="Times New Roman" w:hAnsi="Times New Roman" w:cs="Times New Roman"/>
          <w:sz w:val="24"/>
          <w:szCs w:val="24"/>
          <w:lang w:val="en-GB"/>
        </w:rPr>
        <w:t xml:space="preserve">]. </w:t>
      </w:r>
    </w:p>
    <w:p w14:paraId="58B431D4" w14:textId="16BDC9AA" w:rsidR="2E3B0F71" w:rsidRPr="00436C79" w:rsidRDefault="5330EFE0" w:rsidP="00BE16FA">
      <w:pPr>
        <w:ind w:firstLine="720"/>
        <w:rPr>
          <w:rFonts w:ascii="Times New Roman" w:eastAsia="Times New Roman" w:hAnsi="Times New Roman" w:cs="Times New Roman"/>
          <w:color w:val="000000" w:themeColor="text1"/>
          <w:sz w:val="24"/>
          <w:szCs w:val="24"/>
        </w:rPr>
        <w:pPrChange w:id="96" w:author="Mohammad Nayeem Hasan" w:date="2024-08-23T02:32:00Z" w16du:dateUtc="2024-08-22T20:32:00Z">
          <w:pPr/>
        </w:pPrChange>
      </w:pPr>
      <w:commentRangeStart w:id="97"/>
      <w:r w:rsidRPr="00436C79">
        <w:rPr>
          <w:rFonts w:ascii="Times New Roman" w:eastAsia="Times New Roman" w:hAnsi="Times New Roman" w:cs="Times New Roman"/>
          <w:sz w:val="24"/>
          <w:szCs w:val="24"/>
          <w:lang w:val="en-GB"/>
        </w:rPr>
        <w:t xml:space="preserve">Compared to children who </w:t>
      </w:r>
      <w:commentRangeEnd w:id="97"/>
      <w:r w:rsidR="00BE16FA">
        <w:rPr>
          <w:rStyle w:val="CommentReference"/>
        </w:rPr>
        <w:commentReference w:id="97"/>
      </w:r>
      <w:r w:rsidRPr="00436C79">
        <w:rPr>
          <w:rFonts w:ascii="Times New Roman" w:eastAsia="Times New Roman" w:hAnsi="Times New Roman" w:cs="Times New Roman"/>
          <w:sz w:val="24"/>
          <w:szCs w:val="24"/>
          <w:lang w:val="en-GB"/>
        </w:rPr>
        <w:t>experienced functional difficulties, we found that children without such difficulties had a lower primary school dropout rate. Miller et al. discovered that students with certain disabilities dropped out at a higher rate than those without disabilities [</w:t>
      </w:r>
      <w:r w:rsidR="006E28F8" w:rsidRPr="00436C79">
        <w:rPr>
          <w:rFonts w:ascii="Times New Roman" w:eastAsia="Times New Roman" w:hAnsi="Times New Roman" w:cs="Times New Roman"/>
          <w:sz w:val="24"/>
          <w:szCs w:val="24"/>
          <w:lang w:val="en-GB"/>
        </w:rPr>
        <w:t>64</w:t>
      </w:r>
      <w:r w:rsidRPr="00436C79">
        <w:rPr>
          <w:rFonts w:ascii="Times New Roman" w:eastAsia="Times New Roman" w:hAnsi="Times New Roman" w:cs="Times New Roman"/>
          <w:sz w:val="24"/>
          <w:szCs w:val="24"/>
          <w:lang w:val="en-GB"/>
        </w:rPr>
        <w:t xml:space="preserve">]. According to a study, children in Cambodia, Colombia, Gambia, Maldives, Uganda, and Yemen </w:t>
      </w:r>
      <w:r w:rsidRPr="00436C79">
        <w:rPr>
          <w:rFonts w:ascii="Times New Roman" w:eastAsia="Times New Roman" w:hAnsi="Times New Roman" w:cs="Times New Roman"/>
          <w:sz w:val="24"/>
          <w:szCs w:val="24"/>
          <w:lang w:val="en-GB"/>
        </w:rPr>
        <w:lastRenderedPageBreak/>
        <w:t>who had disabilities were, on average, more than twice as likely to drop out of school than children without disabilities [</w:t>
      </w:r>
      <w:r w:rsidR="006E28F8" w:rsidRPr="00436C79">
        <w:rPr>
          <w:rFonts w:ascii="Times New Roman" w:eastAsia="Times New Roman" w:hAnsi="Times New Roman" w:cs="Times New Roman"/>
          <w:sz w:val="24"/>
          <w:szCs w:val="24"/>
          <w:lang w:val="en-GB"/>
        </w:rPr>
        <w:t>65</w:t>
      </w:r>
      <w:r w:rsidRPr="00436C79">
        <w:rPr>
          <w:rFonts w:ascii="Times New Roman" w:eastAsia="Times New Roman" w:hAnsi="Times New Roman" w:cs="Times New Roman"/>
          <w:sz w:val="24"/>
          <w:szCs w:val="24"/>
          <w:lang w:val="en-GB"/>
        </w:rPr>
        <w:t>].</w:t>
      </w:r>
    </w:p>
    <w:p w14:paraId="788D95C7" w14:textId="20B6922F" w:rsidR="2E3B0F71" w:rsidRPr="00436C79" w:rsidRDefault="5330EFE0" w:rsidP="00BE16FA">
      <w:pPr>
        <w:ind w:firstLine="720"/>
        <w:rPr>
          <w:rFonts w:ascii="Times New Roman" w:eastAsia="Times New Roman" w:hAnsi="Times New Roman" w:cs="Times New Roman"/>
          <w:color w:val="000000" w:themeColor="text1"/>
          <w:sz w:val="24"/>
          <w:szCs w:val="24"/>
          <w:lang w:val="en-GB"/>
        </w:rPr>
        <w:pPrChange w:id="98" w:author="Mohammad Nayeem Hasan" w:date="2024-08-23T02:32:00Z" w16du:dateUtc="2024-08-22T20:32:00Z">
          <w:pPr/>
        </w:pPrChange>
      </w:pPr>
      <w:r w:rsidRPr="00436C79">
        <w:rPr>
          <w:rFonts w:ascii="Times New Roman" w:eastAsia="Times New Roman" w:hAnsi="Times New Roman" w:cs="Times New Roman"/>
          <w:sz w:val="24"/>
          <w:szCs w:val="24"/>
          <w:lang w:val="en-GB"/>
        </w:rPr>
        <w:t>Our findings showed that children who engaged in economic activities had a higher probability of dropping out of primary school compared to their non-participating peers. The outcomes were consistent with earlier research in India [</w:t>
      </w:r>
      <w:r w:rsidR="006E28F8" w:rsidRPr="00436C79">
        <w:rPr>
          <w:rFonts w:ascii="Times New Roman" w:eastAsia="Times New Roman" w:hAnsi="Times New Roman" w:cs="Times New Roman"/>
          <w:sz w:val="24"/>
          <w:szCs w:val="24"/>
          <w:lang w:val="en-GB"/>
        </w:rPr>
        <w:t>66</w:t>
      </w:r>
      <w:r w:rsidRPr="00436C79">
        <w:rPr>
          <w:rFonts w:ascii="Times New Roman" w:eastAsia="Times New Roman" w:hAnsi="Times New Roman" w:cs="Times New Roman"/>
          <w:sz w:val="24"/>
          <w:szCs w:val="24"/>
          <w:lang w:val="en-GB"/>
        </w:rPr>
        <w:t>] and Lao PDR [</w:t>
      </w:r>
      <w:r w:rsidR="006E28F8" w:rsidRPr="00436C79">
        <w:rPr>
          <w:rFonts w:ascii="Times New Roman" w:eastAsia="Times New Roman" w:hAnsi="Times New Roman" w:cs="Times New Roman"/>
          <w:sz w:val="24"/>
          <w:szCs w:val="24"/>
          <w:lang w:val="en-GB"/>
        </w:rPr>
        <w:t>67</w:t>
      </w:r>
      <w:r w:rsidRPr="00436C79">
        <w:rPr>
          <w:rFonts w:ascii="Times New Roman" w:eastAsia="Times New Roman" w:hAnsi="Times New Roman" w:cs="Times New Roman"/>
          <w:sz w:val="24"/>
          <w:szCs w:val="24"/>
          <w:lang w:val="en-GB"/>
        </w:rPr>
        <w:t>]. Further research by Nnaemeka et al. revealed that the leading cause of primary school students drop out is child labour [</w:t>
      </w:r>
      <w:r w:rsidR="006E28F8" w:rsidRPr="00436C79">
        <w:rPr>
          <w:rFonts w:ascii="Times New Roman" w:eastAsia="Times New Roman" w:hAnsi="Times New Roman" w:cs="Times New Roman"/>
          <w:sz w:val="24"/>
          <w:szCs w:val="24"/>
          <w:lang w:val="en-GB"/>
        </w:rPr>
        <w:t>68</w:t>
      </w:r>
      <w:r w:rsidRPr="00436C79">
        <w:rPr>
          <w:rFonts w:ascii="Times New Roman" w:eastAsia="Times New Roman" w:hAnsi="Times New Roman" w:cs="Times New Roman"/>
          <w:sz w:val="24"/>
          <w:szCs w:val="24"/>
          <w:lang w:val="en-GB"/>
        </w:rPr>
        <w:t>].</w:t>
      </w:r>
    </w:p>
    <w:p w14:paraId="2F501747" w14:textId="612A2E6A" w:rsidR="1CCEBE27" w:rsidRPr="00436C79" w:rsidRDefault="6A166FF8" w:rsidP="00BE16FA">
      <w:pPr>
        <w:shd w:val="clear" w:color="auto" w:fill="FFFFFF" w:themeFill="background1"/>
        <w:ind w:firstLine="720"/>
        <w:rPr>
          <w:rFonts w:ascii="Times New Roman" w:eastAsia="Times New Roman" w:hAnsi="Times New Roman" w:cs="Times New Roman"/>
          <w:sz w:val="24"/>
          <w:szCs w:val="24"/>
        </w:rPr>
        <w:pPrChange w:id="99" w:author="Mohammad Nayeem Hasan" w:date="2024-08-23T02:33:00Z" w16du:dateUtc="2024-08-22T20:33:00Z">
          <w:pPr>
            <w:shd w:val="clear" w:color="auto" w:fill="FFFFFF" w:themeFill="background1"/>
          </w:pPr>
        </w:pPrChange>
      </w:pPr>
      <w:r w:rsidRPr="00436C79">
        <w:rPr>
          <w:rFonts w:ascii="Times New Roman" w:eastAsia="Times New Roman" w:hAnsi="Times New Roman" w:cs="Times New Roman"/>
          <w:sz w:val="24"/>
          <w:szCs w:val="24"/>
        </w:rPr>
        <w:t>In the segment of</w:t>
      </w:r>
      <w:r w:rsidR="00F81705" w:rsidRPr="00436C79">
        <w:rPr>
          <w:rFonts w:ascii="Times New Roman" w:eastAsia="Times New Roman" w:hAnsi="Times New Roman" w:cs="Times New Roman"/>
          <w:sz w:val="24"/>
          <w:szCs w:val="24"/>
        </w:rPr>
        <w:t xml:space="preserve"> parent’s and</w:t>
      </w:r>
      <w:r w:rsidRPr="00436C79">
        <w:rPr>
          <w:rFonts w:ascii="Times New Roman" w:eastAsia="Times New Roman" w:hAnsi="Times New Roman" w:cs="Times New Roman"/>
          <w:sz w:val="24"/>
          <w:szCs w:val="24"/>
        </w:rPr>
        <w:t xml:space="preserve"> household characteristic</w:t>
      </w:r>
      <w:r w:rsidR="00F81705" w:rsidRPr="00436C79">
        <w:rPr>
          <w:rFonts w:ascii="Times New Roman" w:eastAsia="Times New Roman" w:hAnsi="Times New Roman" w:cs="Times New Roman"/>
          <w:sz w:val="24"/>
          <w:szCs w:val="24"/>
        </w:rPr>
        <w:t>s</w:t>
      </w:r>
      <w:r w:rsidRPr="00436C79">
        <w:rPr>
          <w:rFonts w:ascii="Times New Roman" w:eastAsia="Times New Roman" w:hAnsi="Times New Roman" w:cs="Times New Roman"/>
          <w:sz w:val="24"/>
          <w:szCs w:val="24"/>
        </w:rPr>
        <w:t xml:space="preserve">, we have also found that mother's education, sex of household head, household wealth index, type of toilet </w:t>
      </w:r>
      <w:r w:rsidR="00D764A4" w:rsidRPr="00436C79">
        <w:rPr>
          <w:rFonts w:ascii="Times New Roman" w:eastAsia="Times New Roman" w:hAnsi="Times New Roman" w:cs="Times New Roman"/>
          <w:sz w:val="24"/>
          <w:szCs w:val="24"/>
        </w:rPr>
        <w:t>facility, child</w:t>
      </w:r>
      <w:r w:rsidRPr="00436C79">
        <w:rPr>
          <w:rFonts w:ascii="Times New Roman" w:eastAsia="Times New Roman" w:hAnsi="Times New Roman" w:cs="Times New Roman"/>
          <w:sz w:val="24"/>
          <w:szCs w:val="24"/>
        </w:rPr>
        <w:t xml:space="preserve"> reads books or are read to at home have been linked to the outcome variable.   </w:t>
      </w:r>
    </w:p>
    <w:p w14:paraId="5B402D1A" w14:textId="7A7535CC" w:rsidR="2E3B0F71" w:rsidRPr="00436C79" w:rsidRDefault="6A166FF8" w:rsidP="00BE16FA">
      <w:pPr>
        <w:ind w:firstLine="720"/>
        <w:rPr>
          <w:rFonts w:ascii="Times New Roman" w:eastAsia="Times New Roman" w:hAnsi="Times New Roman" w:cs="Times New Roman"/>
          <w:sz w:val="24"/>
          <w:szCs w:val="24"/>
        </w:rPr>
        <w:pPrChange w:id="100" w:author="Mohammad Nayeem Hasan" w:date="2024-08-23T02:33:00Z" w16du:dateUtc="2024-08-22T20:33:00Z">
          <w:pPr/>
        </w:pPrChange>
      </w:pPr>
      <w:r w:rsidRPr="00436C79">
        <w:rPr>
          <w:rFonts w:ascii="Times New Roman" w:eastAsia="Times New Roman" w:hAnsi="Times New Roman" w:cs="Times New Roman"/>
          <w:sz w:val="24"/>
          <w:szCs w:val="24"/>
          <w:lang w:val="en-GB"/>
        </w:rPr>
        <w:t>Our findings showed that</w:t>
      </w:r>
      <w:r w:rsidRPr="00436C79">
        <w:rPr>
          <w:rFonts w:ascii="Times New Roman" w:eastAsia="Times New Roman" w:hAnsi="Times New Roman" w:cs="Times New Roman"/>
          <w:sz w:val="24"/>
          <w:szCs w:val="24"/>
        </w:rPr>
        <w:t xml:space="preserve"> mother’s education level and primary school dropout has found an inverse relationship as we can see that dropout rate is lower among the students whose mothers are highly educated. To support our statement, we have found from a China Family Panel Studies which states - mother's education increases adolescents’ school enrollment, math test scores, college aspiration, and internal locus of control related to education as well as in developed countries like USA it is found that parental education has reduced the incidence of grade repetition focusing on children age 7-15 which have similarities with our findings [</w:t>
      </w:r>
      <w:r w:rsidR="006E28F8" w:rsidRPr="00436C79">
        <w:rPr>
          <w:rFonts w:ascii="Times New Roman" w:eastAsia="Times New Roman" w:hAnsi="Times New Roman" w:cs="Times New Roman"/>
          <w:sz w:val="24"/>
          <w:szCs w:val="24"/>
        </w:rPr>
        <w:t>69</w:t>
      </w:r>
      <w:r w:rsidRPr="00436C79">
        <w:rPr>
          <w:rFonts w:ascii="Times New Roman" w:eastAsia="Times New Roman" w:hAnsi="Times New Roman" w:cs="Times New Roman"/>
          <w:sz w:val="24"/>
          <w:szCs w:val="24"/>
        </w:rPr>
        <w:t xml:space="preserve">, </w:t>
      </w:r>
      <w:r w:rsidR="006E28F8" w:rsidRPr="00436C79">
        <w:rPr>
          <w:rFonts w:ascii="Times New Roman" w:eastAsia="Times New Roman" w:hAnsi="Times New Roman" w:cs="Times New Roman"/>
          <w:sz w:val="24"/>
          <w:szCs w:val="24"/>
        </w:rPr>
        <w:t>70</w:t>
      </w:r>
      <w:r w:rsidRPr="00436C79">
        <w:rPr>
          <w:rFonts w:ascii="Times New Roman" w:eastAsia="Times New Roman" w:hAnsi="Times New Roman" w:cs="Times New Roman"/>
          <w:sz w:val="24"/>
          <w:szCs w:val="24"/>
        </w:rPr>
        <w:t xml:space="preserve">]. </w:t>
      </w:r>
    </w:p>
    <w:p w14:paraId="78B5A413" w14:textId="70C05373" w:rsidR="2E3B0F71" w:rsidRPr="00436C79" w:rsidRDefault="6A166FF8" w:rsidP="00BE16FA">
      <w:pPr>
        <w:shd w:val="clear" w:color="auto" w:fill="FFFFFF" w:themeFill="background1"/>
        <w:ind w:firstLine="720"/>
        <w:rPr>
          <w:rFonts w:ascii="Times New Roman" w:eastAsia="Times New Roman" w:hAnsi="Times New Roman" w:cs="Times New Roman"/>
          <w:sz w:val="24"/>
          <w:szCs w:val="24"/>
        </w:rPr>
        <w:pPrChange w:id="101" w:author="Mohammad Nayeem Hasan" w:date="2024-08-23T02:33:00Z" w16du:dateUtc="2024-08-22T20:33:00Z">
          <w:pPr>
            <w:shd w:val="clear" w:color="auto" w:fill="FFFFFF" w:themeFill="background1"/>
          </w:pPr>
        </w:pPrChange>
      </w:pPr>
      <w:r w:rsidRPr="00436C79">
        <w:rPr>
          <w:rFonts w:ascii="Times New Roman" w:eastAsia="Times New Roman" w:hAnsi="Times New Roman" w:cs="Times New Roman"/>
          <w:sz w:val="24"/>
          <w:szCs w:val="24"/>
        </w:rPr>
        <w:t>Another finding shows the tendency of dropping out among primary school students is less when there is female household head compared to male household head. Some studies also show that children living in female-headed households are more likely to enroll and stay in school compared to those living in male-headed households [</w:t>
      </w:r>
      <w:r w:rsidR="006E28F8" w:rsidRPr="00436C79">
        <w:rPr>
          <w:rFonts w:ascii="Times New Roman" w:eastAsia="Times New Roman" w:hAnsi="Times New Roman" w:cs="Times New Roman"/>
          <w:sz w:val="24"/>
          <w:szCs w:val="24"/>
        </w:rPr>
        <w:t>71</w:t>
      </w:r>
      <w:r w:rsidRPr="00436C79">
        <w:rPr>
          <w:rFonts w:ascii="Times New Roman" w:eastAsia="Times New Roman" w:hAnsi="Times New Roman" w:cs="Times New Roman"/>
          <w:sz w:val="24"/>
          <w:szCs w:val="24"/>
        </w:rPr>
        <w:t xml:space="preserve">, </w:t>
      </w:r>
      <w:r w:rsidR="006E28F8" w:rsidRPr="00436C79">
        <w:rPr>
          <w:rFonts w:ascii="Times New Roman" w:eastAsia="Times New Roman" w:hAnsi="Times New Roman" w:cs="Times New Roman"/>
          <w:sz w:val="24"/>
          <w:szCs w:val="24"/>
        </w:rPr>
        <w:t>72</w:t>
      </w:r>
      <w:r w:rsidRPr="00436C79">
        <w:rPr>
          <w:rFonts w:ascii="Times New Roman" w:eastAsia="Times New Roman" w:hAnsi="Times New Roman" w:cs="Times New Roman"/>
          <w:sz w:val="24"/>
          <w:szCs w:val="24"/>
        </w:rPr>
        <w:t xml:space="preserve">, </w:t>
      </w:r>
      <w:r w:rsidR="006E28F8" w:rsidRPr="00436C79">
        <w:rPr>
          <w:rFonts w:ascii="Times New Roman" w:eastAsia="Times New Roman" w:hAnsi="Times New Roman" w:cs="Times New Roman"/>
          <w:sz w:val="24"/>
          <w:szCs w:val="24"/>
        </w:rPr>
        <w:t>73</w:t>
      </w:r>
      <w:r w:rsidRPr="00436C79">
        <w:rPr>
          <w:rFonts w:ascii="Times New Roman" w:eastAsia="Times New Roman" w:hAnsi="Times New Roman" w:cs="Times New Roman"/>
          <w:sz w:val="24"/>
          <w:szCs w:val="24"/>
        </w:rPr>
        <w:t>].</w:t>
      </w:r>
    </w:p>
    <w:p w14:paraId="5B0AE9C5" w14:textId="23A6DAEA" w:rsidR="2E3B0F71" w:rsidRPr="00436C79" w:rsidRDefault="5330EFE0" w:rsidP="00BE16FA">
      <w:pPr>
        <w:shd w:val="clear" w:color="auto" w:fill="FFFFFF" w:themeFill="background1"/>
        <w:ind w:firstLine="720"/>
        <w:rPr>
          <w:rFonts w:ascii="Times New Roman" w:eastAsia="Times New Roman" w:hAnsi="Times New Roman" w:cs="Times New Roman"/>
          <w:sz w:val="24"/>
          <w:szCs w:val="24"/>
        </w:rPr>
        <w:pPrChange w:id="102" w:author="Mohammad Nayeem Hasan" w:date="2024-08-23T02:33:00Z" w16du:dateUtc="2024-08-22T20:33:00Z">
          <w:pPr>
            <w:shd w:val="clear" w:color="auto" w:fill="FFFFFF" w:themeFill="background1"/>
          </w:pPr>
        </w:pPrChange>
      </w:pPr>
      <w:r w:rsidRPr="00436C79">
        <w:rPr>
          <w:rFonts w:ascii="Times New Roman" w:eastAsia="Times New Roman" w:hAnsi="Times New Roman" w:cs="Times New Roman"/>
          <w:sz w:val="24"/>
          <w:szCs w:val="24"/>
        </w:rPr>
        <w:t>Moreover, dropout rates are significantly impacted by the household wealth index, especially for the wealthier groups. The findings show that there is a significant difference between the wealthiest and other wealth categories, and that higher household wealth is linked to lower attrition rates. This emphasizes the role that socioeconomic status plays in determining educational results and emphasizes the necessity for focused interventions to bridge gaps in students' access to and success in school [</w:t>
      </w:r>
      <w:r w:rsidR="006E28F8" w:rsidRPr="00436C79">
        <w:rPr>
          <w:rFonts w:ascii="Times New Roman" w:eastAsia="Times New Roman" w:hAnsi="Times New Roman" w:cs="Times New Roman"/>
          <w:sz w:val="24"/>
          <w:szCs w:val="24"/>
        </w:rPr>
        <w:t>74,</w:t>
      </w:r>
      <w:r w:rsidRPr="00436C79">
        <w:rPr>
          <w:rFonts w:ascii="Times New Roman" w:eastAsia="Times New Roman" w:hAnsi="Times New Roman" w:cs="Times New Roman"/>
          <w:sz w:val="24"/>
          <w:szCs w:val="24"/>
        </w:rPr>
        <w:t>30].</w:t>
      </w:r>
    </w:p>
    <w:p w14:paraId="6FF44457" w14:textId="342D493B" w:rsidR="2E3B0F71" w:rsidRPr="00436C79" w:rsidRDefault="0F300BE4" w:rsidP="00BE16FA">
      <w:pPr>
        <w:shd w:val="clear" w:color="auto" w:fill="FFFFFF" w:themeFill="background1"/>
        <w:ind w:firstLine="720"/>
        <w:rPr>
          <w:rFonts w:ascii="Times New Roman" w:eastAsia="Times New Roman" w:hAnsi="Times New Roman" w:cs="Times New Roman"/>
          <w:sz w:val="24"/>
          <w:szCs w:val="24"/>
          <w:highlight w:val="yellow"/>
        </w:rPr>
        <w:pPrChange w:id="103" w:author="Mohammad Nayeem Hasan" w:date="2024-08-23T02:33:00Z" w16du:dateUtc="2024-08-22T20:33:00Z">
          <w:pPr>
            <w:shd w:val="clear" w:color="auto" w:fill="FFFFFF" w:themeFill="background1"/>
          </w:pPr>
        </w:pPrChange>
      </w:pPr>
      <w:commentRangeStart w:id="104"/>
      <w:r w:rsidRPr="00436C79">
        <w:rPr>
          <w:rFonts w:ascii="Times New Roman" w:eastAsia="Times New Roman" w:hAnsi="Times New Roman" w:cs="Times New Roman"/>
          <w:sz w:val="24"/>
          <w:szCs w:val="24"/>
        </w:rPr>
        <w:t>Sanitation plays a vital role in primary school dropouts as per the finding shows that good sanitation leads to less chances of dropping out rather than compromised toilet facilities.</w:t>
      </w:r>
      <w:commentRangeEnd w:id="104"/>
      <w:r w:rsidR="00BE16FA">
        <w:rPr>
          <w:rStyle w:val="CommentReference"/>
        </w:rPr>
        <w:commentReference w:id="104"/>
      </w:r>
    </w:p>
    <w:p w14:paraId="3777EDA9" w14:textId="1971CC67" w:rsidR="2E3B0F71" w:rsidRPr="00436C79" w:rsidRDefault="6A166FF8" w:rsidP="00BE16FA">
      <w:pPr>
        <w:shd w:val="clear" w:color="auto" w:fill="FFFFFF" w:themeFill="background1"/>
        <w:ind w:firstLine="720"/>
        <w:rPr>
          <w:rFonts w:ascii="Times New Roman" w:eastAsia="Times New Roman" w:hAnsi="Times New Roman" w:cs="Times New Roman"/>
          <w:sz w:val="24"/>
          <w:szCs w:val="24"/>
        </w:rPr>
        <w:pPrChange w:id="105" w:author="Mohammad Nayeem Hasan" w:date="2024-08-23T02:33:00Z" w16du:dateUtc="2024-08-22T20:33:00Z">
          <w:pPr>
            <w:shd w:val="clear" w:color="auto" w:fill="FFFFFF" w:themeFill="background1"/>
          </w:pPr>
        </w:pPrChange>
      </w:pPr>
      <w:r w:rsidRPr="00436C79">
        <w:rPr>
          <w:rFonts w:ascii="Times New Roman" w:eastAsia="Times New Roman" w:hAnsi="Times New Roman" w:cs="Times New Roman"/>
          <w:sz w:val="24"/>
          <w:szCs w:val="24"/>
        </w:rPr>
        <w:t>Another key factor would be the lack of proper study at home which has similarities to our finding which shows children reading books at home have a lower possibility of dropping out than the children who do not [</w:t>
      </w:r>
      <w:r w:rsidR="006E28F8" w:rsidRPr="00436C79">
        <w:rPr>
          <w:rFonts w:ascii="Times New Roman" w:eastAsia="Times New Roman" w:hAnsi="Times New Roman" w:cs="Times New Roman"/>
          <w:sz w:val="24"/>
          <w:szCs w:val="24"/>
        </w:rPr>
        <w:t>75</w:t>
      </w:r>
      <w:r w:rsidRPr="00436C79">
        <w:rPr>
          <w:rFonts w:ascii="Times New Roman" w:eastAsia="Times New Roman" w:hAnsi="Times New Roman" w:cs="Times New Roman"/>
          <w:sz w:val="24"/>
          <w:szCs w:val="24"/>
        </w:rPr>
        <w:t xml:space="preserve">]. </w:t>
      </w:r>
    </w:p>
    <w:p w14:paraId="7540B43E" w14:textId="71ABFB3C" w:rsidR="27500FD5" w:rsidRPr="00436C79" w:rsidRDefault="0F300BE4" w:rsidP="0F300BE4">
      <w:pPr>
        <w:shd w:val="clear" w:color="auto" w:fill="FFFFFF" w:themeFill="background1"/>
        <w:rPr>
          <w:rFonts w:ascii="Times New Roman" w:eastAsia="Times New Roman" w:hAnsi="Times New Roman" w:cs="Times New Roman"/>
          <w:color w:val="434343"/>
          <w:sz w:val="24"/>
          <w:szCs w:val="24"/>
        </w:rPr>
      </w:pPr>
      <w:r w:rsidRPr="00436C79">
        <w:rPr>
          <w:rFonts w:ascii="Times New Roman" w:eastAsia="Times New Roman" w:hAnsi="Times New Roman" w:cs="Times New Roman"/>
          <w:b/>
          <w:bCs/>
          <w:sz w:val="24"/>
          <w:szCs w:val="24"/>
          <w:lang w:val="en-GB"/>
        </w:rPr>
        <w:t xml:space="preserve">Strengths and limitations: </w:t>
      </w:r>
    </w:p>
    <w:p w14:paraId="483A2426" w14:textId="7C9FD666" w:rsidR="00504A96" w:rsidRPr="00436C79" w:rsidRDefault="14200C33" w:rsidP="00504A96">
      <w:pPr>
        <w:shd w:val="clear" w:color="auto" w:fill="FFFFFF" w:themeFill="background1"/>
        <w:rPr>
          <w:rFonts w:ascii="Times New Roman" w:eastAsia="Times New Roman" w:hAnsi="Times New Roman" w:cs="Times New Roman"/>
          <w:color w:val="434343"/>
          <w:sz w:val="24"/>
          <w:szCs w:val="24"/>
        </w:rPr>
      </w:pPr>
      <w:r w:rsidRPr="00436C79">
        <w:rPr>
          <w:rFonts w:ascii="Times New Roman" w:eastAsia="Times New Roman" w:hAnsi="Times New Roman" w:cs="Times New Roman"/>
          <w:sz w:val="24"/>
          <w:szCs w:val="24"/>
        </w:rPr>
        <w:t>We used a variety of statistical models, including logistic, negative binomial, and log</w:t>
      </w:r>
      <w:r w:rsidR="00CF6CDB" w:rsidRPr="00436C79">
        <w:rPr>
          <w:rFonts w:ascii="Times New Roman" w:eastAsia="Times New Roman" w:hAnsi="Times New Roman" w:cs="Times New Roman"/>
          <w:sz w:val="24"/>
          <w:szCs w:val="24"/>
        </w:rPr>
        <w:t>-</w:t>
      </w:r>
      <w:r w:rsidRPr="00436C79">
        <w:rPr>
          <w:rFonts w:ascii="Times New Roman" w:eastAsia="Times New Roman" w:hAnsi="Times New Roman" w:cs="Times New Roman"/>
          <w:sz w:val="24"/>
          <w:szCs w:val="24"/>
        </w:rPr>
        <w:t xml:space="preserve">binomial models, to evaluate the relationship between primary school </w:t>
      </w:r>
      <w:r w:rsidR="0082463A" w:rsidRPr="00436C79">
        <w:rPr>
          <w:rFonts w:ascii="Times New Roman" w:eastAsia="Times New Roman" w:hAnsi="Times New Roman" w:cs="Times New Roman"/>
          <w:sz w:val="24"/>
          <w:szCs w:val="24"/>
        </w:rPr>
        <w:t>dropout</w:t>
      </w:r>
      <w:r w:rsidRPr="00436C79">
        <w:rPr>
          <w:rFonts w:ascii="Times New Roman" w:eastAsia="Times New Roman" w:hAnsi="Times New Roman" w:cs="Times New Roman"/>
          <w:sz w:val="24"/>
          <w:szCs w:val="24"/>
        </w:rPr>
        <w:t xml:space="preserve"> and other factors. Indeed, this is one of our study's major strengths. The optimal model, Log</w:t>
      </w:r>
      <w:r w:rsidR="00CF6CDB" w:rsidRPr="00436C79">
        <w:rPr>
          <w:rFonts w:ascii="Times New Roman" w:eastAsia="Times New Roman" w:hAnsi="Times New Roman" w:cs="Times New Roman"/>
          <w:sz w:val="24"/>
          <w:szCs w:val="24"/>
        </w:rPr>
        <w:t>-</w:t>
      </w:r>
      <w:r w:rsidRPr="00436C79">
        <w:rPr>
          <w:rFonts w:ascii="Times New Roman" w:eastAsia="Times New Roman" w:hAnsi="Times New Roman" w:cs="Times New Roman"/>
          <w:sz w:val="24"/>
          <w:szCs w:val="24"/>
        </w:rPr>
        <w:t xml:space="preserve">binomial regression, was then applied to the data for interpretation. However, there are certain limitations to our study. The MICS 2019 study only provided data for one year. Time series data can be used for more </w:t>
      </w:r>
      <w:r w:rsidRPr="00436C79">
        <w:rPr>
          <w:rFonts w:ascii="Times New Roman" w:eastAsia="Times New Roman" w:hAnsi="Times New Roman" w:cs="Times New Roman"/>
          <w:sz w:val="24"/>
          <w:szCs w:val="24"/>
        </w:rPr>
        <w:lastRenderedPageBreak/>
        <w:t xml:space="preserve">thorough investigations. We can gain a better understanding of quitting trends and reasons by merging secondary and upper secondary education levels data. As the data was secondary, therefore we had no control over its quality.  </w:t>
      </w:r>
      <w:r w:rsidRPr="00436C79">
        <w:rPr>
          <w:rFonts w:ascii="Times New Roman" w:eastAsia="Times New Roman" w:hAnsi="Times New Roman" w:cs="Times New Roman"/>
          <w:color w:val="434343"/>
          <w:sz w:val="24"/>
          <w:szCs w:val="24"/>
        </w:rPr>
        <w:t xml:space="preserve"> </w:t>
      </w:r>
    </w:p>
    <w:p w14:paraId="4619B90E" w14:textId="08588D87" w:rsidR="27500FD5" w:rsidRPr="00436C79" w:rsidRDefault="0F300BE4" w:rsidP="00504A96">
      <w:pPr>
        <w:shd w:val="clear" w:color="auto" w:fill="FFFFFF" w:themeFill="background1"/>
        <w:rPr>
          <w:rFonts w:ascii="Times New Roman" w:eastAsia="Times New Roman" w:hAnsi="Times New Roman" w:cs="Times New Roman"/>
          <w:color w:val="434343"/>
          <w:sz w:val="24"/>
          <w:szCs w:val="24"/>
        </w:rPr>
      </w:pPr>
      <w:r w:rsidRPr="00436C79">
        <w:rPr>
          <w:rFonts w:ascii="Times New Roman" w:eastAsia="Times New Roman" w:hAnsi="Times New Roman" w:cs="Times New Roman"/>
          <w:b/>
          <w:bCs/>
          <w:sz w:val="24"/>
          <w:szCs w:val="24"/>
          <w:lang w:val="en-GB"/>
        </w:rPr>
        <w:t>Recommendations:</w:t>
      </w:r>
    </w:p>
    <w:p w14:paraId="16A78281" w14:textId="159D6EB1" w:rsidR="5B1F1B61" w:rsidRPr="00436C79" w:rsidRDefault="60CDC4A0" w:rsidP="0F300BE4">
      <w:pPr>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Based on our findings, individuals, governments, and non-governmental organizations (NGOs) should prioritize initiatives that increase maternal education and support systems for children with mental health issues. Policies and programs that minimize child labour and enhance hygiene at home can also help to reduce primary school dropout rates. Additionally, establishing a reading culture at home should be prioritized to improve educational engagement and retention. By addressing the major characteristics highlighted in our research, stakeholders can collaborate to build environments favourable to academic success while reducing the likelihood of non-completion among primary school children.</w:t>
      </w:r>
    </w:p>
    <w:p w14:paraId="7E9DCCB2" w14:textId="598858D2" w:rsidR="340113F8" w:rsidRPr="00436C79" w:rsidRDefault="1B585ED5" w:rsidP="1B585ED5">
      <w:pPr>
        <w:rPr>
          <w:rFonts w:ascii="Times New Roman" w:eastAsia="Times New Roman" w:hAnsi="Times New Roman" w:cs="Times New Roman"/>
          <w:b/>
          <w:bCs/>
          <w:sz w:val="24"/>
          <w:szCs w:val="24"/>
        </w:rPr>
      </w:pPr>
      <w:r w:rsidRPr="00436C79">
        <w:rPr>
          <w:rFonts w:ascii="Times New Roman" w:eastAsia="Times New Roman" w:hAnsi="Times New Roman" w:cs="Times New Roman"/>
          <w:b/>
          <w:bCs/>
          <w:sz w:val="24"/>
          <w:szCs w:val="24"/>
        </w:rPr>
        <w:t xml:space="preserve">Conclusion: </w:t>
      </w:r>
    </w:p>
    <w:p w14:paraId="3BFA3EC1" w14:textId="00B49461" w:rsidR="7A768014" w:rsidRPr="00436C79" w:rsidRDefault="727FE346" w:rsidP="0F300BE4">
      <w:pPr>
        <w:shd w:val="clear" w:color="auto" w:fill="FFFFFF" w:themeFill="background1"/>
        <w:spacing w:line="276" w:lineRule="auto"/>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To investigate the overall dropout rates of children in primary school and the associated factors, we conducted a thorough study based on the MICS 2019 datasets from Bangladesh. Our study finds that children who read books at home are less likely to drop out of primary school. Additionally, primary school dropout rates are influenced by gender, late school entry, functional difficulties, child labour, maternal education level, household headship, household wealth, access to the internet, and sanitation facilities. These findings will aid in initiatives to reduce dropout rates among primary school students</w:t>
      </w:r>
      <w:r w:rsidR="0082463A" w:rsidRPr="00436C79">
        <w:rPr>
          <w:rFonts w:ascii="Times New Roman" w:eastAsia="Times New Roman" w:hAnsi="Times New Roman" w:cs="Times New Roman"/>
          <w:sz w:val="24"/>
          <w:szCs w:val="24"/>
          <w:lang w:val="en-GB"/>
        </w:rPr>
        <w:t>.</w:t>
      </w:r>
    </w:p>
    <w:p w14:paraId="2EF33C51" w14:textId="3DE63B2D" w:rsidR="7A768014" w:rsidRPr="00436C79" w:rsidRDefault="7A768014" w:rsidP="0F300BE4">
      <w:pPr>
        <w:shd w:val="clear" w:color="auto" w:fill="FFFFFF" w:themeFill="background1"/>
        <w:spacing w:line="276" w:lineRule="auto"/>
        <w:rPr>
          <w:rFonts w:ascii="Times New Roman" w:eastAsia="Times New Roman" w:hAnsi="Times New Roman" w:cs="Times New Roman"/>
          <w:sz w:val="24"/>
          <w:szCs w:val="24"/>
          <w:lang w:val="en-GB"/>
        </w:rPr>
      </w:pPr>
    </w:p>
    <w:p w14:paraId="50B3C2AE" w14:textId="15D19059" w:rsidR="647972ED" w:rsidRPr="00436C79" w:rsidRDefault="147C7931" w:rsidP="007525EF">
      <w:pPr>
        <w:shd w:val="clear" w:color="auto" w:fill="FFFFFF" w:themeFill="background1"/>
        <w:spacing w:line="276" w:lineRule="auto"/>
        <w:rPr>
          <w:rFonts w:ascii="Times New Roman" w:eastAsia="Times New Roman" w:hAnsi="Times New Roman" w:cs="Times New Roman"/>
          <w:b/>
          <w:bCs/>
          <w:color w:val="000000" w:themeColor="text1"/>
          <w:sz w:val="24"/>
          <w:szCs w:val="24"/>
          <w:lang w:val="en-GB"/>
        </w:rPr>
      </w:pPr>
      <w:r w:rsidRPr="00436C79">
        <w:rPr>
          <w:rFonts w:ascii="Times New Roman" w:eastAsia="Times New Roman" w:hAnsi="Times New Roman" w:cs="Times New Roman"/>
          <w:b/>
          <w:bCs/>
          <w:sz w:val="24"/>
          <w:szCs w:val="24"/>
          <w:lang w:val="en-GB"/>
        </w:rPr>
        <w:t xml:space="preserve">References:  </w:t>
      </w:r>
    </w:p>
    <w:p w14:paraId="7450C9B8" w14:textId="054A5725"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[1]</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L. </w:t>
      </w:r>
      <w:proofErr w:type="spellStart"/>
      <w:r w:rsidRPr="00436C79">
        <w:rPr>
          <w:rFonts w:ascii="Times New Roman" w:eastAsia="Times New Roman" w:hAnsi="Times New Roman" w:cs="Times New Roman"/>
          <w:sz w:val="24"/>
          <w:szCs w:val="24"/>
          <w:lang w:val="en-GB"/>
        </w:rPr>
        <w:t>Woessmann</w:t>
      </w:r>
      <w:proofErr w:type="spellEnd"/>
      <w:r w:rsidRPr="00436C79">
        <w:rPr>
          <w:rFonts w:ascii="Times New Roman" w:eastAsia="Times New Roman" w:hAnsi="Times New Roman" w:cs="Times New Roman"/>
          <w:sz w:val="24"/>
          <w:szCs w:val="24"/>
          <w:lang w:val="en-GB"/>
        </w:rPr>
        <w:t xml:space="preserve">, “The economic case for education,” Educ. Econ., vol. 24, no. 1, pp. 3–32, Jan. 2016, Doi: 10.1080/09645292.2015.1059801. </w:t>
      </w:r>
    </w:p>
    <w:p w14:paraId="4A9A3818" w14:textId="0DA5E027"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[2]</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O. </w:t>
      </w:r>
      <w:proofErr w:type="spellStart"/>
      <w:r w:rsidRPr="00436C79">
        <w:rPr>
          <w:rFonts w:ascii="Times New Roman" w:eastAsia="Times New Roman" w:hAnsi="Times New Roman" w:cs="Times New Roman"/>
          <w:sz w:val="24"/>
          <w:szCs w:val="24"/>
          <w:lang w:val="en-GB"/>
        </w:rPr>
        <w:t>Stryzhak</w:t>
      </w:r>
      <w:proofErr w:type="spellEnd"/>
      <w:r w:rsidRPr="00436C79">
        <w:rPr>
          <w:rFonts w:ascii="Times New Roman" w:eastAsia="Times New Roman" w:hAnsi="Times New Roman" w:cs="Times New Roman"/>
          <w:sz w:val="24"/>
          <w:szCs w:val="24"/>
          <w:lang w:val="en-GB"/>
        </w:rPr>
        <w:t>, “The relationship between education, income, economic freedom and happiness,” SHS Web Conf., vol. 75, p. 03004, 2020, Doi: 10.1051/</w:t>
      </w:r>
      <w:proofErr w:type="spellStart"/>
      <w:r w:rsidRPr="00436C79">
        <w:rPr>
          <w:rFonts w:ascii="Times New Roman" w:eastAsia="Times New Roman" w:hAnsi="Times New Roman" w:cs="Times New Roman"/>
          <w:sz w:val="24"/>
          <w:szCs w:val="24"/>
          <w:lang w:val="en-GB"/>
        </w:rPr>
        <w:t>shsconf</w:t>
      </w:r>
      <w:proofErr w:type="spellEnd"/>
      <w:r w:rsidRPr="00436C79">
        <w:rPr>
          <w:rFonts w:ascii="Times New Roman" w:eastAsia="Times New Roman" w:hAnsi="Times New Roman" w:cs="Times New Roman"/>
          <w:sz w:val="24"/>
          <w:szCs w:val="24"/>
          <w:lang w:val="en-GB"/>
        </w:rPr>
        <w:t xml:space="preserve">/20207503004. </w:t>
      </w:r>
    </w:p>
    <w:p w14:paraId="32755005" w14:textId="2C9B4F28"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[3]</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F. Liu, L. Li, Y. Q. Zhang, Q. T. Ngo, and W. Iqbal, “Role of education in poverty reduction: macroeconomic and social determinants form developing economies,” Environmental Science and Pollution Research, vol. 28, no. 44. pp. 63163–63177, 2021. Doi: 10.1007/s11356-021-15252-z. </w:t>
      </w:r>
    </w:p>
    <w:p w14:paraId="222FA003" w14:textId="222D27FF"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[4]</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D. T. </w:t>
      </w:r>
      <w:proofErr w:type="spellStart"/>
      <w:r w:rsidRPr="00436C79">
        <w:rPr>
          <w:rFonts w:ascii="Times New Roman" w:eastAsia="Times New Roman" w:hAnsi="Times New Roman" w:cs="Times New Roman"/>
          <w:sz w:val="24"/>
          <w:szCs w:val="24"/>
          <w:lang w:val="en-GB"/>
        </w:rPr>
        <w:t>Adu</w:t>
      </w:r>
      <w:proofErr w:type="spellEnd"/>
      <w:r w:rsidRPr="00436C79">
        <w:rPr>
          <w:rFonts w:ascii="Times New Roman" w:eastAsia="Times New Roman" w:hAnsi="Times New Roman" w:cs="Times New Roman"/>
          <w:sz w:val="24"/>
          <w:szCs w:val="24"/>
          <w:lang w:val="en-GB"/>
        </w:rPr>
        <w:t xml:space="preserve"> and E. K. </w:t>
      </w:r>
      <w:proofErr w:type="spellStart"/>
      <w:r w:rsidRPr="00436C79">
        <w:rPr>
          <w:rFonts w:ascii="Times New Roman" w:eastAsia="Times New Roman" w:hAnsi="Times New Roman" w:cs="Times New Roman"/>
          <w:sz w:val="24"/>
          <w:szCs w:val="24"/>
          <w:lang w:val="en-GB"/>
        </w:rPr>
        <w:t>Denkyirah</w:t>
      </w:r>
      <w:proofErr w:type="spellEnd"/>
      <w:r w:rsidRPr="00436C79">
        <w:rPr>
          <w:rFonts w:ascii="Times New Roman" w:eastAsia="Times New Roman" w:hAnsi="Times New Roman" w:cs="Times New Roman"/>
          <w:sz w:val="24"/>
          <w:szCs w:val="24"/>
          <w:lang w:val="en-GB"/>
        </w:rPr>
        <w:t>, “Education and economic growth: a co-integration approach,” no. January 2017, 2018, Doi: 10.1504/IJEED.2017.10009612.</w:t>
      </w:r>
    </w:p>
    <w:p w14:paraId="3E658505" w14:textId="4CD0582C"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[5]</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N. </w:t>
      </w:r>
      <w:proofErr w:type="spellStart"/>
      <w:r w:rsidRPr="00436C79">
        <w:rPr>
          <w:rFonts w:ascii="Times New Roman" w:eastAsia="Times New Roman" w:hAnsi="Times New Roman" w:cs="Times New Roman"/>
          <w:sz w:val="24"/>
          <w:szCs w:val="24"/>
          <w:lang w:val="en-GB"/>
        </w:rPr>
        <w:t>Anero</w:t>
      </w:r>
      <w:proofErr w:type="spellEnd"/>
      <w:r w:rsidRPr="00436C79">
        <w:rPr>
          <w:rFonts w:ascii="Times New Roman" w:eastAsia="Times New Roman" w:hAnsi="Times New Roman" w:cs="Times New Roman"/>
          <w:sz w:val="24"/>
          <w:szCs w:val="24"/>
          <w:lang w:val="en-GB"/>
        </w:rPr>
        <w:t xml:space="preserve">, “Goals of Primary Education as a Go-Between for Sustainable Living and Improved Security in Rivers State, Nigeria,” vol. 4, no. June, pp. 37–47, 2015. </w:t>
      </w:r>
    </w:p>
    <w:p w14:paraId="570E8886" w14:textId="5C2D4614" w:rsidR="647972ED" w:rsidRPr="00436C79" w:rsidRDefault="147C7931" w:rsidP="007525EF">
      <w:pPr>
        <w:spacing w:line="276" w:lineRule="auto"/>
        <w:ind w:left="630" w:right="-30" w:hanging="660"/>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lastRenderedPageBreak/>
        <w:t>[6]</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R. S. M. G. </w:t>
      </w:r>
      <w:r w:rsidR="0082463A" w:rsidRPr="00436C79">
        <w:rPr>
          <w:rFonts w:ascii="Times New Roman" w:eastAsia="Times New Roman" w:hAnsi="Times New Roman" w:cs="Times New Roman"/>
          <w:sz w:val="24"/>
          <w:szCs w:val="24"/>
          <w:lang w:val="en-GB"/>
        </w:rPr>
        <w:t>M.,</w:t>
      </w:r>
      <w:r w:rsidRPr="00436C79">
        <w:rPr>
          <w:rFonts w:ascii="Times New Roman" w:eastAsia="Times New Roman" w:hAnsi="Times New Roman" w:cs="Times New Roman"/>
          <w:sz w:val="24"/>
          <w:szCs w:val="24"/>
          <w:lang w:val="en-GB"/>
        </w:rPr>
        <w:t xml:space="preserve"> C. a. N. P. </w:t>
      </w:r>
      <w:proofErr w:type="spellStart"/>
      <w:r w:rsidRPr="00436C79">
        <w:rPr>
          <w:rFonts w:ascii="Times New Roman" w:eastAsia="Times New Roman" w:hAnsi="Times New Roman" w:cs="Times New Roman"/>
          <w:sz w:val="24"/>
          <w:szCs w:val="24"/>
          <w:lang w:val="en-GB"/>
        </w:rPr>
        <w:t>Erina</w:t>
      </w:r>
      <w:proofErr w:type="spellEnd"/>
      <w:r w:rsidRPr="00436C79">
        <w:rPr>
          <w:rFonts w:ascii="Times New Roman" w:eastAsia="Times New Roman" w:hAnsi="Times New Roman" w:cs="Times New Roman"/>
          <w:sz w:val="24"/>
          <w:szCs w:val="24"/>
          <w:lang w:val="en-GB"/>
        </w:rPr>
        <w:t xml:space="preserve"> Shrestha, "Perception of the learning environment among the students in a nursing college in eastern </w:t>
      </w:r>
      <w:proofErr w:type="spellStart"/>
      <w:r w:rsidRPr="00436C79">
        <w:rPr>
          <w:rFonts w:ascii="Times New Roman" w:eastAsia="Times New Roman" w:hAnsi="Times New Roman" w:cs="Times New Roman"/>
          <w:sz w:val="24"/>
          <w:szCs w:val="24"/>
          <w:lang w:val="en-GB"/>
        </w:rPr>
        <w:t>nepal</w:t>
      </w:r>
      <w:proofErr w:type="spellEnd"/>
      <w:r w:rsidRPr="00436C79">
        <w:rPr>
          <w:rFonts w:ascii="Times New Roman" w:eastAsia="Times New Roman" w:hAnsi="Times New Roman" w:cs="Times New Roman"/>
          <w:sz w:val="24"/>
          <w:szCs w:val="24"/>
          <w:lang w:val="en-GB"/>
        </w:rPr>
        <w:t>," BMC Medical Education, p. 19:382, 2019.</w:t>
      </w:r>
    </w:p>
    <w:p w14:paraId="52DD330B" w14:textId="6666298E"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[7]</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Witte, Kr, S. De Cabus, G. Thyssen, W. Groot, and H. M. Brink. "Van den (2013)." A Critical Review of the Literature on School Dropout. Educational Research Review 10: 1328.</w:t>
      </w:r>
    </w:p>
    <w:p w14:paraId="02459EE6" w14:textId="767D1D4D" w:rsidR="647972ED" w:rsidRPr="00436C79" w:rsidRDefault="147C7931" w:rsidP="007525EF">
      <w:pPr>
        <w:spacing w:line="276" w:lineRule="auto"/>
        <w:ind w:left="630" w:right="-30" w:hanging="645"/>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[8]</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Government of Bangladesh, Go B (2009) Bangladesh Primary Education Annual Sector Performance Report, Directorate of Primary Education, Second Primary Education Development programme. </w:t>
      </w:r>
    </w:p>
    <w:p w14:paraId="433ACE15" w14:textId="41597E77" w:rsidR="647972ED" w:rsidRPr="00436C79" w:rsidRDefault="147C7931" w:rsidP="007525EF">
      <w:pPr>
        <w:spacing w:line="276" w:lineRule="auto"/>
        <w:ind w:left="630" w:right="-30" w:hanging="66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[9]</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Dekkers, Hetty, and Adrie Claassen. "Dropouts: Disadvantaged by Definition? A Study of the Perspective of Very Early School Leavers." Studies in Educational Evaluation 27, no. 4 (2001): 341-54.</w:t>
      </w:r>
    </w:p>
    <w:p w14:paraId="4C9C3B6B" w14:textId="51F3A612" w:rsidR="647972ED" w:rsidRPr="00436C79" w:rsidRDefault="147C7931" w:rsidP="007525EF">
      <w:pPr>
        <w:spacing w:line="276" w:lineRule="auto"/>
        <w:ind w:left="630" w:right="-30" w:hanging="66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[10]</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Dowrick, Peter W. "School drop-outs, adolescence." In </w:t>
      </w:r>
      <w:proofErr w:type="spellStart"/>
      <w:r w:rsidRPr="00436C79">
        <w:rPr>
          <w:rFonts w:ascii="Times New Roman" w:eastAsia="Times New Roman" w:hAnsi="Times New Roman" w:cs="Times New Roman"/>
          <w:sz w:val="24"/>
          <w:szCs w:val="24"/>
          <w:lang w:val="en-GB"/>
        </w:rPr>
        <w:t>Encyclopedia</w:t>
      </w:r>
      <w:proofErr w:type="spellEnd"/>
      <w:r w:rsidRPr="00436C79">
        <w:rPr>
          <w:rFonts w:ascii="Times New Roman" w:eastAsia="Times New Roman" w:hAnsi="Times New Roman" w:cs="Times New Roman"/>
          <w:sz w:val="24"/>
          <w:szCs w:val="24"/>
          <w:lang w:val="en-GB"/>
        </w:rPr>
        <w:t xml:space="preserve"> of primary </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 prevention and health promotion, pp. 924-929. Springer, Boston, MA, 2003.</w:t>
      </w:r>
    </w:p>
    <w:p w14:paraId="4816C0F3" w14:textId="75064BB1"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[11]</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UNESCO Institute for Statistics, Opportunities lost: The impact of grade repetition and early school leaving- Global education digest 2012. UIS, 2012. Doi: 10.15220/978-929189-120-7-en. </w:t>
      </w:r>
    </w:p>
    <w:p w14:paraId="1EB31DC5" w14:textId="78C6F337"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[12]</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S. R. Shihab, "Determinants of High </w:t>
      </w:r>
      <w:proofErr w:type="spellStart"/>
      <w:r w:rsidRPr="00436C79">
        <w:rPr>
          <w:rFonts w:ascii="Times New Roman" w:eastAsia="Times New Roman" w:hAnsi="Times New Roman" w:cs="Times New Roman"/>
          <w:sz w:val="24"/>
          <w:szCs w:val="24"/>
          <w:lang w:val="en-GB"/>
        </w:rPr>
        <w:t>Enrollment</w:t>
      </w:r>
      <w:proofErr w:type="spellEnd"/>
      <w:r w:rsidRPr="00436C79">
        <w:rPr>
          <w:rFonts w:ascii="Times New Roman" w:eastAsia="Times New Roman" w:hAnsi="Times New Roman" w:cs="Times New Roman"/>
          <w:sz w:val="24"/>
          <w:szCs w:val="24"/>
          <w:lang w:val="en-GB"/>
        </w:rPr>
        <w:t xml:space="preserve"> and School Dropouts IN Primary and Lower Secondary Schools: A Comparative Educational Appraisal among South Asian Countries, "IOSR Journal </w:t>
      </w:r>
      <w:proofErr w:type="gramStart"/>
      <w:r w:rsidRPr="00436C79">
        <w:rPr>
          <w:rFonts w:ascii="Times New Roman" w:eastAsia="Times New Roman" w:hAnsi="Times New Roman" w:cs="Times New Roman"/>
          <w:sz w:val="24"/>
          <w:szCs w:val="24"/>
          <w:lang w:val="en-GB"/>
        </w:rPr>
        <w:t>Of</w:t>
      </w:r>
      <w:proofErr w:type="gramEnd"/>
      <w:r w:rsidRPr="00436C79">
        <w:rPr>
          <w:rFonts w:ascii="Times New Roman" w:eastAsia="Times New Roman" w:hAnsi="Times New Roman" w:cs="Times New Roman"/>
          <w:sz w:val="24"/>
          <w:szCs w:val="24"/>
          <w:lang w:val="en-GB"/>
        </w:rPr>
        <w:t xml:space="preserve"> Humanities And Social Science (IOSR-JHSS), vol. 23, pp. 72-81, May. 2018.</w:t>
      </w:r>
    </w:p>
    <w:p w14:paraId="05522AC5" w14:textId="75C7E3B2"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[13]</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Samantha R. </w:t>
      </w:r>
      <w:proofErr w:type="spellStart"/>
      <w:proofErr w:type="gramStart"/>
      <w:r w:rsidRPr="00436C79">
        <w:rPr>
          <w:rFonts w:ascii="Times New Roman" w:eastAsia="Times New Roman" w:hAnsi="Times New Roman" w:cs="Times New Roman"/>
          <w:sz w:val="24"/>
          <w:szCs w:val="24"/>
          <w:lang w:val="en-GB"/>
        </w:rPr>
        <w:t>Awada;Elizabeth</w:t>
      </w:r>
      <w:proofErr w:type="spellEnd"/>
      <w:proofErr w:type="gramEnd"/>
      <w:r w:rsidRPr="00436C79">
        <w:rPr>
          <w:rFonts w:ascii="Times New Roman" w:eastAsia="Times New Roman" w:hAnsi="Times New Roman" w:cs="Times New Roman"/>
          <w:sz w:val="24"/>
          <w:szCs w:val="24"/>
          <w:lang w:val="en-GB"/>
        </w:rPr>
        <w:t xml:space="preserve"> C. </w:t>
      </w:r>
      <w:proofErr w:type="spellStart"/>
      <w:r w:rsidRPr="00436C79">
        <w:rPr>
          <w:rFonts w:ascii="Times New Roman" w:eastAsia="Times New Roman" w:hAnsi="Times New Roman" w:cs="Times New Roman"/>
          <w:sz w:val="24"/>
          <w:szCs w:val="24"/>
          <w:lang w:val="en-GB"/>
        </w:rPr>
        <w:t>Shelleby</w:t>
      </w:r>
      <w:proofErr w:type="spellEnd"/>
      <w:r w:rsidRPr="00436C79">
        <w:rPr>
          <w:rFonts w:ascii="Times New Roman" w:eastAsia="Times New Roman" w:hAnsi="Times New Roman" w:cs="Times New Roman"/>
          <w:sz w:val="24"/>
          <w:szCs w:val="24"/>
          <w:lang w:val="en-GB"/>
        </w:rPr>
        <w:t xml:space="preserve">; (2021). Increases in Maternal Education and Child </w:t>
      </w:r>
      <w:proofErr w:type="spellStart"/>
      <w:r w:rsidRPr="00436C79">
        <w:rPr>
          <w:rFonts w:ascii="Times New Roman" w:eastAsia="Times New Roman" w:hAnsi="Times New Roman" w:cs="Times New Roman"/>
          <w:sz w:val="24"/>
          <w:szCs w:val="24"/>
          <w:lang w:val="en-GB"/>
        </w:rPr>
        <w:t>Behavioral</w:t>
      </w:r>
      <w:proofErr w:type="spellEnd"/>
      <w:r w:rsidRPr="00436C79">
        <w:rPr>
          <w:rFonts w:ascii="Times New Roman" w:eastAsia="Times New Roman" w:hAnsi="Times New Roman" w:cs="Times New Roman"/>
          <w:sz w:val="24"/>
          <w:szCs w:val="24"/>
          <w:lang w:val="en-GB"/>
        </w:rPr>
        <w:t xml:space="preserve"> and Academic Outcomes. Journal of Child and Family Studies, (), doi:10.1007/s10826-021-01983-7.</w:t>
      </w:r>
    </w:p>
    <w:p w14:paraId="409572C7" w14:textId="490920E1"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[14]</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Parr, Alyssa K., and Verena S. Bonitz. "Role of family background, student </w:t>
      </w:r>
      <w:proofErr w:type="spellStart"/>
      <w:r w:rsidRPr="00436C79">
        <w:rPr>
          <w:rFonts w:ascii="Times New Roman" w:eastAsia="Times New Roman" w:hAnsi="Times New Roman" w:cs="Times New Roman"/>
          <w:sz w:val="24"/>
          <w:szCs w:val="24"/>
          <w:lang w:val="en-GB"/>
        </w:rPr>
        <w:t>behaviors</w:t>
      </w:r>
      <w:proofErr w:type="spellEnd"/>
      <w:r w:rsidRPr="00436C79">
        <w:rPr>
          <w:rFonts w:ascii="Times New Roman" w:eastAsia="Times New Roman" w:hAnsi="Times New Roman" w:cs="Times New Roman"/>
          <w:sz w:val="24"/>
          <w:szCs w:val="24"/>
          <w:lang w:val="en-GB"/>
        </w:rPr>
        <w:t xml:space="preserve"> and school- related beliefs in predicting high school dropout." The Journal of Educational Research 108, no. 6 (2015): 504-514. </w:t>
      </w:r>
    </w:p>
    <w:p w14:paraId="42589C1A" w14:textId="1A8E00D4"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[15]</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J. Huisman and J. Smits, “Keeping Children in School: Effects of Household and Context Characteristics on School Dropout in 363 Districts of 30 Developing Countries,” SAGE Open, vol. 5, no. 4, 2015, Doi: 10.1177/2158244015609666. </w:t>
      </w:r>
    </w:p>
    <w:p w14:paraId="1EE7A55C" w14:textId="7D444E7D" w:rsidR="647972ED" w:rsidRPr="00436C79" w:rsidRDefault="147C7931" w:rsidP="007525EF">
      <w:pPr>
        <w:spacing w:line="276" w:lineRule="auto"/>
        <w:ind w:left="630" w:right="-30" w:hanging="630"/>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[16]</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Momo, Michelle SM, Sofie J. Cabus, Kristof De Witte, and Wim Groot. "A systematic review of the literature on the causes of early school leaving in Africa and </w:t>
      </w:r>
      <w:proofErr w:type="spellStart"/>
      <w:r w:rsidRPr="00436C79">
        <w:rPr>
          <w:rFonts w:ascii="Times New Roman" w:eastAsia="Times New Roman" w:hAnsi="Times New Roman" w:cs="Times New Roman"/>
          <w:sz w:val="24"/>
          <w:szCs w:val="24"/>
          <w:lang w:val="en-GB"/>
        </w:rPr>
        <w:t>Asia."Review</w:t>
      </w:r>
      <w:proofErr w:type="spellEnd"/>
      <w:r w:rsidRPr="00436C79">
        <w:rPr>
          <w:rFonts w:ascii="Times New Roman" w:eastAsia="Times New Roman" w:hAnsi="Times New Roman" w:cs="Times New Roman"/>
          <w:sz w:val="24"/>
          <w:szCs w:val="24"/>
          <w:lang w:val="en-GB"/>
        </w:rPr>
        <w:t xml:space="preserve"> of Education 7, no. 3 (2019): 496-522. </w:t>
      </w:r>
    </w:p>
    <w:p w14:paraId="40C3C935" w14:textId="07C3152C"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lastRenderedPageBreak/>
        <w:t>[17]   M. A. R. Y., M. M. K. Samir Ranjan Nath, Quality with Equity: The Primary Education Agenda Education Watch Report 2003/4, Campaign for Popular Education (CAMPE), Bangladesh, January 2005.</w:t>
      </w:r>
    </w:p>
    <w:p w14:paraId="33406F49" w14:textId="7F2BB1BE"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[18]</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Hirakawa, Yukiko; Taniguchi, Kyoko (2020). School dropout in primary schools in rural Cambodia: school-level and student-level factors. Asia Pacific Journal of Education, (),116. doi:10.1080/02188791.2020.1832042.</w:t>
      </w:r>
    </w:p>
    <w:p w14:paraId="5AFF5586" w14:textId="7820E171"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[19]</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Di Maio, Michele; </w:t>
      </w:r>
      <w:proofErr w:type="spellStart"/>
      <w:r w:rsidRPr="00436C79">
        <w:rPr>
          <w:rFonts w:ascii="Times New Roman" w:eastAsia="Times New Roman" w:hAnsi="Times New Roman" w:cs="Times New Roman"/>
          <w:sz w:val="24"/>
          <w:szCs w:val="24"/>
          <w:lang w:val="en-GB"/>
        </w:rPr>
        <w:t>Nisticò</w:t>
      </w:r>
      <w:proofErr w:type="spellEnd"/>
      <w:r w:rsidRPr="00436C79">
        <w:rPr>
          <w:rFonts w:ascii="Times New Roman" w:eastAsia="Times New Roman" w:hAnsi="Times New Roman" w:cs="Times New Roman"/>
          <w:sz w:val="24"/>
          <w:szCs w:val="24"/>
          <w:lang w:val="en-GB"/>
        </w:rPr>
        <w:t>, Roberto (2019). The effect of parental job loss on child school dropout: Evidence from the Occupied Palestinian Territories. Journal of Development Economics, 141(), 102375–. Doi: 10.1016/j.jdeveco.2019.102375.</w:t>
      </w:r>
    </w:p>
    <w:p w14:paraId="3709B86E" w14:textId="2225154A"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[20]</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Witte, Kr, S. De Cabus, G. Thyssen, W. Groot, and H. M. Brink. "</w:t>
      </w:r>
      <w:proofErr w:type="gramStart"/>
      <w:r w:rsidRPr="00436C79">
        <w:rPr>
          <w:rFonts w:ascii="Times New Roman" w:eastAsia="Times New Roman" w:hAnsi="Times New Roman" w:cs="Times New Roman"/>
          <w:sz w:val="24"/>
          <w:szCs w:val="24"/>
          <w:lang w:val="en-GB"/>
        </w:rPr>
        <w:t>van</w:t>
      </w:r>
      <w:proofErr w:type="gramEnd"/>
      <w:r w:rsidRPr="00436C79">
        <w:rPr>
          <w:rFonts w:ascii="Times New Roman" w:eastAsia="Times New Roman" w:hAnsi="Times New Roman" w:cs="Times New Roman"/>
          <w:sz w:val="24"/>
          <w:szCs w:val="24"/>
          <w:lang w:val="en-GB"/>
        </w:rPr>
        <w:t xml:space="preserve"> den (2013)." A Critical Review of the Literature on School Dropout. Educational Research Review 10:13-28. </w:t>
      </w:r>
    </w:p>
    <w:p w14:paraId="49584B7B" w14:textId="46FEE0D0"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[21]</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Fernández-Suárez, Asunción, Juan Herrero, Beatriz Pérez, Joel </w:t>
      </w:r>
      <w:proofErr w:type="spellStart"/>
      <w:r w:rsidRPr="00436C79">
        <w:rPr>
          <w:rFonts w:ascii="Times New Roman" w:eastAsia="Times New Roman" w:hAnsi="Times New Roman" w:cs="Times New Roman"/>
          <w:sz w:val="24"/>
          <w:szCs w:val="24"/>
          <w:lang w:val="en-GB"/>
        </w:rPr>
        <w:t>Juarros-Basterretxea</w:t>
      </w:r>
      <w:proofErr w:type="spellEnd"/>
      <w:r w:rsidRPr="00436C79">
        <w:rPr>
          <w:rFonts w:ascii="Times New Roman" w:eastAsia="Times New Roman" w:hAnsi="Times New Roman" w:cs="Times New Roman"/>
          <w:sz w:val="24"/>
          <w:szCs w:val="24"/>
          <w:lang w:val="en-GB"/>
        </w:rPr>
        <w:t>, and Francisco J. Rodríguez-Díaz. "Risk factors for school dropout in a sample of juvenile offenders." Frontiers in psychology 7 (2016): 1993.</w:t>
      </w:r>
    </w:p>
    <w:p w14:paraId="1AB88558" w14:textId="7040A354"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[22]</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C. Na, “Within-Individual Effects of Dropping out of School on Violent Victimization Among Serious Adolescent Offenders,” J. </w:t>
      </w:r>
      <w:proofErr w:type="spellStart"/>
      <w:r w:rsidRPr="00436C79">
        <w:rPr>
          <w:rFonts w:ascii="Times New Roman" w:eastAsia="Times New Roman" w:hAnsi="Times New Roman" w:cs="Times New Roman"/>
          <w:sz w:val="24"/>
          <w:szCs w:val="24"/>
          <w:lang w:val="en-GB"/>
        </w:rPr>
        <w:t>Interpers</w:t>
      </w:r>
      <w:proofErr w:type="spellEnd"/>
      <w:r w:rsidRPr="00436C79">
        <w:rPr>
          <w:rFonts w:ascii="Times New Roman" w:eastAsia="Times New Roman" w:hAnsi="Times New Roman" w:cs="Times New Roman"/>
          <w:sz w:val="24"/>
          <w:szCs w:val="24"/>
          <w:lang w:val="en-GB"/>
        </w:rPr>
        <w:t xml:space="preserve">. Violence, Nov. 2021, Doi: 10.1177/08862605211050090. </w:t>
      </w:r>
    </w:p>
    <w:p w14:paraId="2F09B848" w14:textId="373CFA0B"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[23]</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I. Ahmad, H. Said, Z. Awang, M. Al-</w:t>
      </w:r>
      <w:proofErr w:type="spellStart"/>
      <w:r w:rsidRPr="00436C79">
        <w:rPr>
          <w:rFonts w:ascii="Times New Roman" w:eastAsia="Times New Roman" w:hAnsi="Times New Roman" w:cs="Times New Roman"/>
          <w:sz w:val="24"/>
          <w:szCs w:val="24"/>
          <w:lang w:val="en-GB"/>
        </w:rPr>
        <w:t>Muz</w:t>
      </w:r>
      <w:proofErr w:type="spellEnd"/>
      <w:r w:rsidRPr="00436C79">
        <w:rPr>
          <w:rFonts w:ascii="Times New Roman" w:eastAsia="Times New Roman" w:hAnsi="Times New Roman" w:cs="Times New Roman"/>
          <w:sz w:val="24"/>
          <w:szCs w:val="24"/>
          <w:lang w:val="en-GB"/>
        </w:rPr>
        <w:t>-</w:t>
      </w:r>
      <w:proofErr w:type="spellStart"/>
      <w:r w:rsidRPr="00436C79">
        <w:rPr>
          <w:rFonts w:ascii="Times New Roman" w:eastAsia="Times New Roman" w:hAnsi="Times New Roman" w:cs="Times New Roman"/>
          <w:sz w:val="24"/>
          <w:szCs w:val="24"/>
          <w:lang w:val="en-GB"/>
        </w:rPr>
        <w:t>Zammil</w:t>
      </w:r>
      <w:proofErr w:type="spellEnd"/>
      <w:r w:rsidRPr="00436C79">
        <w:rPr>
          <w:rFonts w:ascii="Times New Roman" w:eastAsia="Times New Roman" w:hAnsi="Times New Roman" w:cs="Times New Roman"/>
          <w:sz w:val="24"/>
          <w:szCs w:val="24"/>
          <w:lang w:val="en-GB"/>
        </w:rPr>
        <w:t xml:space="preserve"> Yasin, Z. Hassan, and S. S. S. Mansur, “Effect of self-efficacy on the relationship between corporal punishment and school dropout,” Rev. Eur. Stud., vol. 6, no. 1, pp. 196–200, 2014, Doi: 10.5539/RES.V6N1P196. </w:t>
      </w:r>
    </w:p>
    <w:p w14:paraId="41338FA7" w14:textId="22937D8A"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[24]</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R. R. Roy and B. P. Sharma, “Economic Cost of Absentee and Dropout Students in Public Schools of Nepal,” Econ. J. Nepal, vol. 42, no. 3–4, pp. 1–11, 2019, Doi: 10.3126/</w:t>
      </w:r>
      <w:proofErr w:type="gramStart"/>
      <w:r w:rsidRPr="00436C79">
        <w:rPr>
          <w:rFonts w:ascii="Times New Roman" w:eastAsia="Times New Roman" w:hAnsi="Times New Roman" w:cs="Times New Roman"/>
          <w:sz w:val="24"/>
          <w:szCs w:val="24"/>
          <w:lang w:val="en-GB"/>
        </w:rPr>
        <w:t>ejon.v</w:t>
      </w:r>
      <w:proofErr w:type="gramEnd"/>
      <w:r w:rsidRPr="00436C79">
        <w:rPr>
          <w:rFonts w:ascii="Times New Roman" w:eastAsia="Times New Roman" w:hAnsi="Times New Roman" w:cs="Times New Roman"/>
          <w:sz w:val="24"/>
          <w:szCs w:val="24"/>
          <w:lang w:val="en-GB"/>
        </w:rPr>
        <w:t xml:space="preserve">42i3-4.36029. </w:t>
      </w:r>
    </w:p>
    <w:p w14:paraId="4B36725E" w14:textId="363453B5"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[25]</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W. Owusu-Boateng, F. Acheampong, and A. E. Oteng, “The effect of school dropout on the lives of the youth in Akim </w:t>
      </w:r>
      <w:proofErr w:type="spellStart"/>
      <w:r w:rsidRPr="00436C79">
        <w:rPr>
          <w:rFonts w:ascii="Times New Roman" w:eastAsia="Times New Roman" w:hAnsi="Times New Roman" w:cs="Times New Roman"/>
          <w:sz w:val="24"/>
          <w:szCs w:val="24"/>
          <w:lang w:val="en-GB"/>
        </w:rPr>
        <w:t>Tafo</w:t>
      </w:r>
      <w:proofErr w:type="spellEnd"/>
      <w:r w:rsidRPr="00436C79">
        <w:rPr>
          <w:rFonts w:ascii="Times New Roman" w:eastAsia="Times New Roman" w:hAnsi="Times New Roman" w:cs="Times New Roman"/>
          <w:sz w:val="24"/>
          <w:szCs w:val="24"/>
          <w:lang w:val="en-GB"/>
        </w:rPr>
        <w:t xml:space="preserve"> community,” Glob. Educ. Res. J., vol. 3, no. 10, pp. 346–369, 2015.</w:t>
      </w:r>
    </w:p>
    <w:p w14:paraId="4B4510B7" w14:textId="08BF22CE"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[26]</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Mutia, Rosalyn. "Dropouts in Cameroonian schools: Causes and consequences." Asian Women 29, no. 2 (2013): 83-102.</w:t>
      </w:r>
    </w:p>
    <w:p w14:paraId="2BE293DE" w14:textId="17A6FF69"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[27]</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rPr>
        <w:t xml:space="preserve">A. M. N. Patrick Stark, "Trends in High School Dropout and Completion Rates in the United States: 1972-2012. Compendium Report," National Center for Education Statistics, U.S. Department of Education, 2015.  </w:t>
      </w:r>
    </w:p>
    <w:p w14:paraId="3A093671" w14:textId="4D40A79D"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[28]</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Ministry of Primary and Mass Education, “Bangladesh Primary Education Statistics-2021,” no. March 2022. </w:t>
      </w:r>
    </w:p>
    <w:p w14:paraId="2DB80185" w14:textId="31214F51"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lastRenderedPageBreak/>
        <w:t>[29]</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UNICEF, Bangladesh Education Factsheets 2020. 2020. </w:t>
      </w:r>
    </w:p>
    <w:p w14:paraId="1B1EBBB7" w14:textId="68C7633B"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[30]</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N. Farah and M. P. Upadhyay, “How are school dropouts related to household characteristics? Analysis of survey data from Bangladesh,” Cogent Econ. </w:t>
      </w:r>
      <w:proofErr w:type="spellStart"/>
      <w:r w:rsidRPr="00436C79">
        <w:rPr>
          <w:rFonts w:ascii="Times New Roman" w:eastAsia="Times New Roman" w:hAnsi="Times New Roman" w:cs="Times New Roman"/>
          <w:sz w:val="24"/>
          <w:szCs w:val="24"/>
          <w:lang w:val="en-GB"/>
        </w:rPr>
        <w:t>Financ</w:t>
      </w:r>
      <w:proofErr w:type="spellEnd"/>
      <w:r w:rsidRPr="00436C79">
        <w:rPr>
          <w:rFonts w:ascii="Times New Roman" w:eastAsia="Times New Roman" w:hAnsi="Times New Roman" w:cs="Times New Roman"/>
          <w:sz w:val="24"/>
          <w:szCs w:val="24"/>
          <w:lang w:val="en-GB"/>
        </w:rPr>
        <w:t xml:space="preserve">., vol. 5, no. 1, pp. 1–18, 2017, Doi: 10.1080/23322039.2016.1268746. </w:t>
      </w:r>
    </w:p>
    <w:p w14:paraId="09E2B4A1" w14:textId="28DA4B98"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[31]</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S. M. Shahidul, “Household decision-making process: It’s effect on school dropout   </w:t>
      </w:r>
      <w:proofErr w:type="spellStart"/>
      <w:r w:rsidRPr="00436C79">
        <w:rPr>
          <w:rFonts w:ascii="Times New Roman" w:eastAsia="Times New Roman" w:hAnsi="Times New Roman" w:cs="Times New Roman"/>
          <w:sz w:val="24"/>
          <w:szCs w:val="24"/>
          <w:lang w:val="en-GB"/>
        </w:rPr>
        <w:t>behavior</w:t>
      </w:r>
      <w:proofErr w:type="spellEnd"/>
      <w:r w:rsidRPr="00436C79">
        <w:rPr>
          <w:rFonts w:ascii="Times New Roman" w:eastAsia="Times New Roman" w:hAnsi="Times New Roman" w:cs="Times New Roman"/>
          <w:sz w:val="24"/>
          <w:szCs w:val="24"/>
          <w:lang w:val="en-GB"/>
        </w:rPr>
        <w:t xml:space="preserve"> for girls in the secondary school level in Bangladesh,” Int. Educ. Stud., vol. 6, no. 1, pp. 132–141, 2013, Doi: 10.5539/</w:t>
      </w:r>
      <w:proofErr w:type="gramStart"/>
      <w:r w:rsidRPr="00436C79">
        <w:rPr>
          <w:rFonts w:ascii="Times New Roman" w:eastAsia="Times New Roman" w:hAnsi="Times New Roman" w:cs="Times New Roman"/>
          <w:sz w:val="24"/>
          <w:szCs w:val="24"/>
          <w:lang w:val="en-GB"/>
        </w:rPr>
        <w:t>ies.v</w:t>
      </w:r>
      <w:proofErr w:type="gramEnd"/>
      <w:r w:rsidRPr="00436C79">
        <w:rPr>
          <w:rFonts w:ascii="Times New Roman" w:eastAsia="Times New Roman" w:hAnsi="Times New Roman" w:cs="Times New Roman"/>
          <w:sz w:val="24"/>
          <w:szCs w:val="24"/>
          <w:lang w:val="en-GB"/>
        </w:rPr>
        <w:t>6n1p132.</w:t>
      </w:r>
    </w:p>
    <w:p w14:paraId="2C9020C6" w14:textId="1FBE9689"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[32]</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Sabates, Ricardo; Hossain, Altaf; Lewin, Keith M. (2013). School </w:t>
      </w:r>
      <w:proofErr w:type="gramStart"/>
      <w:r w:rsidRPr="00436C79">
        <w:rPr>
          <w:rFonts w:ascii="Times New Roman" w:eastAsia="Times New Roman" w:hAnsi="Times New Roman" w:cs="Times New Roman"/>
          <w:sz w:val="24"/>
          <w:szCs w:val="24"/>
          <w:lang w:val="en-GB"/>
        </w:rPr>
        <w:t>drop</w:t>
      </w:r>
      <w:proofErr w:type="gramEnd"/>
      <w:r w:rsidRPr="00436C79">
        <w:rPr>
          <w:rFonts w:ascii="Times New Roman" w:eastAsia="Times New Roman" w:hAnsi="Times New Roman" w:cs="Times New Roman"/>
          <w:sz w:val="24"/>
          <w:szCs w:val="24"/>
          <w:lang w:val="en-GB"/>
        </w:rPr>
        <w:t xml:space="preserve"> out in Bangladesh: Insights using panel data. International Journal of Educational Development, 33(3), 225–232. Doi: 10.1016/j.ijedudev.2012.09.007.</w:t>
      </w:r>
    </w:p>
    <w:p w14:paraId="2BD291BA" w14:textId="215C0F98" w:rsidR="647972ED" w:rsidRPr="00436C79" w:rsidRDefault="147C7931" w:rsidP="007525EF">
      <w:pPr>
        <w:spacing w:line="276" w:lineRule="auto"/>
        <w:ind w:left="630" w:right="-30" w:hanging="630"/>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[33]</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Beyond dropout: a study on BRAC primary school, </w:t>
      </w:r>
      <w:proofErr w:type="spellStart"/>
      <w:r w:rsidRPr="00436C79">
        <w:rPr>
          <w:rFonts w:ascii="Times New Roman" w:eastAsia="Times New Roman" w:hAnsi="Times New Roman" w:cs="Times New Roman"/>
          <w:sz w:val="24"/>
          <w:szCs w:val="24"/>
          <w:lang w:val="en-GB"/>
        </w:rPr>
        <w:t>Ashrafuzzaman</w:t>
      </w:r>
      <w:proofErr w:type="spellEnd"/>
      <w:r w:rsidRPr="00436C79">
        <w:rPr>
          <w:rFonts w:ascii="Times New Roman" w:eastAsia="Times New Roman" w:hAnsi="Times New Roman" w:cs="Times New Roman"/>
          <w:sz w:val="24"/>
          <w:szCs w:val="24"/>
          <w:lang w:val="en-GB"/>
        </w:rPr>
        <w:t xml:space="preserve"> Khan Mrinmoy </w:t>
      </w:r>
      <w:proofErr w:type="spellStart"/>
      <w:r w:rsidRPr="00436C79">
        <w:rPr>
          <w:rFonts w:ascii="Times New Roman" w:eastAsia="Times New Roman" w:hAnsi="Times New Roman" w:cs="Times New Roman"/>
          <w:sz w:val="24"/>
          <w:szCs w:val="24"/>
          <w:lang w:val="en-GB"/>
        </w:rPr>
        <w:t>Samadder</w:t>
      </w:r>
      <w:proofErr w:type="spellEnd"/>
      <w:r w:rsidRPr="00436C79">
        <w:rPr>
          <w:rFonts w:ascii="Times New Roman" w:eastAsia="Times New Roman" w:hAnsi="Times New Roman" w:cs="Times New Roman"/>
          <w:sz w:val="24"/>
          <w:szCs w:val="24"/>
          <w:lang w:val="en-GB"/>
        </w:rPr>
        <w:t>, November 2010.</w:t>
      </w:r>
    </w:p>
    <w:p w14:paraId="22133AE2" w14:textId="277543DC" w:rsidR="647972ED" w:rsidRPr="00436C79" w:rsidRDefault="147C7931" w:rsidP="007525EF">
      <w:pPr>
        <w:spacing w:line="276" w:lineRule="auto"/>
        <w:ind w:left="630" w:right="-3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[34]</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Islam Sarker, Md </w:t>
      </w:r>
      <w:proofErr w:type="spellStart"/>
      <w:proofErr w:type="gramStart"/>
      <w:r w:rsidRPr="00436C79">
        <w:rPr>
          <w:rFonts w:ascii="Times New Roman" w:eastAsia="Times New Roman" w:hAnsi="Times New Roman" w:cs="Times New Roman"/>
          <w:sz w:val="24"/>
          <w:szCs w:val="24"/>
          <w:lang w:val="en-GB"/>
        </w:rPr>
        <w:t>Nazirul,Wu</w:t>
      </w:r>
      <w:proofErr w:type="spellEnd"/>
      <w:proofErr w:type="gramEnd"/>
      <w:r w:rsidRPr="00436C79">
        <w:rPr>
          <w:rFonts w:ascii="Times New Roman" w:eastAsia="Times New Roman" w:hAnsi="Times New Roman" w:cs="Times New Roman"/>
          <w:sz w:val="24"/>
          <w:szCs w:val="24"/>
          <w:lang w:val="en-GB"/>
        </w:rPr>
        <w:t xml:space="preserve"> Min, </w:t>
      </w:r>
      <w:proofErr w:type="spellStart"/>
      <w:r w:rsidRPr="00436C79">
        <w:rPr>
          <w:rFonts w:ascii="Times New Roman" w:eastAsia="Times New Roman" w:hAnsi="Times New Roman" w:cs="Times New Roman"/>
          <w:sz w:val="24"/>
          <w:szCs w:val="24"/>
          <w:lang w:val="en-GB"/>
        </w:rPr>
        <w:t>Hossin</w:t>
      </w:r>
      <w:proofErr w:type="spellEnd"/>
      <w:r w:rsidRPr="00436C79">
        <w:rPr>
          <w:rFonts w:ascii="Times New Roman" w:eastAsia="Times New Roman" w:hAnsi="Times New Roman" w:cs="Times New Roman"/>
          <w:sz w:val="24"/>
          <w:szCs w:val="24"/>
          <w:lang w:val="en-GB"/>
        </w:rPr>
        <w:t xml:space="preserve">, Md Altab (2019). Economic effect of school dropout in Bangladesh. Doi: </w:t>
      </w:r>
      <w:hyperlink r:id="rId13">
        <w:r w:rsidRPr="00436C79">
          <w:rPr>
            <w:rStyle w:val="Hyperlink"/>
            <w:rFonts w:ascii="Times New Roman" w:eastAsia="Times New Roman" w:hAnsi="Times New Roman" w:cs="Times New Roman"/>
            <w:color w:val="auto"/>
            <w:sz w:val="24"/>
            <w:szCs w:val="24"/>
            <w:u w:val="none"/>
            <w:lang w:val="en-GB"/>
          </w:rPr>
          <w:t>http://dx.doi.org/10.18178/ijiet.</w:t>
        </w:r>
      </w:hyperlink>
    </w:p>
    <w:p w14:paraId="0E56EDAA" w14:textId="2FBB96C5"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lang w:val="en-GB"/>
        </w:rPr>
        <w:t xml:space="preserve">[35]    </w:t>
      </w:r>
      <w:proofErr w:type="spellStart"/>
      <w:r w:rsidRPr="00436C79">
        <w:rPr>
          <w:rFonts w:ascii="Times New Roman" w:eastAsia="Times New Roman" w:hAnsi="Times New Roman" w:cs="Times New Roman"/>
          <w:sz w:val="24"/>
          <w:szCs w:val="24"/>
          <w:lang w:val="en-GB"/>
        </w:rPr>
        <w:t>Progotir</w:t>
      </w:r>
      <w:proofErr w:type="spellEnd"/>
      <w:r w:rsidRPr="00436C79">
        <w:rPr>
          <w:rFonts w:ascii="Times New Roman" w:eastAsia="Times New Roman" w:hAnsi="Times New Roman" w:cs="Times New Roman"/>
          <w:sz w:val="24"/>
          <w:szCs w:val="24"/>
          <w:lang w:val="en-GB"/>
        </w:rPr>
        <w:t xml:space="preserve"> </w:t>
      </w:r>
      <w:proofErr w:type="spellStart"/>
      <w:r w:rsidRPr="00436C79">
        <w:rPr>
          <w:rFonts w:ascii="Times New Roman" w:eastAsia="Times New Roman" w:hAnsi="Times New Roman" w:cs="Times New Roman"/>
          <w:sz w:val="24"/>
          <w:szCs w:val="24"/>
          <w:lang w:val="en-GB"/>
        </w:rPr>
        <w:t>Pathey</w:t>
      </w:r>
      <w:proofErr w:type="spellEnd"/>
      <w:r w:rsidRPr="00436C79">
        <w:rPr>
          <w:rFonts w:ascii="Times New Roman" w:eastAsia="Times New Roman" w:hAnsi="Times New Roman" w:cs="Times New Roman"/>
          <w:sz w:val="24"/>
          <w:szCs w:val="24"/>
          <w:lang w:val="en-GB"/>
        </w:rPr>
        <w:t xml:space="preserve">, “Bangladesh multiple indicator cluster survey 2019 Key findings,”2019. </w:t>
      </w:r>
    </w:p>
    <w:p w14:paraId="4F15402A" w14:textId="6E443EEB"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[36]</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rPr>
        <w:t>World Health Organization. (2007). Early child development: A powerful equalizer.</w:t>
      </w:r>
    </w:p>
    <w:p w14:paraId="4843C419" w14:textId="7A4ABDDB"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[37]</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rPr>
        <w:t xml:space="preserve">Bangladesh Bureau of Statistics. (2023), Household income and expenditure survey: </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rPr>
        <w:t xml:space="preserve">HIES 2022. Statistics and Informatics Division, Ministry of Planning. </w:t>
      </w:r>
      <w:hyperlink r:id="rId14">
        <w:r w:rsidRPr="00436C79">
          <w:rPr>
            <w:rStyle w:val="Hyperlink"/>
            <w:rFonts w:ascii="Times New Roman" w:hAnsi="Times New Roman" w:cs="Times New Roman"/>
            <w:color w:val="auto"/>
            <w:sz w:val="24"/>
            <w:szCs w:val="24"/>
            <w:u w:val="none"/>
          </w:rPr>
          <w:t>www.bbs.gov.bd.</w:t>
        </w:r>
      </w:hyperlink>
    </w:p>
    <w:p w14:paraId="43DB254C" w14:textId="5F8BE64F"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[38]</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rPr>
        <w:t>Kenya National Bureau of Statistics. (2022). Kenya Multiple Indicator Cluster Survey, Eastern (MICS) 2007. Kenya National Data Archive (</w:t>
      </w:r>
      <w:proofErr w:type="spellStart"/>
      <w:r w:rsidRPr="00436C79">
        <w:rPr>
          <w:rFonts w:ascii="Times New Roman" w:eastAsia="Times New Roman" w:hAnsi="Times New Roman" w:cs="Times New Roman"/>
          <w:sz w:val="24"/>
          <w:szCs w:val="24"/>
        </w:rPr>
        <w:t>KeNADA</w:t>
      </w:r>
      <w:proofErr w:type="spellEnd"/>
      <w:r w:rsidRPr="00436C79">
        <w:rPr>
          <w:rFonts w:ascii="Times New Roman" w:eastAsia="Times New Roman" w:hAnsi="Times New Roman" w:cs="Times New Roman"/>
          <w:sz w:val="24"/>
          <w:szCs w:val="24"/>
        </w:rPr>
        <w:t>). Available: https://statistics.knbs.or.ke/nada/index.php/catalog/57/variable/F2/V740?name=wlthind3.</w:t>
      </w:r>
    </w:p>
    <w:p w14:paraId="541177A4" w14:textId="7BA84C59" w:rsidR="647972ED" w:rsidRPr="00436C79" w:rsidRDefault="147C7931" w:rsidP="007525EF">
      <w:pPr>
        <w:spacing w:line="276" w:lineRule="auto"/>
        <w:ind w:left="630" w:right="-20" w:hanging="630"/>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 xml:space="preserve">[39] </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rPr>
        <w:t>WHO, Population using improved sanitation facilities (%). (2024). World Health Organization. https://www.who.int/data/gho/data/indicators/indicator-details/GHO/population-using-improved-sanitation-facilities-(-).</w:t>
      </w:r>
    </w:p>
    <w:p w14:paraId="6449E2B4" w14:textId="5B9BEA17" w:rsidR="647972ED" w:rsidRPr="00436C79" w:rsidRDefault="5330EFE0" w:rsidP="007525EF">
      <w:pPr>
        <w:spacing w:line="276" w:lineRule="auto"/>
        <w:ind w:left="630" w:right="-20" w:hanging="630"/>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[40]</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rPr>
        <w:t xml:space="preserve">World Health Organization. (2007). Assessment of iodine deficiency disorders and monitoring their elimination: a guide for </w:t>
      </w:r>
      <w:proofErr w:type="spellStart"/>
      <w:r w:rsidRPr="00436C79">
        <w:rPr>
          <w:rFonts w:ascii="Times New Roman" w:eastAsia="Times New Roman" w:hAnsi="Times New Roman" w:cs="Times New Roman"/>
          <w:sz w:val="24"/>
          <w:szCs w:val="24"/>
        </w:rPr>
        <w:t>programme</w:t>
      </w:r>
      <w:proofErr w:type="spellEnd"/>
      <w:r w:rsidRPr="00436C79">
        <w:rPr>
          <w:rFonts w:ascii="Times New Roman" w:eastAsia="Times New Roman" w:hAnsi="Times New Roman" w:cs="Times New Roman"/>
          <w:sz w:val="24"/>
          <w:szCs w:val="24"/>
        </w:rPr>
        <w:t xml:space="preserve"> managers (3rd ed.). Available: </w:t>
      </w:r>
      <w:hyperlink r:id="rId15">
        <w:r w:rsidRPr="00436C79">
          <w:rPr>
            <w:rStyle w:val="Hyperlink"/>
            <w:rFonts w:ascii="Times New Roman" w:hAnsi="Times New Roman" w:cs="Times New Roman"/>
            <w:sz w:val="24"/>
            <w:szCs w:val="24"/>
          </w:rPr>
          <w:t>https://www.who.int/publications/i/item/9789241595827</w:t>
        </w:r>
      </w:hyperlink>
      <w:r w:rsidRPr="00436C79">
        <w:rPr>
          <w:rFonts w:ascii="Times New Roman" w:eastAsia="Times New Roman" w:hAnsi="Times New Roman" w:cs="Times New Roman"/>
          <w:sz w:val="24"/>
          <w:szCs w:val="24"/>
        </w:rPr>
        <w:t>.</w:t>
      </w:r>
    </w:p>
    <w:p w14:paraId="0B5831E6" w14:textId="4D4F6709" w:rsidR="647972ED" w:rsidRPr="00436C79" w:rsidRDefault="5330EFE0" w:rsidP="007525EF">
      <w:pPr>
        <w:spacing w:line="276" w:lineRule="auto"/>
        <w:ind w:left="630" w:right="-20" w:hanging="630"/>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 xml:space="preserve">[41] </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rPr>
        <w:t>“Access to drinking water - UNICEF DATA,” UNICEF DATA, Jul. 05, 2023. https://data.unicef.org/topic/water-and-sanitation/drinking-water/ (accessed Mar. 10, 2024).</w:t>
      </w:r>
    </w:p>
    <w:p w14:paraId="0D0F65DC" w14:textId="76C57009" w:rsidR="647972ED" w:rsidRPr="00436C79" w:rsidRDefault="147C7931"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[42]</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Survey Data Analysis in Stata, 2021. https://stats.idre.ucla.edu/stata/seminars/svy-stata-8/ (accessed May 01, 2021). </w:t>
      </w:r>
    </w:p>
    <w:p w14:paraId="7518DA1A" w14:textId="1116DBA8" w:rsidR="647972ED" w:rsidRPr="00436C79" w:rsidRDefault="147C7931"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lastRenderedPageBreak/>
        <w:t>[43]</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Hosmer, D. W., Jovanovic, B., &amp; </w:t>
      </w:r>
      <w:proofErr w:type="spellStart"/>
      <w:r w:rsidRPr="00436C79">
        <w:rPr>
          <w:rFonts w:ascii="Times New Roman" w:eastAsia="Times New Roman" w:hAnsi="Times New Roman" w:cs="Times New Roman"/>
          <w:sz w:val="24"/>
          <w:szCs w:val="24"/>
          <w:lang w:val="en-GB"/>
        </w:rPr>
        <w:t>Lemeshow</w:t>
      </w:r>
      <w:proofErr w:type="spellEnd"/>
      <w:r w:rsidRPr="00436C79">
        <w:rPr>
          <w:rFonts w:ascii="Times New Roman" w:eastAsia="Times New Roman" w:hAnsi="Times New Roman" w:cs="Times New Roman"/>
          <w:sz w:val="24"/>
          <w:szCs w:val="24"/>
          <w:lang w:val="en-GB"/>
        </w:rPr>
        <w:t>, S. (1989). Best Subsets Logistic Regression. Biometrics, 45(4), 1265–1270. https://doi.org/10.2307/2531779.</w:t>
      </w:r>
    </w:p>
    <w:p w14:paraId="37331700" w14:textId="54FB251E" w:rsidR="647972ED" w:rsidRPr="00436C79" w:rsidRDefault="147C7931"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 xml:space="preserve">[44]    Park, </w:t>
      </w:r>
      <w:proofErr w:type="spellStart"/>
      <w:r w:rsidRPr="00436C79">
        <w:rPr>
          <w:rFonts w:ascii="Times New Roman" w:eastAsia="Times New Roman" w:hAnsi="Times New Roman" w:cs="Times New Roman"/>
          <w:sz w:val="24"/>
          <w:szCs w:val="24"/>
          <w:lang w:val="en-GB"/>
        </w:rPr>
        <w:t>Hyeoun</w:t>
      </w:r>
      <w:proofErr w:type="spellEnd"/>
      <w:r w:rsidRPr="00436C79">
        <w:rPr>
          <w:rFonts w:ascii="Times New Roman" w:eastAsia="Times New Roman" w:hAnsi="Times New Roman" w:cs="Times New Roman"/>
          <w:sz w:val="24"/>
          <w:szCs w:val="24"/>
          <w:lang w:val="en-GB"/>
        </w:rPr>
        <w:t>-Ae (2013). An Introduction to Logistic Regression: From Basic Concepts to Interpretation with Particular Attention to Nursing Domain. Journal of Korean Academy of Nursing, 43(2), 154–. doi:10.4040/jkan.2013.43.2.154.</w:t>
      </w:r>
    </w:p>
    <w:p w14:paraId="196E3389" w14:textId="277B11CA" w:rsidR="647972ED" w:rsidRPr="00436C79" w:rsidRDefault="147C7931"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[45]</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Thompson ML, Myers JE and Kriebel D: Prevalence odds ratio or prevalence ratio in the analysis of cross-sectional data: what is to be done? Occupational and Environmental Medicine 1998, 55:272-277. </w:t>
      </w:r>
    </w:p>
    <w:p w14:paraId="16CFC1FD" w14:textId="083D9E76" w:rsidR="647972ED" w:rsidRPr="00436C79" w:rsidRDefault="147C7931"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[46]</w:t>
      </w:r>
      <w:r w:rsidR="647972ED" w:rsidRPr="00436C79">
        <w:rPr>
          <w:rFonts w:ascii="Times New Roman" w:hAnsi="Times New Roman" w:cs="Times New Roman"/>
          <w:sz w:val="24"/>
          <w:szCs w:val="24"/>
        </w:rPr>
        <w:tab/>
      </w:r>
      <w:proofErr w:type="spellStart"/>
      <w:r w:rsidRPr="00436C79">
        <w:rPr>
          <w:rFonts w:ascii="Times New Roman" w:eastAsia="Times New Roman" w:hAnsi="Times New Roman" w:cs="Times New Roman"/>
          <w:sz w:val="24"/>
          <w:szCs w:val="24"/>
          <w:lang w:val="en-GB"/>
        </w:rPr>
        <w:t>Zocchetti</w:t>
      </w:r>
      <w:proofErr w:type="spellEnd"/>
      <w:r w:rsidRPr="00436C79">
        <w:rPr>
          <w:rFonts w:ascii="Times New Roman" w:eastAsia="Times New Roman" w:hAnsi="Times New Roman" w:cs="Times New Roman"/>
          <w:sz w:val="24"/>
          <w:szCs w:val="24"/>
          <w:lang w:val="en-GB"/>
        </w:rPr>
        <w:t xml:space="preserve"> C, Consonni D and </w:t>
      </w:r>
      <w:proofErr w:type="spellStart"/>
      <w:r w:rsidRPr="00436C79">
        <w:rPr>
          <w:rFonts w:ascii="Times New Roman" w:eastAsia="Times New Roman" w:hAnsi="Times New Roman" w:cs="Times New Roman"/>
          <w:sz w:val="24"/>
          <w:szCs w:val="24"/>
          <w:lang w:val="en-GB"/>
        </w:rPr>
        <w:t>Bertazzi</w:t>
      </w:r>
      <w:proofErr w:type="spellEnd"/>
      <w:r w:rsidRPr="00436C79">
        <w:rPr>
          <w:rFonts w:ascii="Times New Roman" w:eastAsia="Times New Roman" w:hAnsi="Times New Roman" w:cs="Times New Roman"/>
          <w:sz w:val="24"/>
          <w:szCs w:val="24"/>
          <w:lang w:val="en-GB"/>
        </w:rPr>
        <w:t xml:space="preserve"> PA: Estimation of prevalence rate ratios from cross-sectional data [letter; comment]. International Journal of Epidemiology 1995, 24:1064-1067.</w:t>
      </w:r>
    </w:p>
    <w:p w14:paraId="01127649" w14:textId="12AAD7CA" w:rsidR="647972ED" w:rsidRPr="00436C79" w:rsidRDefault="147C7931"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[47]</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Victora Cesar Gomes, Vaughan JP, Kirkwood Betty R., Martines JC and Barcelos LB: Risk factors for malnutrition in Brazilian children. The role of social and environmental variables. Bulletin of the World Health Organization 1986, 64:299-309.</w:t>
      </w:r>
    </w:p>
    <w:p w14:paraId="3A58EE7B" w14:textId="5322C50D" w:rsidR="647972ED" w:rsidRPr="00436C79" w:rsidRDefault="147C7931"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[48]</w:t>
      </w:r>
      <w:r w:rsidR="647972ED" w:rsidRPr="00436C79">
        <w:rPr>
          <w:rFonts w:ascii="Times New Roman" w:hAnsi="Times New Roman" w:cs="Times New Roman"/>
          <w:sz w:val="24"/>
          <w:szCs w:val="24"/>
        </w:rPr>
        <w:tab/>
      </w:r>
      <w:proofErr w:type="spellStart"/>
      <w:r w:rsidRPr="00436C79">
        <w:rPr>
          <w:rFonts w:ascii="Times New Roman" w:eastAsia="Times New Roman" w:hAnsi="Times New Roman" w:cs="Times New Roman"/>
          <w:sz w:val="24"/>
          <w:szCs w:val="24"/>
          <w:lang w:val="en-GB"/>
        </w:rPr>
        <w:t>Wacholder</w:t>
      </w:r>
      <w:proofErr w:type="spellEnd"/>
      <w:r w:rsidRPr="00436C79">
        <w:rPr>
          <w:rFonts w:ascii="Times New Roman" w:eastAsia="Times New Roman" w:hAnsi="Times New Roman" w:cs="Times New Roman"/>
          <w:sz w:val="24"/>
          <w:szCs w:val="24"/>
          <w:lang w:val="en-GB"/>
        </w:rPr>
        <w:t xml:space="preserve"> S: Binomial regression in GLIM: estimating risk ratios and risk differences. Am J </w:t>
      </w:r>
      <w:proofErr w:type="spellStart"/>
      <w:r w:rsidRPr="00436C79">
        <w:rPr>
          <w:rFonts w:ascii="Times New Roman" w:eastAsia="Times New Roman" w:hAnsi="Times New Roman" w:cs="Times New Roman"/>
          <w:sz w:val="24"/>
          <w:szCs w:val="24"/>
          <w:lang w:val="en-GB"/>
        </w:rPr>
        <w:t>Epidemiol</w:t>
      </w:r>
      <w:proofErr w:type="spellEnd"/>
      <w:r w:rsidRPr="00436C79">
        <w:rPr>
          <w:rFonts w:ascii="Times New Roman" w:eastAsia="Times New Roman" w:hAnsi="Times New Roman" w:cs="Times New Roman"/>
          <w:sz w:val="24"/>
          <w:szCs w:val="24"/>
          <w:lang w:val="en-GB"/>
        </w:rPr>
        <w:t xml:space="preserve"> 1986, 123:174-184.</w:t>
      </w:r>
    </w:p>
    <w:p w14:paraId="3BF0CEEA" w14:textId="2D4D57A5" w:rsidR="647972ED" w:rsidRPr="00436C79" w:rsidRDefault="147C7931"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[49]</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Skov T, Deddens J, Petersen MR and Endahl L: Prevalence proportion ratios: estimation and hypothesis testing. International Journal of Epidemiology 1998, 27:91-95. </w:t>
      </w:r>
    </w:p>
    <w:p w14:paraId="637C27E7" w14:textId="1A1E433C" w:rsidR="647972ED" w:rsidRPr="00436C79" w:rsidRDefault="147C7931"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[50]</w:t>
      </w:r>
      <w:r w:rsidR="647972ED" w:rsidRPr="00436C79">
        <w:rPr>
          <w:rFonts w:ascii="Times New Roman" w:hAnsi="Times New Roman" w:cs="Times New Roman"/>
          <w:sz w:val="24"/>
          <w:szCs w:val="24"/>
        </w:rPr>
        <w:tab/>
      </w:r>
      <w:r w:rsidR="00A647C6" w:rsidRPr="00436C79">
        <w:rPr>
          <w:rFonts w:ascii="Times New Roman" w:eastAsia="Times New Roman" w:hAnsi="Times New Roman" w:cs="Times New Roman"/>
          <w:sz w:val="24"/>
          <w:szCs w:val="24"/>
          <w:lang w:val="en-GB"/>
        </w:rPr>
        <w:t xml:space="preserve">Murthy N </w:t>
      </w:r>
      <w:proofErr w:type="spellStart"/>
      <w:r w:rsidR="00A647C6" w:rsidRPr="00436C79">
        <w:rPr>
          <w:rFonts w:ascii="Times New Roman" w:eastAsia="Times New Roman" w:hAnsi="Times New Roman" w:cs="Times New Roman"/>
          <w:sz w:val="24"/>
          <w:szCs w:val="24"/>
          <w:lang w:val="en-GB"/>
        </w:rPr>
        <w:t>Mittinty</w:t>
      </w:r>
      <w:proofErr w:type="spellEnd"/>
      <w:r w:rsidR="00A647C6" w:rsidRPr="00436C79">
        <w:rPr>
          <w:rFonts w:ascii="Times New Roman" w:eastAsia="Times New Roman" w:hAnsi="Times New Roman" w:cs="Times New Roman"/>
          <w:sz w:val="24"/>
          <w:szCs w:val="24"/>
          <w:lang w:val="en-GB"/>
        </w:rPr>
        <w:t>, John Lynch, Reflection on modern methods: risk ratio regression—simple concept yet complex computation, International Journal of Epidemiology, Volume 52, Issue 1, February 2023, Pages 309–314, https://doi.org/10.1093/ije/dyac220</w:t>
      </w:r>
    </w:p>
    <w:p w14:paraId="0B9875F2" w14:textId="152EB1B0" w:rsidR="647972ED" w:rsidRPr="00436C79" w:rsidRDefault="147C7931"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 xml:space="preserve">[51]   Barros AJ, Hirakata VN. Alternatives for logistic regression in cross-sectional studies: an empirical comparison of models that directly estimate the prevalence ratio. BMC Med Res </w:t>
      </w:r>
      <w:proofErr w:type="spellStart"/>
      <w:r w:rsidRPr="00436C79">
        <w:rPr>
          <w:rFonts w:ascii="Times New Roman" w:eastAsia="Times New Roman" w:hAnsi="Times New Roman" w:cs="Times New Roman"/>
          <w:sz w:val="24"/>
          <w:szCs w:val="24"/>
          <w:lang w:val="en-GB"/>
        </w:rPr>
        <w:t>Methodol</w:t>
      </w:r>
      <w:proofErr w:type="spellEnd"/>
      <w:r w:rsidRPr="00436C79">
        <w:rPr>
          <w:rFonts w:ascii="Times New Roman" w:eastAsia="Times New Roman" w:hAnsi="Times New Roman" w:cs="Times New Roman"/>
          <w:sz w:val="24"/>
          <w:szCs w:val="24"/>
          <w:lang w:val="en-GB"/>
        </w:rPr>
        <w:t>. 2003 Oct 20; 3:21. Doi: 10.1186/1471-2288-3-21. PMID: 14567763; PMCID: PMC521200.</w:t>
      </w:r>
    </w:p>
    <w:p w14:paraId="779A6B68" w14:textId="080F937B" w:rsidR="5330EFE0" w:rsidRPr="00436C79" w:rsidRDefault="5330EFE0"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[52]</w:t>
      </w:r>
      <w:r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Cleophas, T. J., &amp; </w:t>
      </w:r>
      <w:proofErr w:type="spellStart"/>
      <w:r w:rsidRPr="00436C79">
        <w:rPr>
          <w:rFonts w:ascii="Times New Roman" w:eastAsia="Times New Roman" w:hAnsi="Times New Roman" w:cs="Times New Roman"/>
          <w:sz w:val="24"/>
          <w:szCs w:val="24"/>
          <w:lang w:val="en-GB"/>
        </w:rPr>
        <w:t>Zwinderman</w:t>
      </w:r>
      <w:proofErr w:type="spellEnd"/>
      <w:r w:rsidRPr="00436C79">
        <w:rPr>
          <w:rFonts w:ascii="Times New Roman" w:eastAsia="Times New Roman" w:hAnsi="Times New Roman" w:cs="Times New Roman"/>
          <w:sz w:val="24"/>
          <w:szCs w:val="24"/>
          <w:lang w:val="en-GB"/>
        </w:rPr>
        <w:t xml:space="preserve">, A. H. (2021). Regression Analysis in Medical Research: for Starters and 2nd </w:t>
      </w:r>
      <w:proofErr w:type="spellStart"/>
      <w:r w:rsidRPr="00436C79">
        <w:rPr>
          <w:rFonts w:ascii="Times New Roman" w:eastAsia="Times New Roman" w:hAnsi="Times New Roman" w:cs="Times New Roman"/>
          <w:sz w:val="24"/>
          <w:szCs w:val="24"/>
          <w:lang w:val="en-GB"/>
        </w:rPr>
        <w:t>Levelers</w:t>
      </w:r>
      <w:proofErr w:type="spellEnd"/>
      <w:r w:rsidRPr="00436C79">
        <w:rPr>
          <w:rFonts w:ascii="Times New Roman" w:eastAsia="Times New Roman" w:hAnsi="Times New Roman" w:cs="Times New Roman"/>
          <w:sz w:val="24"/>
          <w:szCs w:val="24"/>
          <w:lang w:val="en-GB"/>
        </w:rPr>
        <w:t xml:space="preserve">. </w:t>
      </w:r>
      <w:hyperlink r:id="rId16">
        <w:r w:rsidRPr="00436C79">
          <w:rPr>
            <w:rStyle w:val="Hyperlink"/>
            <w:rFonts w:ascii="Times New Roman" w:eastAsia="Times New Roman" w:hAnsi="Times New Roman" w:cs="Times New Roman"/>
            <w:color w:val="auto"/>
            <w:sz w:val="24"/>
            <w:szCs w:val="24"/>
            <w:u w:val="none"/>
            <w:lang w:val="en-GB"/>
          </w:rPr>
          <w:t>Springer Nature</w:t>
        </w:r>
      </w:hyperlink>
      <w:r w:rsidRPr="00436C79">
        <w:rPr>
          <w:rFonts w:ascii="Times New Roman" w:eastAsia="Times New Roman" w:hAnsi="Times New Roman" w:cs="Times New Roman"/>
          <w:sz w:val="24"/>
          <w:szCs w:val="24"/>
          <w:lang w:val="en-GB"/>
        </w:rPr>
        <w:t>.</w:t>
      </w:r>
    </w:p>
    <w:p w14:paraId="3DC9AEA5" w14:textId="53A3B22B" w:rsidR="5330EFE0" w:rsidRPr="00436C79" w:rsidRDefault="5330EFE0" w:rsidP="007525EF">
      <w:pPr>
        <w:spacing w:line="276" w:lineRule="auto"/>
        <w:ind w:left="630" w:right="-20" w:hanging="630"/>
        <w:jc w:val="both"/>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lang w:val="en-GB"/>
        </w:rPr>
        <w:t>[53]</w:t>
      </w:r>
      <w:r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N. Shrestha, “Detecting Multicollinearity in Regression Analysis,” American journal of applied mathematics and statistics (Online), vol. 8, no. 2, pp. 39–42, Jun. 2020, </w:t>
      </w:r>
      <w:proofErr w:type="spellStart"/>
      <w:r w:rsidRPr="00436C79">
        <w:rPr>
          <w:rFonts w:ascii="Times New Roman" w:eastAsia="Times New Roman" w:hAnsi="Times New Roman" w:cs="Times New Roman"/>
          <w:sz w:val="24"/>
          <w:szCs w:val="24"/>
          <w:lang w:val="en-GB"/>
        </w:rPr>
        <w:t>doi</w:t>
      </w:r>
      <w:proofErr w:type="spellEnd"/>
      <w:r w:rsidRPr="00436C79">
        <w:rPr>
          <w:rFonts w:ascii="Times New Roman" w:eastAsia="Times New Roman" w:hAnsi="Times New Roman" w:cs="Times New Roman"/>
          <w:sz w:val="24"/>
          <w:szCs w:val="24"/>
          <w:lang w:val="en-GB"/>
        </w:rPr>
        <w:t xml:space="preserve">: </w:t>
      </w:r>
      <w:hyperlink r:id="rId17">
        <w:r w:rsidRPr="00436C79">
          <w:rPr>
            <w:rStyle w:val="Hyperlink"/>
            <w:rFonts w:ascii="Times New Roman" w:hAnsi="Times New Roman" w:cs="Times New Roman"/>
            <w:sz w:val="24"/>
            <w:szCs w:val="24"/>
            <w:lang w:val="en-GB"/>
          </w:rPr>
          <w:t>https://doi.org/10.12691/ajams-8-2-1</w:t>
        </w:r>
      </w:hyperlink>
      <w:r w:rsidRPr="00436C79">
        <w:rPr>
          <w:rFonts w:ascii="Times New Roman" w:eastAsia="Times New Roman" w:hAnsi="Times New Roman" w:cs="Times New Roman"/>
          <w:sz w:val="24"/>
          <w:szCs w:val="24"/>
          <w:lang w:val="en-GB"/>
        </w:rPr>
        <w:t>.</w:t>
      </w:r>
    </w:p>
    <w:p w14:paraId="2AA68595" w14:textId="4CE6006B" w:rsidR="5330EFE0" w:rsidRPr="00436C79" w:rsidRDefault="5330EFE0" w:rsidP="007525EF">
      <w:pPr>
        <w:spacing w:line="276" w:lineRule="auto"/>
        <w:ind w:left="630" w:right="-20" w:hanging="630"/>
        <w:jc w:val="both"/>
        <w:rPr>
          <w:rFonts w:ascii="Times New Roman" w:eastAsia="Times New Roman" w:hAnsi="Times New Roman" w:cs="Times New Roman"/>
          <w:sz w:val="24"/>
          <w:szCs w:val="24"/>
        </w:rPr>
      </w:pPr>
      <w:r w:rsidRPr="00436C79">
        <w:rPr>
          <w:rFonts w:ascii="Times New Roman" w:eastAsia="Times New Roman" w:hAnsi="Times New Roman" w:cs="Times New Roman"/>
          <w:color w:val="000000" w:themeColor="text1"/>
          <w:sz w:val="24"/>
          <w:szCs w:val="24"/>
        </w:rPr>
        <w:t>[54]</w:t>
      </w:r>
      <w:r w:rsidRPr="00436C79">
        <w:rPr>
          <w:rFonts w:ascii="Times New Roman" w:hAnsi="Times New Roman" w:cs="Times New Roman"/>
          <w:sz w:val="24"/>
          <w:szCs w:val="24"/>
        </w:rPr>
        <w:tab/>
      </w:r>
      <w:proofErr w:type="spellStart"/>
      <w:r w:rsidRPr="00436C79">
        <w:rPr>
          <w:rFonts w:ascii="Times New Roman" w:eastAsia="Times New Roman" w:hAnsi="Times New Roman" w:cs="Times New Roman"/>
          <w:color w:val="000000" w:themeColor="text1"/>
          <w:sz w:val="24"/>
          <w:szCs w:val="24"/>
        </w:rPr>
        <w:t>Claeskens</w:t>
      </w:r>
      <w:proofErr w:type="spellEnd"/>
      <w:r w:rsidRPr="00436C79">
        <w:rPr>
          <w:rFonts w:ascii="Times New Roman" w:eastAsia="Times New Roman" w:hAnsi="Times New Roman" w:cs="Times New Roman"/>
          <w:color w:val="000000" w:themeColor="text1"/>
          <w:sz w:val="24"/>
          <w:szCs w:val="24"/>
        </w:rPr>
        <w:t>, Gerda (2015). International Encyclopedia of the Social &amp; Behavioral Sciences || Model Selection and Model Averaging, (), 647–652. doi:10.1016/B978-0-08-097086-8.42057-X</w:t>
      </w:r>
    </w:p>
    <w:p w14:paraId="22FEE836" w14:textId="3F1BFDFE" w:rsidR="5330EFE0" w:rsidRPr="00436C79" w:rsidRDefault="5330EFE0" w:rsidP="007525EF">
      <w:pPr>
        <w:spacing w:line="276" w:lineRule="auto"/>
        <w:ind w:left="630" w:right="-20" w:hanging="630"/>
        <w:jc w:val="both"/>
        <w:rPr>
          <w:rFonts w:ascii="Times New Roman" w:eastAsia="Times New Roman" w:hAnsi="Times New Roman" w:cs="Times New Roman"/>
          <w:sz w:val="24"/>
          <w:szCs w:val="24"/>
        </w:rPr>
      </w:pPr>
      <w:r w:rsidRPr="00436C79">
        <w:rPr>
          <w:rFonts w:ascii="Times New Roman" w:eastAsia="Times New Roman" w:hAnsi="Times New Roman" w:cs="Times New Roman"/>
          <w:color w:val="000000" w:themeColor="text1"/>
          <w:sz w:val="24"/>
          <w:szCs w:val="24"/>
        </w:rPr>
        <w:lastRenderedPageBreak/>
        <w:t xml:space="preserve">[55] J. N. </w:t>
      </w:r>
      <w:proofErr w:type="spellStart"/>
      <w:r w:rsidRPr="00436C79">
        <w:rPr>
          <w:rFonts w:ascii="Times New Roman" w:eastAsia="Times New Roman" w:hAnsi="Times New Roman" w:cs="Times New Roman"/>
          <w:color w:val="000000" w:themeColor="text1"/>
          <w:sz w:val="24"/>
          <w:szCs w:val="24"/>
        </w:rPr>
        <w:t>Mandrekar</w:t>
      </w:r>
      <w:proofErr w:type="spellEnd"/>
      <w:r w:rsidRPr="00436C79">
        <w:rPr>
          <w:rFonts w:ascii="Times New Roman" w:eastAsia="Times New Roman" w:hAnsi="Times New Roman" w:cs="Times New Roman"/>
          <w:color w:val="000000" w:themeColor="text1"/>
          <w:sz w:val="24"/>
          <w:szCs w:val="24"/>
        </w:rPr>
        <w:t xml:space="preserve">, “Receiver Operating Characteristic Curve in Diagnostic Test Assessment,” </w:t>
      </w:r>
      <w:r w:rsidRPr="00436C79">
        <w:rPr>
          <w:rFonts w:ascii="Times New Roman" w:eastAsia="Times New Roman" w:hAnsi="Times New Roman" w:cs="Times New Roman"/>
          <w:i/>
          <w:iCs/>
          <w:color w:val="000000" w:themeColor="text1"/>
          <w:sz w:val="24"/>
          <w:szCs w:val="24"/>
        </w:rPr>
        <w:t>Journal of Thoracic Oncology</w:t>
      </w:r>
      <w:r w:rsidRPr="00436C79">
        <w:rPr>
          <w:rFonts w:ascii="Times New Roman" w:eastAsia="Times New Roman" w:hAnsi="Times New Roman" w:cs="Times New Roman"/>
          <w:color w:val="000000" w:themeColor="text1"/>
          <w:sz w:val="24"/>
          <w:szCs w:val="24"/>
        </w:rPr>
        <w:t xml:space="preserve">, vol. 5, no. 9, pp. 1315–1316, Sep. 2010, </w:t>
      </w:r>
      <w:proofErr w:type="spellStart"/>
      <w:r w:rsidRPr="00436C79">
        <w:rPr>
          <w:rFonts w:ascii="Times New Roman" w:eastAsia="Times New Roman" w:hAnsi="Times New Roman" w:cs="Times New Roman"/>
          <w:color w:val="000000" w:themeColor="text1"/>
          <w:sz w:val="24"/>
          <w:szCs w:val="24"/>
        </w:rPr>
        <w:t>doi</w:t>
      </w:r>
      <w:proofErr w:type="spellEnd"/>
      <w:r w:rsidRPr="00436C79">
        <w:rPr>
          <w:rFonts w:ascii="Times New Roman" w:eastAsia="Times New Roman" w:hAnsi="Times New Roman" w:cs="Times New Roman"/>
          <w:color w:val="000000" w:themeColor="text1"/>
          <w:sz w:val="24"/>
          <w:szCs w:val="24"/>
        </w:rPr>
        <w:t xml:space="preserve">: </w:t>
      </w:r>
      <w:hyperlink r:id="rId18">
        <w:r w:rsidRPr="00436C79">
          <w:rPr>
            <w:rStyle w:val="Hyperlink"/>
            <w:rFonts w:ascii="Times New Roman" w:hAnsi="Times New Roman" w:cs="Times New Roman"/>
            <w:sz w:val="24"/>
            <w:szCs w:val="24"/>
          </w:rPr>
          <w:t>https://doi.org/10.1097/jto.0b013e3181ec173d</w:t>
        </w:r>
      </w:hyperlink>
      <w:r w:rsidRPr="00436C79">
        <w:rPr>
          <w:rFonts w:ascii="Times New Roman" w:eastAsia="Times New Roman" w:hAnsi="Times New Roman" w:cs="Times New Roman"/>
          <w:color w:val="000000" w:themeColor="text1"/>
          <w:sz w:val="24"/>
          <w:szCs w:val="24"/>
        </w:rPr>
        <w:t>.</w:t>
      </w:r>
    </w:p>
    <w:p w14:paraId="766CBD7E" w14:textId="24C44C13"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[56]</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UNESCO. Director-General, 2009-2017 (Bokova, I.G.). (2016). UNESCO 2015. https://unesdoc.unesco.org/ark:/48223/pf0000244834_fre.locale=en.</w:t>
      </w:r>
    </w:p>
    <w:p w14:paraId="32B55268" w14:textId="3CEA9507"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w:t>
      </w:r>
      <w:r w:rsidR="006E28F8" w:rsidRPr="00436C79">
        <w:rPr>
          <w:rFonts w:ascii="Times New Roman" w:eastAsia="Times New Roman" w:hAnsi="Times New Roman" w:cs="Times New Roman"/>
          <w:sz w:val="24"/>
          <w:szCs w:val="24"/>
          <w:lang w:val="en-GB"/>
        </w:rPr>
        <w:t>57</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Ministry of Education, Youth and Sport (</w:t>
      </w:r>
      <w:proofErr w:type="spellStart"/>
      <w:r w:rsidRPr="00436C79">
        <w:rPr>
          <w:rFonts w:ascii="Times New Roman" w:eastAsia="Times New Roman" w:hAnsi="Times New Roman" w:cs="Times New Roman"/>
          <w:sz w:val="24"/>
          <w:szCs w:val="24"/>
          <w:lang w:val="en-GB"/>
        </w:rPr>
        <w:t>MoEYS</w:t>
      </w:r>
      <w:proofErr w:type="spellEnd"/>
      <w:r w:rsidRPr="00436C79">
        <w:rPr>
          <w:rFonts w:ascii="Times New Roman" w:eastAsia="Times New Roman" w:hAnsi="Times New Roman" w:cs="Times New Roman"/>
          <w:sz w:val="24"/>
          <w:szCs w:val="24"/>
          <w:lang w:val="en-GB"/>
        </w:rPr>
        <w:t xml:space="preserve">). (2017). Public education statistics &amp; indicators 2016–2017. Phnom Penh, Cambodia. Retrieved from </w:t>
      </w:r>
      <w:hyperlink r:id="rId19" w:anchor=".XcoJFXduKUk">
        <w:r w:rsidRPr="00436C79">
          <w:rPr>
            <w:rStyle w:val="Hyperlink"/>
            <w:rFonts w:ascii="Times New Roman" w:eastAsia="Times New Roman" w:hAnsi="Times New Roman" w:cs="Times New Roman"/>
            <w:color w:val="auto"/>
            <w:sz w:val="24"/>
            <w:szCs w:val="24"/>
            <w:u w:val="none"/>
            <w:lang w:val="en-GB"/>
          </w:rPr>
          <w:t>https://www.moeys.gov.kh/index.php/en/emis/2461.html#.XcoJFXduKUk</w:t>
        </w:r>
      </w:hyperlink>
      <w:r w:rsidRPr="00436C79">
        <w:rPr>
          <w:rFonts w:ascii="Times New Roman" w:eastAsia="Times New Roman" w:hAnsi="Times New Roman" w:cs="Times New Roman"/>
          <w:sz w:val="24"/>
          <w:szCs w:val="24"/>
          <w:lang w:val="en-GB"/>
        </w:rPr>
        <w:t>.</w:t>
      </w:r>
    </w:p>
    <w:p w14:paraId="0AAA1FC0" w14:textId="4C948B48"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w:t>
      </w:r>
      <w:r w:rsidR="006E28F8" w:rsidRPr="00436C79">
        <w:rPr>
          <w:rFonts w:ascii="Times New Roman" w:eastAsia="Times New Roman" w:hAnsi="Times New Roman" w:cs="Times New Roman"/>
          <w:sz w:val="24"/>
          <w:szCs w:val="24"/>
          <w:lang w:val="en-GB"/>
        </w:rPr>
        <w:t>58</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Levy, M. B. (1971). Determinants of Primary School Dropouts in Developing Countries. Comparative Education Review, 15(1), 44–58. </w:t>
      </w:r>
      <w:hyperlink r:id="rId20">
        <w:r w:rsidRPr="00436C79">
          <w:rPr>
            <w:rStyle w:val="Hyperlink"/>
            <w:rFonts w:ascii="Times New Roman" w:eastAsia="Times New Roman" w:hAnsi="Times New Roman" w:cs="Times New Roman"/>
            <w:color w:val="auto"/>
            <w:sz w:val="24"/>
            <w:szCs w:val="24"/>
            <w:u w:val="none"/>
            <w:lang w:val="en-GB"/>
          </w:rPr>
          <w:t>http://www.jstor.org/stable/1186629.</w:t>
        </w:r>
      </w:hyperlink>
    </w:p>
    <w:p w14:paraId="6EFDA7AA" w14:textId="4E74F779"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w:t>
      </w:r>
      <w:r w:rsidR="006E28F8" w:rsidRPr="00436C79">
        <w:rPr>
          <w:rFonts w:ascii="Times New Roman" w:eastAsia="Times New Roman" w:hAnsi="Times New Roman" w:cs="Times New Roman"/>
          <w:sz w:val="24"/>
          <w:szCs w:val="24"/>
          <w:lang w:val="en-GB"/>
        </w:rPr>
        <w:t>59</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Uganda Bureau of Statistics, (2004). Uganda National Service Delivery Survey Report, 2004 UBOS, Entebbe, Uganda. </w:t>
      </w:r>
    </w:p>
    <w:p w14:paraId="46AC2EB7" w14:textId="68747E32"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w:t>
      </w:r>
      <w:r w:rsidR="006E28F8" w:rsidRPr="00436C79">
        <w:rPr>
          <w:rFonts w:ascii="Times New Roman" w:eastAsia="Times New Roman" w:hAnsi="Times New Roman" w:cs="Times New Roman"/>
          <w:sz w:val="24"/>
          <w:szCs w:val="24"/>
          <w:lang w:val="en-GB"/>
        </w:rPr>
        <w:t>60</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Shen, G., Meredith, Y., Wang, X., Min, W. and Rozelle, S. (2019), “Peer relations and dropout </w:t>
      </w:r>
      <w:proofErr w:type="spellStart"/>
      <w:r w:rsidRPr="00436C79">
        <w:rPr>
          <w:rFonts w:ascii="Times New Roman" w:eastAsia="Times New Roman" w:hAnsi="Times New Roman" w:cs="Times New Roman"/>
          <w:sz w:val="24"/>
          <w:szCs w:val="24"/>
          <w:lang w:val="en-GB"/>
        </w:rPr>
        <w:t>behavior</w:t>
      </w:r>
      <w:proofErr w:type="spellEnd"/>
      <w:r w:rsidRPr="00436C79">
        <w:rPr>
          <w:rFonts w:ascii="Times New Roman" w:eastAsia="Times New Roman" w:hAnsi="Times New Roman" w:cs="Times New Roman"/>
          <w:sz w:val="24"/>
          <w:szCs w:val="24"/>
          <w:lang w:val="en-GB"/>
        </w:rPr>
        <w:t xml:space="preserve">: evidence from junior high school students in northwest rural China”, International Journal of Educational Development, Vol. 65 No. 3, pp. 134-143. </w:t>
      </w:r>
    </w:p>
    <w:p w14:paraId="5A72EC71" w14:textId="56FA5768"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w:t>
      </w:r>
      <w:r w:rsidR="006E28F8" w:rsidRPr="00436C79">
        <w:rPr>
          <w:rFonts w:ascii="Times New Roman" w:eastAsia="Times New Roman" w:hAnsi="Times New Roman" w:cs="Times New Roman"/>
          <w:sz w:val="24"/>
          <w:szCs w:val="24"/>
          <w:lang w:val="en-GB"/>
        </w:rPr>
        <w:t>61</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Hirakawa, Y., &amp; Taniguchi, K. (2020). School dropout in primary schools in rural Cambodia: school-level and student-level factors. Asia Pacific Journal of Education, 41(3), 527–542. doi:10.1080/02188791.2020.1832042.</w:t>
      </w:r>
    </w:p>
    <w:p w14:paraId="57F84321" w14:textId="4A60178E"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lang w:val="en-GB"/>
        </w:rPr>
        <w:t>[</w:t>
      </w:r>
      <w:r w:rsidR="006E28F8" w:rsidRPr="00436C79">
        <w:rPr>
          <w:rFonts w:ascii="Times New Roman" w:eastAsia="Times New Roman" w:hAnsi="Times New Roman" w:cs="Times New Roman"/>
          <w:sz w:val="24"/>
          <w:szCs w:val="24"/>
          <w:lang w:val="en-GB"/>
        </w:rPr>
        <w:t>62</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No, F., Taniguchi, K., &amp; Hirakawa, Y. (2016). School dropout at the basic education level in rural Cambodia: Identifying its causes through longitudinal survival analysis. International Journal of Educational Development, 49, 215–224. Doi: 10.1016/j.ijedudev.2016.03.0.</w:t>
      </w:r>
    </w:p>
    <w:p w14:paraId="2F6BB4C6" w14:textId="0D8873EF"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w:t>
      </w:r>
      <w:r w:rsidR="006E28F8" w:rsidRPr="00436C79">
        <w:rPr>
          <w:rFonts w:ascii="Times New Roman" w:eastAsia="Times New Roman" w:hAnsi="Times New Roman" w:cs="Times New Roman"/>
          <w:sz w:val="24"/>
          <w:szCs w:val="24"/>
        </w:rPr>
        <w:t>63</w:t>
      </w:r>
      <w:r w:rsidRPr="00436C79">
        <w:rPr>
          <w:rFonts w:ascii="Times New Roman" w:eastAsia="Times New Roman" w:hAnsi="Times New Roman" w:cs="Times New Roman"/>
          <w:sz w:val="24"/>
          <w:szCs w:val="24"/>
        </w:rPr>
        <w:t>]</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rPr>
        <w:t xml:space="preserve">Wils, </w:t>
      </w:r>
      <w:proofErr w:type="spellStart"/>
      <w:r w:rsidRPr="00436C79">
        <w:rPr>
          <w:rFonts w:ascii="Times New Roman" w:eastAsia="Times New Roman" w:hAnsi="Times New Roman" w:cs="Times New Roman"/>
          <w:sz w:val="24"/>
          <w:szCs w:val="24"/>
        </w:rPr>
        <w:t>Annababette</w:t>
      </w:r>
      <w:proofErr w:type="spellEnd"/>
      <w:r w:rsidRPr="00436C79">
        <w:rPr>
          <w:rFonts w:ascii="Times New Roman" w:eastAsia="Times New Roman" w:hAnsi="Times New Roman" w:cs="Times New Roman"/>
          <w:sz w:val="24"/>
          <w:szCs w:val="24"/>
        </w:rPr>
        <w:t xml:space="preserve">. 2004. Late Entrants Leave School Earlier: Evidence from Mozambique. International Review of Education 50(1): 17–37.  </w:t>
      </w:r>
    </w:p>
    <w:p w14:paraId="44F9A7DD" w14:textId="63624EA1"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rPr>
        <w:t>[</w:t>
      </w:r>
      <w:r w:rsidR="006E28F8" w:rsidRPr="00436C79">
        <w:rPr>
          <w:rFonts w:ascii="Times New Roman" w:eastAsia="Times New Roman" w:hAnsi="Times New Roman" w:cs="Times New Roman"/>
          <w:sz w:val="24"/>
          <w:szCs w:val="24"/>
        </w:rPr>
        <w:t>64</w:t>
      </w:r>
      <w:r w:rsidRPr="00436C79">
        <w:rPr>
          <w:rFonts w:ascii="Times New Roman" w:eastAsia="Times New Roman" w:hAnsi="Times New Roman" w:cs="Times New Roman"/>
          <w:sz w:val="24"/>
          <w:szCs w:val="24"/>
        </w:rPr>
        <w:t>]</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rPr>
        <w:t>Miller, C. E., &amp; Meyers, S. A. (2015). Disparities in school discipline practices for students with emotional and learning disabilities and autism. Journal of Education and Human Development, 4(1), 255-267.</w:t>
      </w:r>
    </w:p>
    <w:p w14:paraId="44254DEC" w14:textId="3BB57444"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w:t>
      </w:r>
      <w:r w:rsidR="006E28F8" w:rsidRPr="00436C79">
        <w:rPr>
          <w:rFonts w:ascii="Times New Roman" w:eastAsia="Times New Roman" w:hAnsi="Times New Roman" w:cs="Times New Roman"/>
          <w:sz w:val="24"/>
          <w:szCs w:val="24"/>
          <w:lang w:val="en-GB"/>
        </w:rPr>
        <w:t>65</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UIS (2018). Education and Disability: Analysis of Data from 49 Countries. Information Paper No. 49. March 2018. Montreal: UNESCO Institute for Statistics. </w:t>
      </w:r>
      <w:hyperlink r:id="rId21">
        <w:r w:rsidRPr="00436C79">
          <w:rPr>
            <w:rStyle w:val="Hyperlink"/>
            <w:rFonts w:ascii="Times New Roman" w:eastAsia="Times New Roman" w:hAnsi="Times New Roman" w:cs="Times New Roman"/>
            <w:color w:val="auto"/>
            <w:sz w:val="24"/>
            <w:szCs w:val="24"/>
            <w:u w:val="none"/>
            <w:lang w:val="en-GB"/>
          </w:rPr>
          <w:t>http://uis.unesco.org/sites/default/files/documents/ip49-education-disability-2018-en.pdf</w:t>
        </w:r>
      </w:hyperlink>
      <w:r w:rsidRPr="00436C79">
        <w:rPr>
          <w:rFonts w:ascii="Times New Roman" w:eastAsia="Times New Roman" w:hAnsi="Times New Roman" w:cs="Times New Roman"/>
          <w:sz w:val="24"/>
          <w:szCs w:val="24"/>
          <w:lang w:val="en-GB"/>
        </w:rPr>
        <w:t xml:space="preserve"> .</w:t>
      </w:r>
    </w:p>
    <w:p w14:paraId="1A905D74" w14:textId="3176B128"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w:t>
      </w:r>
      <w:r w:rsidR="006E28F8" w:rsidRPr="00436C79">
        <w:rPr>
          <w:rFonts w:ascii="Times New Roman" w:eastAsia="Times New Roman" w:hAnsi="Times New Roman" w:cs="Times New Roman"/>
          <w:sz w:val="24"/>
          <w:szCs w:val="24"/>
          <w:lang w:val="en-GB"/>
        </w:rPr>
        <w:t>66</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Rathod, G. R., &amp; Koli, M. V. (2015). Child labour and school dropout. Social Sciences Centre, University of Bharati </w:t>
      </w:r>
      <w:proofErr w:type="spellStart"/>
      <w:r w:rsidRPr="00436C79">
        <w:rPr>
          <w:rFonts w:ascii="Times New Roman" w:eastAsia="Times New Roman" w:hAnsi="Times New Roman" w:cs="Times New Roman"/>
          <w:sz w:val="24"/>
          <w:szCs w:val="24"/>
          <w:lang w:val="en-GB"/>
        </w:rPr>
        <w:t>Vidyapetth</w:t>
      </w:r>
      <w:proofErr w:type="spellEnd"/>
      <w:r w:rsidRPr="00436C79">
        <w:rPr>
          <w:rFonts w:ascii="Times New Roman" w:eastAsia="Times New Roman" w:hAnsi="Times New Roman" w:cs="Times New Roman"/>
          <w:sz w:val="24"/>
          <w:szCs w:val="24"/>
          <w:lang w:val="en-GB"/>
        </w:rPr>
        <w:t>, 3199-3207.</w:t>
      </w:r>
    </w:p>
    <w:p w14:paraId="469B58A5" w14:textId="5BCD051F"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lastRenderedPageBreak/>
        <w:t>[</w:t>
      </w:r>
      <w:r w:rsidR="006E28F8" w:rsidRPr="00436C79">
        <w:rPr>
          <w:rFonts w:ascii="Times New Roman" w:eastAsia="Times New Roman" w:hAnsi="Times New Roman" w:cs="Times New Roman"/>
          <w:sz w:val="24"/>
          <w:szCs w:val="24"/>
          <w:lang w:val="en-GB"/>
        </w:rPr>
        <w:t>67</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proofErr w:type="spellStart"/>
      <w:r w:rsidRPr="00436C79">
        <w:rPr>
          <w:rFonts w:ascii="Times New Roman" w:eastAsia="Times New Roman" w:hAnsi="Times New Roman" w:cs="Times New Roman"/>
          <w:sz w:val="24"/>
          <w:szCs w:val="24"/>
          <w:lang w:val="en-GB"/>
        </w:rPr>
        <w:t>Pholphirul</w:t>
      </w:r>
      <w:proofErr w:type="spellEnd"/>
      <w:r w:rsidRPr="00436C79">
        <w:rPr>
          <w:rFonts w:ascii="Times New Roman" w:eastAsia="Times New Roman" w:hAnsi="Times New Roman" w:cs="Times New Roman"/>
          <w:sz w:val="24"/>
          <w:szCs w:val="24"/>
          <w:lang w:val="en-GB"/>
        </w:rPr>
        <w:t xml:space="preserve">, Piriya &amp; Xayavong, </w:t>
      </w:r>
      <w:proofErr w:type="spellStart"/>
      <w:r w:rsidRPr="00436C79">
        <w:rPr>
          <w:rFonts w:ascii="Times New Roman" w:eastAsia="Times New Roman" w:hAnsi="Times New Roman" w:cs="Times New Roman"/>
          <w:sz w:val="24"/>
          <w:szCs w:val="24"/>
          <w:lang w:val="en-GB"/>
        </w:rPr>
        <w:t>Thidavong</w:t>
      </w:r>
      <w:proofErr w:type="spellEnd"/>
      <w:r w:rsidRPr="00436C79">
        <w:rPr>
          <w:rFonts w:ascii="Times New Roman" w:eastAsia="Times New Roman" w:hAnsi="Times New Roman" w:cs="Times New Roman"/>
          <w:sz w:val="24"/>
          <w:szCs w:val="24"/>
          <w:lang w:val="en-GB"/>
        </w:rPr>
        <w:t>. (2018). Child labour and school dropout in least-developed countries: empirical evidence from Lao PDR. International Journal of Education Economics and Development. 9. 1. 10.1504/IJEED.2018.10012157.</w:t>
      </w:r>
    </w:p>
    <w:p w14:paraId="3A5C712F" w14:textId="14D87A88"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rPr>
      </w:pPr>
      <w:r w:rsidRPr="00436C79">
        <w:rPr>
          <w:rFonts w:ascii="Times New Roman" w:eastAsia="Times New Roman" w:hAnsi="Times New Roman" w:cs="Times New Roman"/>
          <w:sz w:val="24"/>
          <w:szCs w:val="24"/>
          <w:lang w:val="en-GB"/>
        </w:rPr>
        <w:t>[</w:t>
      </w:r>
      <w:r w:rsidR="006E28F8" w:rsidRPr="00436C79">
        <w:rPr>
          <w:rFonts w:ascii="Times New Roman" w:eastAsia="Times New Roman" w:hAnsi="Times New Roman" w:cs="Times New Roman"/>
          <w:sz w:val="24"/>
          <w:szCs w:val="24"/>
          <w:lang w:val="en-GB"/>
        </w:rPr>
        <w:t>68</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Nnaemeka </w:t>
      </w:r>
      <w:proofErr w:type="spellStart"/>
      <w:r w:rsidRPr="00436C79">
        <w:rPr>
          <w:rFonts w:ascii="Times New Roman" w:eastAsia="Times New Roman" w:hAnsi="Times New Roman" w:cs="Times New Roman"/>
          <w:sz w:val="24"/>
          <w:szCs w:val="24"/>
          <w:lang w:val="en-GB"/>
        </w:rPr>
        <w:t>Amedu</w:t>
      </w:r>
      <w:proofErr w:type="spellEnd"/>
      <w:r w:rsidRPr="00436C79">
        <w:rPr>
          <w:rFonts w:ascii="Times New Roman" w:eastAsia="Times New Roman" w:hAnsi="Times New Roman" w:cs="Times New Roman"/>
          <w:sz w:val="24"/>
          <w:szCs w:val="24"/>
          <w:lang w:val="en-GB"/>
        </w:rPr>
        <w:t xml:space="preserve">, A., &amp; Victor Ossai, O. (2023). Influence of Child Labour on Primary School Pupil’s Enrolment and dropout: A Scoping Review. Journal of Education and Teaching (JET), 4(3), 396-407. </w:t>
      </w:r>
      <w:hyperlink r:id="rId22">
        <w:r w:rsidRPr="00436C79">
          <w:rPr>
            <w:rStyle w:val="Hyperlink"/>
            <w:rFonts w:ascii="Times New Roman" w:eastAsia="Times New Roman" w:hAnsi="Times New Roman" w:cs="Times New Roman"/>
            <w:color w:val="auto"/>
            <w:sz w:val="24"/>
            <w:szCs w:val="24"/>
            <w:u w:val="none"/>
            <w:lang w:val="en-GB"/>
          </w:rPr>
          <w:t>https://doi.org/10.51454/jet.v4i3.317.</w:t>
        </w:r>
      </w:hyperlink>
    </w:p>
    <w:p w14:paraId="7D538716" w14:textId="15947D73" w:rsidR="647972ED" w:rsidRPr="00436C79" w:rsidRDefault="5330EFE0"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w:t>
      </w:r>
      <w:r w:rsidR="006E28F8" w:rsidRPr="00436C79">
        <w:rPr>
          <w:rFonts w:ascii="Times New Roman" w:eastAsia="Times New Roman" w:hAnsi="Times New Roman" w:cs="Times New Roman"/>
          <w:sz w:val="24"/>
          <w:szCs w:val="24"/>
          <w:lang w:val="en-GB"/>
        </w:rPr>
        <w:t>69</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proofErr w:type="spellStart"/>
      <w:r w:rsidRPr="00436C79">
        <w:rPr>
          <w:rFonts w:ascii="Times New Roman" w:eastAsia="Times New Roman" w:hAnsi="Times New Roman" w:cs="Times New Roman"/>
          <w:sz w:val="24"/>
          <w:szCs w:val="24"/>
          <w:lang w:val="en-GB"/>
        </w:rPr>
        <w:t>Oreopoulos</w:t>
      </w:r>
      <w:proofErr w:type="spellEnd"/>
      <w:r w:rsidRPr="00436C79">
        <w:rPr>
          <w:rFonts w:ascii="Times New Roman" w:eastAsia="Times New Roman" w:hAnsi="Times New Roman" w:cs="Times New Roman"/>
          <w:sz w:val="24"/>
          <w:szCs w:val="24"/>
          <w:lang w:val="en-GB"/>
        </w:rPr>
        <w:t>, Philip. 2006. "Estimating Average and Local Average Treatment Effects of Education when Compulsory Schooling Laws Really Matter." American Economic Review, 96 (1): 152-175.DOI: 10.1257/000282806776157641.</w:t>
      </w:r>
    </w:p>
    <w:p w14:paraId="0682D644" w14:textId="24FF9858" w:rsidR="6A166FF8" w:rsidRPr="00436C79" w:rsidRDefault="6A166FF8"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w:t>
      </w:r>
      <w:r w:rsidR="006E28F8" w:rsidRPr="00436C79">
        <w:rPr>
          <w:rFonts w:ascii="Times New Roman" w:eastAsia="Times New Roman" w:hAnsi="Times New Roman" w:cs="Times New Roman"/>
          <w:sz w:val="24"/>
          <w:szCs w:val="24"/>
          <w:lang w:val="en-GB"/>
        </w:rPr>
        <w:t>70</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Ying Cui, Hong Liu, Liqiu Zhao, Mother's education and child development: Evidence from the compulsory school reform in China, Journal of Comparative Economics, Volume 47, Issue 3, 2019, Pages 669-692, ISSN 0147-5967, </w:t>
      </w:r>
      <w:hyperlink r:id="rId23">
        <w:r w:rsidRPr="00436C79">
          <w:rPr>
            <w:rStyle w:val="Hyperlink"/>
            <w:rFonts w:ascii="Times New Roman" w:eastAsia="Times New Roman" w:hAnsi="Times New Roman" w:cs="Times New Roman"/>
            <w:color w:val="auto"/>
            <w:sz w:val="24"/>
            <w:szCs w:val="24"/>
            <w:u w:val="none"/>
            <w:lang w:val="en-GB"/>
          </w:rPr>
          <w:t>https://doi.org/10.1016/j.jce.2019.04.001</w:t>
        </w:r>
      </w:hyperlink>
      <w:r w:rsidRPr="00436C79">
        <w:rPr>
          <w:rFonts w:ascii="Times New Roman" w:eastAsia="Times New Roman" w:hAnsi="Times New Roman" w:cs="Times New Roman"/>
          <w:sz w:val="24"/>
          <w:szCs w:val="24"/>
          <w:lang w:val="en-GB"/>
        </w:rPr>
        <w:t xml:space="preserve">. </w:t>
      </w:r>
    </w:p>
    <w:p w14:paraId="7D3E395D" w14:textId="426666E3" w:rsidR="647972ED" w:rsidRPr="00436C79" w:rsidRDefault="6A166FF8"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w:t>
      </w:r>
      <w:r w:rsidR="006E28F8" w:rsidRPr="00436C79">
        <w:rPr>
          <w:rFonts w:ascii="Times New Roman" w:eastAsia="Times New Roman" w:hAnsi="Times New Roman" w:cs="Times New Roman"/>
          <w:sz w:val="24"/>
          <w:szCs w:val="24"/>
          <w:lang w:val="en-GB"/>
        </w:rPr>
        <w:t>71</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DeRose, L. F., Garcia, P. C., Salazar, A., &amp; </w:t>
      </w:r>
      <w:proofErr w:type="spellStart"/>
      <w:r w:rsidRPr="00436C79">
        <w:rPr>
          <w:rFonts w:ascii="Times New Roman" w:eastAsia="Times New Roman" w:hAnsi="Times New Roman" w:cs="Times New Roman"/>
          <w:sz w:val="24"/>
          <w:szCs w:val="24"/>
          <w:lang w:val="en-GB"/>
        </w:rPr>
        <w:t>Tarud</w:t>
      </w:r>
      <w:proofErr w:type="spellEnd"/>
      <w:r w:rsidRPr="00436C79">
        <w:rPr>
          <w:rFonts w:ascii="Times New Roman" w:eastAsia="Times New Roman" w:hAnsi="Times New Roman" w:cs="Times New Roman"/>
          <w:sz w:val="24"/>
          <w:szCs w:val="24"/>
          <w:lang w:val="en-GB"/>
        </w:rPr>
        <w:t>, C. (2014). Household structure and school attendance in 67 countries: Why children with absent fathers do better in some places. In Proceedings of the annual meeting of the population association of America, Boston, MA.</w:t>
      </w:r>
    </w:p>
    <w:p w14:paraId="22FCE48A" w14:textId="1BBF9ACB" w:rsidR="647972ED" w:rsidRPr="00436C79" w:rsidRDefault="6A166FF8"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w:t>
      </w:r>
      <w:r w:rsidR="006E28F8" w:rsidRPr="00436C79">
        <w:rPr>
          <w:rFonts w:ascii="Times New Roman" w:eastAsia="Times New Roman" w:hAnsi="Times New Roman" w:cs="Times New Roman"/>
          <w:sz w:val="24"/>
          <w:szCs w:val="24"/>
          <w:lang w:val="en-GB"/>
        </w:rPr>
        <w:t>72</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Sibanda, A. (2004). Who drops out of school in South Africa? The influence of individual and household characteristics. African Population Studies/Etude de la Population </w:t>
      </w:r>
      <w:proofErr w:type="spellStart"/>
      <w:r w:rsidRPr="00436C79">
        <w:rPr>
          <w:rFonts w:ascii="Times New Roman" w:eastAsia="Times New Roman" w:hAnsi="Times New Roman" w:cs="Times New Roman"/>
          <w:sz w:val="24"/>
          <w:szCs w:val="24"/>
          <w:lang w:val="en-GB"/>
        </w:rPr>
        <w:t>Africaine</w:t>
      </w:r>
      <w:proofErr w:type="spellEnd"/>
      <w:r w:rsidRPr="00436C79">
        <w:rPr>
          <w:rFonts w:ascii="Times New Roman" w:eastAsia="Times New Roman" w:hAnsi="Times New Roman" w:cs="Times New Roman"/>
          <w:sz w:val="24"/>
          <w:szCs w:val="24"/>
          <w:lang w:val="en-GB"/>
        </w:rPr>
        <w:t>, 19(1), 99–117.</w:t>
      </w:r>
    </w:p>
    <w:p w14:paraId="6B2FB821" w14:textId="68508378" w:rsidR="647972ED" w:rsidRPr="00436C79" w:rsidRDefault="6A166FF8"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w:t>
      </w:r>
      <w:r w:rsidR="006E28F8" w:rsidRPr="00436C79">
        <w:rPr>
          <w:rFonts w:ascii="Times New Roman" w:eastAsia="Times New Roman" w:hAnsi="Times New Roman" w:cs="Times New Roman"/>
          <w:sz w:val="24"/>
          <w:szCs w:val="24"/>
          <w:lang w:val="en-GB"/>
        </w:rPr>
        <w:t>73</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r w:rsidRPr="00436C79">
        <w:rPr>
          <w:rFonts w:ascii="Times New Roman" w:eastAsia="Times New Roman" w:hAnsi="Times New Roman" w:cs="Times New Roman"/>
          <w:sz w:val="24"/>
          <w:szCs w:val="24"/>
          <w:lang w:val="en-GB"/>
        </w:rPr>
        <w:t xml:space="preserve">Westberg, N. B. (2012). Girls versus boys? Factors associated with children’s schooling in rural Malawi Master’s thesis. Norwegian University of Life Sciences, </w:t>
      </w:r>
      <w:proofErr w:type="spellStart"/>
      <w:r w:rsidRPr="00436C79">
        <w:rPr>
          <w:rFonts w:ascii="Times New Roman" w:eastAsia="Times New Roman" w:hAnsi="Times New Roman" w:cs="Times New Roman"/>
          <w:sz w:val="24"/>
          <w:szCs w:val="24"/>
          <w:lang w:val="en-GB"/>
        </w:rPr>
        <w:t>Ås</w:t>
      </w:r>
      <w:proofErr w:type="spellEnd"/>
      <w:r w:rsidRPr="00436C79">
        <w:rPr>
          <w:rFonts w:ascii="Times New Roman" w:eastAsia="Times New Roman" w:hAnsi="Times New Roman" w:cs="Times New Roman"/>
          <w:sz w:val="24"/>
          <w:szCs w:val="24"/>
          <w:lang w:val="en-GB"/>
        </w:rPr>
        <w:t xml:space="preserve">. </w:t>
      </w:r>
    </w:p>
    <w:p w14:paraId="56276A75" w14:textId="49DC56ED" w:rsidR="006E28F8" w:rsidRPr="00436C79" w:rsidRDefault="006E28F8"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 xml:space="preserve">[74]   Keeping Children in School: Effects of Household and Context Characteristics on School Dropout in 363 Districts of 30 Developing Countries. SAGE Open, October-December 2015: 1–16, DOI: 10.1177/2158244015609666. </w:t>
      </w:r>
    </w:p>
    <w:p w14:paraId="096957C9" w14:textId="4CFBB874" w:rsidR="647972ED" w:rsidRPr="00436C79" w:rsidRDefault="6A166FF8" w:rsidP="007525EF">
      <w:pPr>
        <w:spacing w:line="276" w:lineRule="auto"/>
        <w:ind w:left="630" w:right="-20" w:hanging="630"/>
        <w:jc w:val="both"/>
        <w:rPr>
          <w:rFonts w:ascii="Times New Roman" w:eastAsia="Times New Roman" w:hAnsi="Times New Roman" w:cs="Times New Roman"/>
          <w:sz w:val="24"/>
          <w:szCs w:val="24"/>
          <w:lang w:val="en-GB"/>
        </w:rPr>
      </w:pPr>
      <w:r w:rsidRPr="00436C79">
        <w:rPr>
          <w:rFonts w:ascii="Times New Roman" w:eastAsia="Times New Roman" w:hAnsi="Times New Roman" w:cs="Times New Roman"/>
          <w:sz w:val="24"/>
          <w:szCs w:val="24"/>
          <w:lang w:val="en-GB"/>
        </w:rPr>
        <w:t>[</w:t>
      </w:r>
      <w:r w:rsidR="006E28F8" w:rsidRPr="00436C79">
        <w:rPr>
          <w:rFonts w:ascii="Times New Roman" w:eastAsia="Times New Roman" w:hAnsi="Times New Roman" w:cs="Times New Roman"/>
          <w:sz w:val="24"/>
          <w:szCs w:val="24"/>
          <w:lang w:val="en-GB"/>
        </w:rPr>
        <w:t>75</w:t>
      </w:r>
      <w:r w:rsidRPr="00436C79">
        <w:rPr>
          <w:rFonts w:ascii="Times New Roman" w:eastAsia="Times New Roman" w:hAnsi="Times New Roman" w:cs="Times New Roman"/>
          <w:sz w:val="24"/>
          <w:szCs w:val="24"/>
          <w:lang w:val="en-GB"/>
        </w:rPr>
        <w:t>]</w:t>
      </w:r>
      <w:r w:rsidR="647972ED" w:rsidRPr="00436C79">
        <w:rPr>
          <w:rFonts w:ascii="Times New Roman" w:hAnsi="Times New Roman" w:cs="Times New Roman"/>
          <w:sz w:val="24"/>
          <w:szCs w:val="24"/>
        </w:rPr>
        <w:tab/>
      </w:r>
      <w:proofErr w:type="spellStart"/>
      <w:r w:rsidRPr="00436C79">
        <w:rPr>
          <w:rFonts w:ascii="Times New Roman" w:eastAsia="Times New Roman" w:hAnsi="Times New Roman" w:cs="Times New Roman"/>
          <w:sz w:val="24"/>
          <w:szCs w:val="24"/>
          <w:lang w:val="en-GB"/>
        </w:rPr>
        <w:t>Dr.</w:t>
      </w:r>
      <w:proofErr w:type="spellEnd"/>
      <w:r w:rsidRPr="00436C79">
        <w:rPr>
          <w:rFonts w:ascii="Times New Roman" w:eastAsia="Times New Roman" w:hAnsi="Times New Roman" w:cs="Times New Roman"/>
          <w:sz w:val="24"/>
          <w:szCs w:val="24"/>
          <w:lang w:val="en-GB"/>
        </w:rPr>
        <w:t xml:space="preserve"> LN Roy" Dropout Causes and the Assessment of its Consequences of Primary Students in the Northern Part of Bangladesh" IOSR Journal of Research &amp; Method in Education (IOSR- JRME), vol. 9, no. 3, 2019, pp. 54-61. DOI: 10.9790/1959-0903025461. </w:t>
      </w:r>
    </w:p>
    <w:p w14:paraId="0A8104C3" w14:textId="6FCCB6DA" w:rsidR="647972ED" w:rsidRPr="00436C79" w:rsidRDefault="647972ED" w:rsidP="0F300BE4">
      <w:pPr>
        <w:spacing w:line="257" w:lineRule="auto"/>
        <w:ind w:left="-20" w:right="-20"/>
        <w:rPr>
          <w:rFonts w:ascii="Times New Roman" w:eastAsia="Times New Roman" w:hAnsi="Times New Roman" w:cs="Times New Roman"/>
          <w:sz w:val="24"/>
          <w:szCs w:val="24"/>
          <w:lang w:val="en-GB"/>
        </w:rPr>
      </w:pPr>
    </w:p>
    <w:p w14:paraId="7151B035" w14:textId="77777777" w:rsidR="002B0BE5" w:rsidRDefault="002B0BE5">
      <w:pPr>
        <w:rPr>
          <w:ins w:id="106" w:author="Mohammad Nayeem Hasan" w:date="2024-08-23T02:39:00Z" w16du:dateUtc="2024-08-22T20:39:00Z"/>
          <w:rFonts w:ascii="Times New Roman" w:eastAsia="Times New Roman" w:hAnsi="Times New Roman" w:cs="Times New Roman"/>
          <w:b/>
          <w:bCs/>
          <w:sz w:val="24"/>
          <w:szCs w:val="24"/>
          <w:lang w:val="en-GB"/>
        </w:rPr>
      </w:pPr>
      <w:ins w:id="107" w:author="Mohammad Nayeem Hasan" w:date="2024-08-23T02:39:00Z" w16du:dateUtc="2024-08-22T20:39:00Z">
        <w:r>
          <w:rPr>
            <w:rFonts w:ascii="Times New Roman" w:eastAsia="Times New Roman" w:hAnsi="Times New Roman" w:cs="Times New Roman"/>
            <w:b/>
            <w:bCs/>
            <w:sz w:val="24"/>
            <w:szCs w:val="24"/>
            <w:lang w:val="en-GB"/>
          </w:rPr>
          <w:br w:type="page"/>
        </w:r>
      </w:ins>
    </w:p>
    <w:p w14:paraId="16AF3816" w14:textId="4B7C0ED4" w:rsidR="647972ED" w:rsidRPr="00436C79" w:rsidRDefault="147C7931" w:rsidP="147C7931">
      <w:pPr>
        <w:spacing w:line="276" w:lineRule="auto"/>
        <w:ind w:left="640" w:hanging="640"/>
        <w:rPr>
          <w:rFonts w:ascii="Times New Roman" w:eastAsia="Times New Roman" w:hAnsi="Times New Roman" w:cs="Times New Roman"/>
          <w:b/>
          <w:bCs/>
          <w:sz w:val="24"/>
          <w:szCs w:val="24"/>
          <w:lang w:val="en-GB"/>
        </w:rPr>
      </w:pPr>
      <w:r w:rsidRPr="00436C79">
        <w:rPr>
          <w:rFonts w:ascii="Times New Roman" w:eastAsia="Times New Roman" w:hAnsi="Times New Roman" w:cs="Times New Roman"/>
          <w:b/>
          <w:bCs/>
          <w:sz w:val="24"/>
          <w:szCs w:val="24"/>
          <w:lang w:val="en-GB"/>
        </w:rPr>
        <w:lastRenderedPageBreak/>
        <w:t>Supplementary</w:t>
      </w:r>
      <w:ins w:id="108" w:author="Mohammad Nayeem Hasan" w:date="2024-08-23T02:39:00Z" w16du:dateUtc="2024-08-22T20:39:00Z">
        <w:r w:rsidR="00BE16FA">
          <w:rPr>
            <w:rFonts w:ascii="Times New Roman" w:eastAsia="Times New Roman" w:hAnsi="Times New Roman" w:cs="Times New Roman"/>
            <w:b/>
            <w:bCs/>
            <w:sz w:val="24"/>
            <w:szCs w:val="24"/>
            <w:lang w:val="en-GB"/>
          </w:rPr>
          <w:t xml:space="preserve"> Table 1</w:t>
        </w:r>
      </w:ins>
      <w:r w:rsidRPr="00436C79">
        <w:rPr>
          <w:rFonts w:ascii="Times New Roman" w:eastAsia="Times New Roman" w:hAnsi="Times New Roman" w:cs="Times New Roman"/>
          <w:b/>
          <w:bCs/>
          <w:sz w:val="24"/>
          <w:szCs w:val="24"/>
          <w:lang w:val="en-GB"/>
        </w:rPr>
        <w:t>:</w:t>
      </w:r>
      <w:r w:rsidRPr="00436C79">
        <w:rPr>
          <w:rFonts w:ascii="Times New Roman" w:eastAsia="Times New Roman" w:hAnsi="Times New Roman" w:cs="Times New Roman"/>
          <w:sz w:val="24"/>
          <w:szCs w:val="24"/>
          <w:lang w:val="en-GB"/>
        </w:rPr>
        <w:t xml:space="preserve"> </w:t>
      </w:r>
      <w:r w:rsidRPr="00436C79">
        <w:rPr>
          <w:rFonts w:ascii="Times New Roman" w:eastAsia="Times New Roman" w:hAnsi="Times New Roman" w:cs="Times New Roman"/>
          <w:sz w:val="24"/>
          <w:szCs w:val="24"/>
        </w:rPr>
        <w:t>Factors associated with the dropout status of children</w:t>
      </w:r>
    </w:p>
    <w:tbl>
      <w:tblPr>
        <w:tblW w:w="5000" w:type="pct"/>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ook w:val="06A0" w:firstRow="1" w:lastRow="0" w:firstColumn="1" w:lastColumn="0" w:noHBand="1" w:noVBand="1"/>
      </w:tblPr>
      <w:tblGrid>
        <w:gridCol w:w="2571"/>
        <w:gridCol w:w="2214"/>
        <w:gridCol w:w="1354"/>
        <w:gridCol w:w="2413"/>
        <w:gridCol w:w="838"/>
      </w:tblGrid>
      <w:tr w:rsidR="007525EF" w:rsidRPr="00436C79" w14:paraId="111E753E" w14:textId="77777777" w:rsidTr="00747F1F">
        <w:trPr>
          <w:trHeight w:val="144"/>
        </w:trPr>
        <w:tc>
          <w:tcPr>
            <w:tcW w:w="1369" w:type="pct"/>
            <w:vMerge w:val="restart"/>
            <w:tcBorders>
              <w:top w:val="single" w:sz="12" w:space="0" w:color="000000" w:themeColor="text1"/>
            </w:tcBorders>
            <w:tcMar>
              <w:top w:w="15" w:type="dxa"/>
              <w:left w:w="15" w:type="dxa"/>
              <w:right w:w="15" w:type="dxa"/>
            </w:tcMar>
            <w:vAlign w:val="center"/>
          </w:tcPr>
          <w:p w14:paraId="068989B9" w14:textId="3175543C" w:rsidR="007525EF" w:rsidRPr="00436C79" w:rsidRDefault="007525EF" w:rsidP="007525EF">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Characteristics</w:t>
            </w:r>
          </w:p>
        </w:tc>
        <w:tc>
          <w:tcPr>
            <w:tcW w:w="1900" w:type="pct"/>
            <w:gridSpan w:val="2"/>
            <w:tcBorders>
              <w:top w:val="single" w:sz="12" w:space="0" w:color="000000" w:themeColor="text1"/>
              <w:bottom w:val="single" w:sz="12" w:space="0" w:color="000000" w:themeColor="text1"/>
            </w:tcBorders>
            <w:tcMar>
              <w:top w:w="15" w:type="dxa"/>
              <w:left w:w="15" w:type="dxa"/>
              <w:right w:w="15" w:type="dxa"/>
            </w:tcMar>
            <w:vAlign w:val="center"/>
          </w:tcPr>
          <w:p w14:paraId="0019D27C" w14:textId="2CD5FB99" w:rsidR="007525EF" w:rsidRPr="00436C79" w:rsidRDefault="007525EF" w:rsidP="007525EF">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Logistic Regression</w:t>
            </w:r>
          </w:p>
        </w:tc>
        <w:tc>
          <w:tcPr>
            <w:tcW w:w="1731" w:type="pct"/>
            <w:gridSpan w:val="2"/>
            <w:tcBorders>
              <w:top w:val="single" w:sz="12" w:space="0" w:color="000000" w:themeColor="text1"/>
              <w:bottom w:val="single" w:sz="12" w:space="0" w:color="000000" w:themeColor="text1"/>
            </w:tcBorders>
            <w:tcMar>
              <w:top w:w="15" w:type="dxa"/>
              <w:left w:w="15" w:type="dxa"/>
              <w:right w:w="15" w:type="dxa"/>
            </w:tcMar>
            <w:vAlign w:val="center"/>
          </w:tcPr>
          <w:p w14:paraId="5067BE46" w14:textId="507A47FA" w:rsidR="007525EF" w:rsidRPr="00436C79" w:rsidRDefault="007525EF" w:rsidP="007525EF">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Negative Binomial Regression</w:t>
            </w:r>
          </w:p>
        </w:tc>
      </w:tr>
      <w:tr w:rsidR="007525EF" w:rsidRPr="00436C79" w14:paraId="3FA388B8" w14:textId="77777777" w:rsidTr="007525EF">
        <w:trPr>
          <w:trHeight w:val="144"/>
        </w:trPr>
        <w:tc>
          <w:tcPr>
            <w:tcW w:w="1369" w:type="pct"/>
            <w:vMerge/>
            <w:tcBorders>
              <w:bottom w:val="single" w:sz="12" w:space="0" w:color="000000" w:themeColor="text1"/>
            </w:tcBorders>
            <w:tcMar>
              <w:top w:w="15" w:type="dxa"/>
              <w:left w:w="15" w:type="dxa"/>
              <w:right w:w="15" w:type="dxa"/>
            </w:tcMar>
            <w:vAlign w:val="center"/>
          </w:tcPr>
          <w:p w14:paraId="5213EBC4" w14:textId="007D5AD0" w:rsidR="007525EF" w:rsidRPr="00436C79" w:rsidRDefault="007525EF" w:rsidP="007525EF">
            <w:pPr>
              <w:spacing w:after="0" w:line="276" w:lineRule="auto"/>
              <w:rPr>
                <w:rFonts w:ascii="Times New Roman" w:hAnsi="Times New Roman" w:cs="Times New Roman"/>
                <w:sz w:val="24"/>
                <w:szCs w:val="24"/>
              </w:rPr>
            </w:pPr>
          </w:p>
        </w:tc>
        <w:tc>
          <w:tcPr>
            <w:tcW w:w="1179" w:type="pct"/>
            <w:tcBorders>
              <w:top w:val="single" w:sz="12" w:space="0" w:color="000000" w:themeColor="text1"/>
              <w:left w:val="none" w:sz="12" w:space="0" w:color="000000" w:themeColor="text1"/>
              <w:bottom w:val="single" w:sz="12" w:space="0" w:color="000000" w:themeColor="text1"/>
            </w:tcBorders>
            <w:tcMar>
              <w:top w:w="15" w:type="dxa"/>
              <w:left w:w="15" w:type="dxa"/>
              <w:right w:w="15" w:type="dxa"/>
            </w:tcMar>
            <w:vAlign w:val="center"/>
          </w:tcPr>
          <w:p w14:paraId="73E564AE" w14:textId="77777777" w:rsidR="007525EF" w:rsidRPr="00436C79" w:rsidRDefault="007525EF" w:rsidP="007525EF">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 xml:space="preserve">Adjusted </w:t>
            </w:r>
          </w:p>
          <w:p w14:paraId="1FDBF7F5" w14:textId="7A784B15" w:rsidR="007525EF" w:rsidRPr="00436C79" w:rsidRDefault="007525EF" w:rsidP="007525EF">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OR (95% CI)</w:t>
            </w:r>
          </w:p>
        </w:tc>
        <w:tc>
          <w:tcPr>
            <w:tcW w:w="721" w:type="pct"/>
            <w:tcBorders>
              <w:top w:val="single" w:sz="12" w:space="0" w:color="000000" w:themeColor="text1"/>
              <w:bottom w:val="single" w:sz="12" w:space="0" w:color="000000" w:themeColor="text1"/>
            </w:tcBorders>
            <w:tcMar>
              <w:top w:w="15" w:type="dxa"/>
              <w:left w:w="15" w:type="dxa"/>
              <w:right w:w="15" w:type="dxa"/>
            </w:tcMar>
            <w:vAlign w:val="center"/>
          </w:tcPr>
          <w:p w14:paraId="365EF6D8" w14:textId="5CC7EE00" w:rsidR="007525EF" w:rsidRPr="00436C79" w:rsidRDefault="007525EF"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P value</w:t>
            </w:r>
          </w:p>
        </w:tc>
        <w:tc>
          <w:tcPr>
            <w:tcW w:w="1285" w:type="pct"/>
            <w:tcBorders>
              <w:top w:val="single" w:sz="12" w:space="0" w:color="000000" w:themeColor="text1"/>
              <w:bottom w:val="single" w:sz="12" w:space="0" w:color="000000" w:themeColor="text1"/>
            </w:tcBorders>
            <w:tcMar>
              <w:top w:w="15" w:type="dxa"/>
              <w:left w:w="15" w:type="dxa"/>
              <w:right w:w="15" w:type="dxa"/>
            </w:tcMar>
            <w:vAlign w:val="center"/>
          </w:tcPr>
          <w:p w14:paraId="37C30547" w14:textId="77777777" w:rsidR="007525EF" w:rsidRPr="00436C79" w:rsidRDefault="007525EF" w:rsidP="007525EF">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 xml:space="preserve">Adjusted </w:t>
            </w:r>
          </w:p>
          <w:p w14:paraId="5AA185DA" w14:textId="42545162" w:rsidR="007525EF" w:rsidRPr="00436C79" w:rsidRDefault="007525EF" w:rsidP="007525EF">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RR (95% CI)</w:t>
            </w:r>
          </w:p>
        </w:tc>
        <w:tc>
          <w:tcPr>
            <w:tcW w:w="446" w:type="pct"/>
            <w:tcBorders>
              <w:top w:val="single" w:sz="12" w:space="0" w:color="000000" w:themeColor="text1"/>
              <w:bottom w:val="single" w:sz="12" w:space="0" w:color="000000" w:themeColor="text1"/>
            </w:tcBorders>
            <w:tcMar>
              <w:top w:w="15" w:type="dxa"/>
              <w:left w:w="15" w:type="dxa"/>
              <w:right w:w="15" w:type="dxa"/>
            </w:tcMar>
            <w:vAlign w:val="center"/>
          </w:tcPr>
          <w:p w14:paraId="3B1DC11E" w14:textId="331916F9" w:rsidR="007525EF" w:rsidRPr="00436C79" w:rsidRDefault="007525EF" w:rsidP="007525EF">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P value</w:t>
            </w:r>
          </w:p>
        </w:tc>
      </w:tr>
      <w:tr w:rsidR="147C7931" w:rsidRPr="00436C79" w14:paraId="073B7A97" w14:textId="77777777" w:rsidTr="007525EF">
        <w:trPr>
          <w:trHeight w:val="144"/>
        </w:trPr>
        <w:tc>
          <w:tcPr>
            <w:tcW w:w="1369" w:type="pct"/>
            <w:tcBorders>
              <w:top w:val="single" w:sz="12" w:space="0" w:color="000000" w:themeColor="text1"/>
              <w:bottom w:val="none" w:sz="12" w:space="0" w:color="000000" w:themeColor="text1"/>
              <w:right w:val="none" w:sz="12" w:space="0" w:color="000000" w:themeColor="text1"/>
            </w:tcBorders>
            <w:tcMar>
              <w:top w:w="15" w:type="dxa"/>
              <w:left w:w="15" w:type="dxa"/>
              <w:right w:w="15" w:type="dxa"/>
            </w:tcMar>
            <w:vAlign w:val="center"/>
          </w:tcPr>
          <w:p w14:paraId="23ACAA4B" w14:textId="017C8753"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Child's sex</w:t>
            </w:r>
          </w:p>
        </w:tc>
        <w:tc>
          <w:tcPr>
            <w:tcW w:w="1179" w:type="pct"/>
            <w:tcBorders>
              <w:top w:val="single" w:sz="12" w:space="0" w:color="000000" w:themeColor="text1"/>
              <w:left w:val="none" w:sz="4" w:space="0" w:color="000000" w:themeColor="text1"/>
              <w:bottom w:val="none" w:sz="4" w:space="0" w:color="000000" w:themeColor="text1"/>
              <w:right w:val="none" w:sz="4" w:space="0" w:color="000000" w:themeColor="text1"/>
            </w:tcBorders>
            <w:tcMar>
              <w:top w:w="15" w:type="dxa"/>
              <w:left w:w="15" w:type="dxa"/>
              <w:right w:w="15" w:type="dxa"/>
            </w:tcMar>
            <w:vAlign w:val="center"/>
          </w:tcPr>
          <w:p w14:paraId="125BEB70" w14:textId="070712A8"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721" w:type="pct"/>
            <w:tcBorders>
              <w:top w:val="single" w:sz="12" w:space="0" w:color="000000" w:themeColor="text1"/>
              <w:left w:val="none" w:sz="4" w:space="0" w:color="000000" w:themeColor="text1"/>
              <w:bottom w:val="none" w:sz="4" w:space="0" w:color="000000" w:themeColor="text1"/>
              <w:right w:val="none" w:sz="4" w:space="0" w:color="000000" w:themeColor="text1"/>
            </w:tcBorders>
            <w:tcMar>
              <w:top w:w="15" w:type="dxa"/>
              <w:left w:w="15" w:type="dxa"/>
              <w:right w:w="15" w:type="dxa"/>
            </w:tcMar>
            <w:vAlign w:val="center"/>
          </w:tcPr>
          <w:p w14:paraId="57C378D1" w14:textId="76D07DBA"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1285" w:type="pct"/>
            <w:tcBorders>
              <w:top w:val="single" w:sz="12" w:space="0" w:color="000000" w:themeColor="text1"/>
              <w:left w:val="none" w:sz="4" w:space="0" w:color="000000" w:themeColor="text1"/>
              <w:bottom w:val="none" w:sz="4" w:space="0" w:color="000000" w:themeColor="text1"/>
              <w:right w:val="none" w:sz="4" w:space="0" w:color="000000" w:themeColor="text1"/>
            </w:tcBorders>
            <w:tcMar>
              <w:top w:w="15" w:type="dxa"/>
              <w:left w:w="15" w:type="dxa"/>
              <w:right w:w="15" w:type="dxa"/>
            </w:tcMar>
            <w:vAlign w:val="center"/>
          </w:tcPr>
          <w:p w14:paraId="688CC66F" w14:textId="59F2E53C"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446" w:type="pct"/>
            <w:tcBorders>
              <w:top w:val="single" w:sz="12" w:space="0" w:color="000000" w:themeColor="text1"/>
              <w:left w:val="none" w:sz="4" w:space="0" w:color="000000" w:themeColor="text1"/>
              <w:bottom w:val="none" w:sz="4" w:space="0" w:color="000000" w:themeColor="text1"/>
              <w:right w:val="none" w:sz="4" w:space="0" w:color="000000" w:themeColor="text1"/>
            </w:tcBorders>
            <w:tcMar>
              <w:top w:w="15" w:type="dxa"/>
              <w:left w:w="15" w:type="dxa"/>
              <w:right w:w="15" w:type="dxa"/>
            </w:tcMar>
            <w:vAlign w:val="center"/>
          </w:tcPr>
          <w:p w14:paraId="1DB82FFC" w14:textId="33985E32"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r>
      <w:tr w:rsidR="147C7931" w:rsidRPr="00436C79" w14:paraId="17071281" w14:textId="77777777" w:rsidTr="007525EF">
        <w:trPr>
          <w:trHeight w:val="144"/>
        </w:trPr>
        <w:tc>
          <w:tcPr>
            <w:tcW w:w="1369" w:type="pct"/>
            <w:tcBorders>
              <w:top w:val="none" w:sz="12" w:space="0" w:color="000000" w:themeColor="text1"/>
              <w:left w:val="none" w:sz="12" w:space="0" w:color="000000" w:themeColor="text1"/>
              <w:bottom w:val="none" w:sz="12" w:space="0" w:color="000000" w:themeColor="text1"/>
              <w:right w:val="none" w:sz="12" w:space="0" w:color="000000" w:themeColor="text1"/>
            </w:tcBorders>
            <w:tcMar>
              <w:top w:w="15" w:type="dxa"/>
              <w:left w:w="15" w:type="dxa"/>
              <w:right w:w="15" w:type="dxa"/>
            </w:tcMar>
            <w:vAlign w:val="center"/>
          </w:tcPr>
          <w:p w14:paraId="0B9AE1FE" w14:textId="2152CFBA"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Male</w:t>
            </w:r>
          </w:p>
        </w:tc>
        <w:tc>
          <w:tcPr>
            <w:tcW w:w="1179" w:type="pct"/>
            <w:tcBorders>
              <w:top w:val="none" w:sz="12" w:space="0" w:color="000000" w:themeColor="text1"/>
              <w:left w:val="none" w:sz="4" w:space="0" w:color="000000" w:themeColor="text1"/>
              <w:bottom w:val="none" w:sz="4" w:space="0" w:color="000000" w:themeColor="text1"/>
              <w:right w:val="none" w:sz="4" w:space="0" w:color="000000" w:themeColor="text1"/>
            </w:tcBorders>
            <w:tcMar>
              <w:top w:w="15" w:type="dxa"/>
              <w:left w:w="15" w:type="dxa"/>
              <w:right w:w="15" w:type="dxa"/>
            </w:tcMar>
            <w:vAlign w:val="center"/>
          </w:tcPr>
          <w:p w14:paraId="5DB783A0" w14:textId="2C7ECCD9"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721" w:type="pct"/>
            <w:tcBorders>
              <w:top w:val="none" w:sz="12" w:space="0" w:color="000000" w:themeColor="text1"/>
              <w:left w:val="none" w:sz="4" w:space="0" w:color="000000" w:themeColor="text1"/>
              <w:bottom w:val="none" w:sz="4" w:space="0" w:color="000000" w:themeColor="text1"/>
              <w:right w:val="none" w:sz="4" w:space="0" w:color="000000" w:themeColor="text1"/>
            </w:tcBorders>
            <w:tcMar>
              <w:top w:w="15" w:type="dxa"/>
              <w:left w:w="15" w:type="dxa"/>
              <w:right w:w="15" w:type="dxa"/>
            </w:tcMar>
            <w:vAlign w:val="center"/>
          </w:tcPr>
          <w:p w14:paraId="3B8FE6B4" w14:textId="417C9B7D"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1285" w:type="pct"/>
            <w:tcBorders>
              <w:top w:val="none" w:sz="12" w:space="0" w:color="000000" w:themeColor="text1"/>
              <w:left w:val="none" w:sz="4" w:space="0" w:color="000000" w:themeColor="text1"/>
              <w:bottom w:val="none" w:sz="4" w:space="0" w:color="000000" w:themeColor="text1"/>
              <w:right w:val="none" w:sz="4" w:space="0" w:color="000000" w:themeColor="text1"/>
            </w:tcBorders>
            <w:tcMar>
              <w:top w:w="15" w:type="dxa"/>
              <w:left w:w="15" w:type="dxa"/>
              <w:right w:w="15" w:type="dxa"/>
            </w:tcMar>
            <w:vAlign w:val="center"/>
          </w:tcPr>
          <w:p w14:paraId="504B99C4" w14:textId="597F02B9"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446" w:type="pct"/>
            <w:tcBorders>
              <w:top w:val="none" w:sz="12" w:space="0" w:color="000000" w:themeColor="text1"/>
              <w:left w:val="none" w:sz="4" w:space="0" w:color="000000" w:themeColor="text1"/>
              <w:bottom w:val="none" w:sz="4" w:space="0" w:color="000000" w:themeColor="text1"/>
              <w:right w:val="none" w:sz="4" w:space="0" w:color="000000" w:themeColor="text1"/>
            </w:tcBorders>
            <w:tcMar>
              <w:top w:w="15" w:type="dxa"/>
              <w:left w:w="15" w:type="dxa"/>
              <w:right w:w="15" w:type="dxa"/>
            </w:tcMar>
            <w:vAlign w:val="center"/>
          </w:tcPr>
          <w:p w14:paraId="391F186B" w14:textId="758E068E"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r>
      <w:tr w:rsidR="147C7931" w:rsidRPr="00436C79" w14:paraId="66944917" w14:textId="77777777" w:rsidTr="007525EF">
        <w:trPr>
          <w:trHeight w:val="144"/>
        </w:trPr>
        <w:tc>
          <w:tcPr>
            <w:tcW w:w="1369" w:type="pct"/>
            <w:tcBorders>
              <w:top w:val="none" w:sz="12" w:space="0" w:color="000000" w:themeColor="text1"/>
              <w:left w:val="none" w:sz="12" w:space="0" w:color="000000" w:themeColor="text1"/>
              <w:bottom w:val="none" w:sz="12" w:space="0" w:color="000000" w:themeColor="text1"/>
              <w:right w:val="none" w:sz="12" w:space="0" w:color="000000" w:themeColor="text1"/>
            </w:tcBorders>
            <w:tcMar>
              <w:top w:w="15" w:type="dxa"/>
              <w:left w:w="15" w:type="dxa"/>
              <w:right w:w="15" w:type="dxa"/>
            </w:tcMar>
            <w:vAlign w:val="center"/>
          </w:tcPr>
          <w:p w14:paraId="22F58EAB" w14:textId="3FC03ED3"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Female</w:t>
            </w:r>
          </w:p>
        </w:tc>
        <w:tc>
          <w:tcPr>
            <w:tcW w:w="1179" w:type="pct"/>
            <w:tcBorders>
              <w:top w:val="none" w:sz="12" w:space="0" w:color="000000" w:themeColor="text1"/>
              <w:left w:val="none" w:sz="4" w:space="0" w:color="000000" w:themeColor="text1"/>
              <w:bottom w:val="none" w:sz="4" w:space="0" w:color="000000" w:themeColor="text1"/>
              <w:right w:val="none" w:sz="4" w:space="0" w:color="000000" w:themeColor="text1"/>
            </w:tcBorders>
            <w:tcMar>
              <w:top w:w="15" w:type="dxa"/>
              <w:left w:w="15" w:type="dxa"/>
              <w:right w:w="15" w:type="dxa"/>
            </w:tcMar>
            <w:vAlign w:val="center"/>
          </w:tcPr>
          <w:p w14:paraId="764AD5B4" w14:textId="33C86DD9" w:rsidR="147C7931" w:rsidRPr="00436C79" w:rsidRDefault="147C7931"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0.37 (0.25, 0.56)</w:t>
            </w:r>
          </w:p>
        </w:tc>
        <w:tc>
          <w:tcPr>
            <w:tcW w:w="721" w:type="pct"/>
            <w:tcBorders>
              <w:top w:val="none" w:sz="12" w:space="0" w:color="000000" w:themeColor="text1"/>
              <w:left w:val="none" w:sz="4" w:space="0" w:color="000000" w:themeColor="text1"/>
              <w:bottom w:val="none" w:sz="4" w:space="0" w:color="000000" w:themeColor="text1"/>
              <w:right w:val="none" w:sz="4" w:space="0" w:color="000000" w:themeColor="text1"/>
            </w:tcBorders>
            <w:tcMar>
              <w:top w:w="15" w:type="dxa"/>
              <w:left w:w="15" w:type="dxa"/>
              <w:right w:w="15" w:type="dxa"/>
            </w:tcMar>
            <w:vAlign w:val="center"/>
          </w:tcPr>
          <w:p w14:paraId="2F104655" w14:textId="76ADB4A1"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&lt;0.001</w:t>
            </w:r>
          </w:p>
        </w:tc>
        <w:tc>
          <w:tcPr>
            <w:tcW w:w="1285" w:type="pct"/>
            <w:tcBorders>
              <w:top w:val="none" w:sz="12" w:space="0" w:color="000000" w:themeColor="text1"/>
              <w:left w:val="none" w:sz="4" w:space="0" w:color="000000" w:themeColor="text1"/>
              <w:bottom w:val="none" w:sz="4" w:space="0" w:color="000000" w:themeColor="text1"/>
              <w:right w:val="none" w:sz="4" w:space="0" w:color="000000" w:themeColor="text1"/>
            </w:tcBorders>
            <w:tcMar>
              <w:top w:w="15" w:type="dxa"/>
              <w:left w:w="15" w:type="dxa"/>
              <w:right w:w="15" w:type="dxa"/>
            </w:tcMar>
            <w:vAlign w:val="center"/>
          </w:tcPr>
          <w:p w14:paraId="3C1AA058" w14:textId="6679AD0E"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w:t>
            </w:r>
            <w:r w:rsidR="0052042B" w:rsidRPr="00436C79">
              <w:rPr>
                <w:rFonts w:ascii="Times New Roman" w:eastAsia="Times New Roman" w:hAnsi="Times New Roman" w:cs="Times New Roman"/>
                <w:color w:val="000000" w:themeColor="text1"/>
                <w:sz w:val="24"/>
                <w:szCs w:val="24"/>
              </w:rPr>
              <w:t>39</w:t>
            </w:r>
            <w:r w:rsidRPr="00436C79">
              <w:rPr>
                <w:rFonts w:ascii="Times New Roman" w:eastAsia="Times New Roman" w:hAnsi="Times New Roman" w:cs="Times New Roman"/>
                <w:color w:val="000000" w:themeColor="text1"/>
                <w:sz w:val="24"/>
                <w:szCs w:val="24"/>
              </w:rPr>
              <w:t xml:space="preserve"> (0.27, 0.58)</w:t>
            </w:r>
          </w:p>
        </w:tc>
        <w:tc>
          <w:tcPr>
            <w:tcW w:w="446" w:type="pct"/>
            <w:tcBorders>
              <w:top w:val="none" w:sz="12" w:space="0" w:color="000000" w:themeColor="text1"/>
              <w:left w:val="none" w:sz="4" w:space="0" w:color="000000" w:themeColor="text1"/>
              <w:bottom w:val="none" w:sz="4" w:space="0" w:color="000000" w:themeColor="text1"/>
              <w:right w:val="none" w:sz="4" w:space="0" w:color="000000" w:themeColor="text1"/>
            </w:tcBorders>
            <w:tcMar>
              <w:top w:w="15" w:type="dxa"/>
              <w:left w:w="15" w:type="dxa"/>
              <w:right w:w="15" w:type="dxa"/>
            </w:tcMar>
            <w:vAlign w:val="center"/>
          </w:tcPr>
          <w:p w14:paraId="7B227045" w14:textId="619FC6B1"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&lt;0.001</w:t>
            </w:r>
          </w:p>
        </w:tc>
      </w:tr>
      <w:tr w:rsidR="147C7931" w:rsidRPr="00436C79" w14:paraId="74C75710" w14:textId="77777777" w:rsidTr="007525EF">
        <w:trPr>
          <w:trHeight w:val="144"/>
        </w:trPr>
        <w:tc>
          <w:tcPr>
            <w:tcW w:w="5000" w:type="pct"/>
            <w:gridSpan w:val="5"/>
            <w:tcBorders>
              <w:top w:val="none" w:sz="4" w:space="0" w:color="000000" w:themeColor="text1"/>
              <w:left w:val="none" w:sz="12" w:space="0" w:color="000000" w:themeColor="text1"/>
              <w:bottom w:val="none" w:sz="12" w:space="0" w:color="000000" w:themeColor="text1"/>
              <w:right w:val="none" w:sz="12" w:space="0" w:color="000000" w:themeColor="text1"/>
            </w:tcBorders>
            <w:tcMar>
              <w:top w:w="15" w:type="dxa"/>
              <w:left w:w="15" w:type="dxa"/>
              <w:right w:w="15" w:type="dxa"/>
            </w:tcMar>
            <w:vAlign w:val="center"/>
          </w:tcPr>
          <w:p w14:paraId="6875671B" w14:textId="0F40841A"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Age at beginning of school year</w:t>
            </w:r>
          </w:p>
        </w:tc>
      </w:tr>
      <w:tr w:rsidR="147C7931" w:rsidRPr="00436C79" w14:paraId="1D76A59B" w14:textId="77777777" w:rsidTr="007525EF">
        <w:trPr>
          <w:trHeight w:val="144"/>
        </w:trPr>
        <w:tc>
          <w:tcPr>
            <w:tcW w:w="1369" w:type="pct"/>
            <w:tcBorders>
              <w:top w:val="none" w:sz="12" w:space="0" w:color="000000" w:themeColor="text1"/>
            </w:tcBorders>
            <w:tcMar>
              <w:top w:w="15" w:type="dxa"/>
              <w:left w:w="15" w:type="dxa"/>
              <w:right w:w="15" w:type="dxa"/>
            </w:tcMar>
            <w:vAlign w:val="center"/>
          </w:tcPr>
          <w:p w14:paraId="63771308" w14:textId="0402A381"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Age 6 to 8</w:t>
            </w:r>
          </w:p>
        </w:tc>
        <w:tc>
          <w:tcPr>
            <w:tcW w:w="1179" w:type="pct"/>
            <w:tcBorders>
              <w:top w:val="none" w:sz="12" w:space="0" w:color="000000" w:themeColor="text1"/>
            </w:tcBorders>
            <w:tcMar>
              <w:top w:w="15" w:type="dxa"/>
              <w:left w:w="15" w:type="dxa"/>
              <w:right w:w="15" w:type="dxa"/>
            </w:tcMar>
            <w:vAlign w:val="center"/>
          </w:tcPr>
          <w:p w14:paraId="42B5A1C6" w14:textId="57275B30"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721" w:type="pct"/>
            <w:tcBorders>
              <w:top w:val="none" w:sz="12" w:space="0" w:color="000000" w:themeColor="text1"/>
            </w:tcBorders>
            <w:tcMar>
              <w:top w:w="15" w:type="dxa"/>
              <w:left w:w="15" w:type="dxa"/>
              <w:right w:w="15" w:type="dxa"/>
            </w:tcMar>
            <w:vAlign w:val="center"/>
          </w:tcPr>
          <w:p w14:paraId="0CE08006" w14:textId="6DBC7C8D"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1285" w:type="pct"/>
            <w:tcBorders>
              <w:top w:val="none" w:sz="12" w:space="0" w:color="000000" w:themeColor="text1"/>
            </w:tcBorders>
            <w:tcMar>
              <w:top w:w="15" w:type="dxa"/>
              <w:left w:w="15" w:type="dxa"/>
              <w:right w:w="15" w:type="dxa"/>
            </w:tcMar>
            <w:vAlign w:val="center"/>
          </w:tcPr>
          <w:p w14:paraId="54F79332" w14:textId="2EA622EF"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446" w:type="pct"/>
            <w:tcBorders>
              <w:top w:val="none" w:sz="12" w:space="0" w:color="000000" w:themeColor="text1"/>
            </w:tcBorders>
            <w:tcMar>
              <w:top w:w="15" w:type="dxa"/>
              <w:left w:w="15" w:type="dxa"/>
              <w:right w:w="15" w:type="dxa"/>
            </w:tcMar>
            <w:vAlign w:val="center"/>
          </w:tcPr>
          <w:p w14:paraId="7D82001B" w14:textId="3C9D4976"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r>
      <w:tr w:rsidR="147C7931" w:rsidRPr="00436C79" w14:paraId="62CC5D17" w14:textId="77777777" w:rsidTr="007525EF">
        <w:trPr>
          <w:trHeight w:val="144"/>
        </w:trPr>
        <w:tc>
          <w:tcPr>
            <w:tcW w:w="1369" w:type="pct"/>
            <w:tcMar>
              <w:top w:w="15" w:type="dxa"/>
              <w:left w:w="15" w:type="dxa"/>
              <w:right w:w="15" w:type="dxa"/>
            </w:tcMar>
            <w:vAlign w:val="center"/>
          </w:tcPr>
          <w:p w14:paraId="782E05E8" w14:textId="7DC8A2B7"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Age 9 to 12</w:t>
            </w:r>
          </w:p>
        </w:tc>
        <w:tc>
          <w:tcPr>
            <w:tcW w:w="1179" w:type="pct"/>
            <w:tcMar>
              <w:top w:w="15" w:type="dxa"/>
              <w:left w:w="15" w:type="dxa"/>
              <w:right w:w="15" w:type="dxa"/>
            </w:tcMar>
            <w:vAlign w:val="center"/>
          </w:tcPr>
          <w:p w14:paraId="606F8E0F" w14:textId="6C3BB5D6"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1.8</w:t>
            </w:r>
            <w:r w:rsidR="00B04B29"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 xml:space="preserve"> (1.13, 3.0</w:t>
            </w:r>
            <w:r w:rsidR="00B04B29" w:rsidRPr="00436C79">
              <w:rPr>
                <w:rFonts w:ascii="Times New Roman" w:eastAsia="Times New Roman" w:hAnsi="Times New Roman" w:cs="Times New Roman"/>
                <w:color w:val="000000" w:themeColor="text1"/>
                <w:sz w:val="24"/>
                <w:szCs w:val="24"/>
              </w:rPr>
              <w:t>9</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0DB2AA51" w14:textId="7321598C"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0.015</w:t>
            </w:r>
          </w:p>
        </w:tc>
        <w:tc>
          <w:tcPr>
            <w:tcW w:w="1285" w:type="pct"/>
            <w:tcMar>
              <w:top w:w="15" w:type="dxa"/>
              <w:left w:w="15" w:type="dxa"/>
              <w:right w:w="15" w:type="dxa"/>
            </w:tcMar>
            <w:vAlign w:val="center"/>
          </w:tcPr>
          <w:p w14:paraId="12A8B51F" w14:textId="0DB74B7A"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1.7</w:t>
            </w:r>
            <w:r w:rsidR="0052042B"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 xml:space="preserve"> (1.1</w:t>
            </w:r>
            <w:r w:rsidR="0052042B" w:rsidRPr="00436C79">
              <w:rPr>
                <w:rFonts w:ascii="Times New Roman" w:eastAsia="Times New Roman" w:hAnsi="Times New Roman" w:cs="Times New Roman"/>
                <w:color w:val="000000" w:themeColor="text1"/>
                <w:sz w:val="24"/>
                <w:szCs w:val="24"/>
              </w:rPr>
              <w:t>2</w:t>
            </w:r>
            <w:r w:rsidRPr="00436C79">
              <w:rPr>
                <w:rFonts w:ascii="Times New Roman" w:eastAsia="Times New Roman" w:hAnsi="Times New Roman" w:cs="Times New Roman"/>
                <w:color w:val="000000" w:themeColor="text1"/>
                <w:sz w:val="24"/>
                <w:szCs w:val="24"/>
              </w:rPr>
              <w:t>, 2.</w:t>
            </w:r>
            <w:r w:rsidR="0052042B" w:rsidRPr="00436C79">
              <w:rPr>
                <w:rFonts w:ascii="Times New Roman" w:eastAsia="Times New Roman" w:hAnsi="Times New Roman" w:cs="Times New Roman"/>
                <w:color w:val="000000" w:themeColor="text1"/>
                <w:sz w:val="24"/>
                <w:szCs w:val="24"/>
              </w:rPr>
              <w:t>82</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64A74C52" w14:textId="1A875AD4"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0.01</w:t>
            </w:r>
            <w:r w:rsidR="0052042B" w:rsidRPr="00436C79">
              <w:rPr>
                <w:rFonts w:ascii="Times New Roman" w:eastAsia="Times New Roman" w:hAnsi="Times New Roman" w:cs="Times New Roman"/>
                <w:color w:val="000000" w:themeColor="text1"/>
                <w:sz w:val="24"/>
                <w:szCs w:val="24"/>
              </w:rPr>
              <w:t>5</w:t>
            </w:r>
          </w:p>
        </w:tc>
      </w:tr>
      <w:tr w:rsidR="147C7931" w:rsidRPr="00436C79" w14:paraId="189A7CF1" w14:textId="77777777" w:rsidTr="007525EF">
        <w:trPr>
          <w:trHeight w:val="144"/>
        </w:trPr>
        <w:tc>
          <w:tcPr>
            <w:tcW w:w="5000" w:type="pct"/>
            <w:gridSpan w:val="5"/>
            <w:tcBorders>
              <w:top w:val="none" w:sz="4" w:space="0" w:color="000000" w:themeColor="text1"/>
              <w:left w:val="none" w:sz="12" w:space="0" w:color="000000" w:themeColor="text1"/>
              <w:bottom w:val="none" w:sz="12" w:space="0" w:color="000000" w:themeColor="text1"/>
              <w:right w:val="none" w:sz="12" w:space="0" w:color="000000" w:themeColor="text1"/>
            </w:tcBorders>
            <w:tcMar>
              <w:top w:w="15" w:type="dxa"/>
              <w:left w:w="15" w:type="dxa"/>
              <w:right w:w="15" w:type="dxa"/>
            </w:tcMar>
            <w:vAlign w:val="center"/>
          </w:tcPr>
          <w:p w14:paraId="3EFF442E" w14:textId="2729B058"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Child has functional difficulties</w:t>
            </w:r>
          </w:p>
        </w:tc>
      </w:tr>
      <w:tr w:rsidR="147C7931" w:rsidRPr="00436C79" w14:paraId="497E8F0D" w14:textId="77777777" w:rsidTr="007525EF">
        <w:trPr>
          <w:trHeight w:val="144"/>
        </w:trPr>
        <w:tc>
          <w:tcPr>
            <w:tcW w:w="1369" w:type="pct"/>
            <w:tcBorders>
              <w:top w:val="none" w:sz="12" w:space="0" w:color="000000" w:themeColor="text1"/>
            </w:tcBorders>
            <w:tcMar>
              <w:top w:w="15" w:type="dxa"/>
              <w:left w:w="15" w:type="dxa"/>
              <w:right w:w="15" w:type="dxa"/>
            </w:tcMar>
            <w:vAlign w:val="center"/>
          </w:tcPr>
          <w:p w14:paraId="554BF6F1" w14:textId="22ED2813"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No</w:t>
            </w:r>
          </w:p>
        </w:tc>
        <w:tc>
          <w:tcPr>
            <w:tcW w:w="1179" w:type="pct"/>
            <w:tcBorders>
              <w:top w:val="none" w:sz="12" w:space="0" w:color="000000" w:themeColor="text1"/>
            </w:tcBorders>
            <w:tcMar>
              <w:top w:w="15" w:type="dxa"/>
              <w:left w:w="15" w:type="dxa"/>
              <w:right w:w="15" w:type="dxa"/>
            </w:tcMar>
            <w:vAlign w:val="center"/>
          </w:tcPr>
          <w:p w14:paraId="558F1417" w14:textId="0D54F43E"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721" w:type="pct"/>
            <w:tcBorders>
              <w:top w:val="none" w:sz="12" w:space="0" w:color="000000" w:themeColor="text1"/>
            </w:tcBorders>
            <w:tcMar>
              <w:top w:w="15" w:type="dxa"/>
              <w:left w:w="15" w:type="dxa"/>
              <w:right w:w="15" w:type="dxa"/>
            </w:tcMar>
            <w:vAlign w:val="center"/>
          </w:tcPr>
          <w:p w14:paraId="2911C1B2" w14:textId="2B96B3A5"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1285" w:type="pct"/>
            <w:tcBorders>
              <w:top w:val="none" w:sz="12" w:space="0" w:color="000000" w:themeColor="text1"/>
            </w:tcBorders>
            <w:tcMar>
              <w:top w:w="15" w:type="dxa"/>
              <w:left w:w="15" w:type="dxa"/>
              <w:right w:w="15" w:type="dxa"/>
            </w:tcMar>
            <w:vAlign w:val="center"/>
          </w:tcPr>
          <w:p w14:paraId="3959AA86" w14:textId="47AFCAC7"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446" w:type="pct"/>
            <w:tcBorders>
              <w:top w:val="none" w:sz="12" w:space="0" w:color="000000" w:themeColor="text1"/>
            </w:tcBorders>
            <w:tcMar>
              <w:top w:w="15" w:type="dxa"/>
              <w:left w:w="15" w:type="dxa"/>
              <w:right w:w="15" w:type="dxa"/>
            </w:tcMar>
            <w:vAlign w:val="center"/>
          </w:tcPr>
          <w:p w14:paraId="185D4F5A" w14:textId="3BA3D3B0"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r>
      <w:tr w:rsidR="147C7931" w:rsidRPr="00436C79" w14:paraId="6D771979" w14:textId="77777777" w:rsidTr="007525EF">
        <w:trPr>
          <w:trHeight w:val="144"/>
        </w:trPr>
        <w:tc>
          <w:tcPr>
            <w:tcW w:w="1369" w:type="pct"/>
            <w:tcBorders>
              <w:bottom w:val="none" w:sz="12" w:space="0" w:color="000000" w:themeColor="text1"/>
            </w:tcBorders>
            <w:tcMar>
              <w:top w:w="15" w:type="dxa"/>
              <w:left w:w="15" w:type="dxa"/>
              <w:right w:w="15" w:type="dxa"/>
            </w:tcMar>
            <w:vAlign w:val="center"/>
          </w:tcPr>
          <w:p w14:paraId="4795B9E3" w14:textId="17B7956B"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Yes</w:t>
            </w:r>
          </w:p>
        </w:tc>
        <w:tc>
          <w:tcPr>
            <w:tcW w:w="1179" w:type="pct"/>
            <w:tcBorders>
              <w:bottom w:val="none" w:sz="12" w:space="0" w:color="000000" w:themeColor="text1"/>
            </w:tcBorders>
            <w:tcMar>
              <w:top w:w="15" w:type="dxa"/>
              <w:left w:w="15" w:type="dxa"/>
              <w:right w:w="15" w:type="dxa"/>
            </w:tcMar>
            <w:vAlign w:val="center"/>
          </w:tcPr>
          <w:p w14:paraId="25259799" w14:textId="3A9842BC"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1.4</w:t>
            </w:r>
            <w:r w:rsidR="00D066CC"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 xml:space="preserve"> (0.7</w:t>
            </w:r>
            <w:r w:rsidR="00D066CC" w:rsidRPr="00436C79">
              <w:rPr>
                <w:rFonts w:ascii="Times New Roman" w:eastAsia="Times New Roman" w:hAnsi="Times New Roman" w:cs="Times New Roman"/>
                <w:color w:val="000000" w:themeColor="text1"/>
                <w:sz w:val="24"/>
                <w:szCs w:val="24"/>
              </w:rPr>
              <w:t>2</w:t>
            </w:r>
            <w:r w:rsidRPr="00436C79">
              <w:rPr>
                <w:rFonts w:ascii="Times New Roman" w:eastAsia="Times New Roman" w:hAnsi="Times New Roman" w:cs="Times New Roman"/>
                <w:color w:val="000000" w:themeColor="text1"/>
                <w:sz w:val="24"/>
                <w:szCs w:val="24"/>
              </w:rPr>
              <w:t>, 2.8</w:t>
            </w:r>
            <w:r w:rsidR="00D066CC"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w:t>
            </w:r>
          </w:p>
        </w:tc>
        <w:tc>
          <w:tcPr>
            <w:tcW w:w="721" w:type="pct"/>
            <w:tcBorders>
              <w:bottom w:val="none" w:sz="12" w:space="0" w:color="000000" w:themeColor="text1"/>
            </w:tcBorders>
            <w:tcMar>
              <w:top w:w="15" w:type="dxa"/>
              <w:left w:w="15" w:type="dxa"/>
              <w:right w:w="15" w:type="dxa"/>
            </w:tcMar>
            <w:vAlign w:val="center"/>
          </w:tcPr>
          <w:p w14:paraId="19122AC9" w14:textId="66CE3395"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0.3</w:t>
            </w:r>
            <w:r w:rsidR="00D066CC" w:rsidRPr="00436C79">
              <w:rPr>
                <w:rFonts w:ascii="Times New Roman" w:eastAsia="Times New Roman" w:hAnsi="Times New Roman" w:cs="Times New Roman"/>
                <w:color w:val="000000" w:themeColor="text1"/>
                <w:sz w:val="24"/>
                <w:szCs w:val="24"/>
              </w:rPr>
              <w:t>10</w:t>
            </w:r>
          </w:p>
        </w:tc>
        <w:tc>
          <w:tcPr>
            <w:tcW w:w="1285" w:type="pct"/>
            <w:tcBorders>
              <w:bottom w:val="none" w:sz="12" w:space="0" w:color="000000" w:themeColor="text1"/>
            </w:tcBorders>
            <w:tcMar>
              <w:top w:w="15" w:type="dxa"/>
              <w:left w:w="15" w:type="dxa"/>
              <w:right w:w="15" w:type="dxa"/>
            </w:tcMar>
            <w:vAlign w:val="center"/>
          </w:tcPr>
          <w:p w14:paraId="15068A3C" w14:textId="7E7C4D03"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w:t>
            </w:r>
            <w:r w:rsidR="0052042B" w:rsidRPr="00436C79">
              <w:rPr>
                <w:rFonts w:ascii="Times New Roman" w:eastAsia="Times New Roman" w:hAnsi="Times New Roman" w:cs="Times New Roman"/>
                <w:color w:val="000000" w:themeColor="text1"/>
                <w:sz w:val="24"/>
                <w:szCs w:val="24"/>
              </w:rPr>
              <w:t>40</w:t>
            </w:r>
            <w:r w:rsidRPr="00436C79">
              <w:rPr>
                <w:rFonts w:ascii="Times New Roman" w:eastAsia="Times New Roman" w:hAnsi="Times New Roman" w:cs="Times New Roman"/>
                <w:color w:val="000000" w:themeColor="text1"/>
                <w:sz w:val="24"/>
                <w:szCs w:val="24"/>
              </w:rPr>
              <w:t xml:space="preserve"> (0.7</w:t>
            </w:r>
            <w:r w:rsidR="0052042B" w:rsidRPr="00436C79">
              <w:rPr>
                <w:rFonts w:ascii="Times New Roman" w:eastAsia="Times New Roman" w:hAnsi="Times New Roman" w:cs="Times New Roman"/>
                <w:color w:val="000000" w:themeColor="text1"/>
                <w:sz w:val="24"/>
                <w:szCs w:val="24"/>
              </w:rPr>
              <w:t>5</w:t>
            </w:r>
            <w:r w:rsidRPr="00436C79">
              <w:rPr>
                <w:rFonts w:ascii="Times New Roman" w:eastAsia="Times New Roman" w:hAnsi="Times New Roman" w:cs="Times New Roman"/>
                <w:color w:val="000000" w:themeColor="text1"/>
                <w:sz w:val="24"/>
                <w:szCs w:val="24"/>
              </w:rPr>
              <w:t>, 2.</w:t>
            </w:r>
            <w:r w:rsidR="0052042B" w:rsidRPr="00436C79">
              <w:rPr>
                <w:rFonts w:ascii="Times New Roman" w:eastAsia="Times New Roman" w:hAnsi="Times New Roman" w:cs="Times New Roman"/>
                <w:color w:val="000000" w:themeColor="text1"/>
                <w:sz w:val="24"/>
                <w:szCs w:val="24"/>
              </w:rPr>
              <w:t>62</w:t>
            </w:r>
            <w:r w:rsidRPr="00436C79">
              <w:rPr>
                <w:rFonts w:ascii="Times New Roman" w:eastAsia="Times New Roman" w:hAnsi="Times New Roman" w:cs="Times New Roman"/>
                <w:color w:val="000000" w:themeColor="text1"/>
                <w:sz w:val="24"/>
                <w:szCs w:val="24"/>
              </w:rPr>
              <w:t>)</w:t>
            </w:r>
          </w:p>
        </w:tc>
        <w:tc>
          <w:tcPr>
            <w:tcW w:w="446" w:type="pct"/>
            <w:tcBorders>
              <w:bottom w:val="none" w:sz="12" w:space="0" w:color="000000" w:themeColor="text1"/>
            </w:tcBorders>
            <w:tcMar>
              <w:top w:w="15" w:type="dxa"/>
              <w:left w:w="15" w:type="dxa"/>
              <w:right w:w="15" w:type="dxa"/>
            </w:tcMar>
            <w:vAlign w:val="center"/>
          </w:tcPr>
          <w:p w14:paraId="37CB95B2" w14:textId="3F10667F"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w:t>
            </w:r>
            <w:r w:rsidR="0052042B" w:rsidRPr="00436C79">
              <w:rPr>
                <w:rFonts w:ascii="Times New Roman" w:eastAsia="Times New Roman" w:hAnsi="Times New Roman" w:cs="Times New Roman"/>
                <w:color w:val="000000" w:themeColor="text1"/>
                <w:sz w:val="24"/>
                <w:szCs w:val="24"/>
              </w:rPr>
              <w:t>291</w:t>
            </w:r>
          </w:p>
        </w:tc>
      </w:tr>
      <w:tr w:rsidR="147C7931" w:rsidRPr="00436C79" w14:paraId="465D2CC5" w14:textId="77777777" w:rsidTr="007525EF">
        <w:trPr>
          <w:trHeight w:val="144"/>
        </w:trPr>
        <w:tc>
          <w:tcPr>
            <w:tcW w:w="5000" w:type="pct"/>
            <w:gridSpan w:val="5"/>
            <w:tcBorders>
              <w:top w:val="none" w:sz="4" w:space="0" w:color="000000" w:themeColor="text1"/>
              <w:left w:val="none" w:sz="12" w:space="0" w:color="000000" w:themeColor="text1"/>
              <w:bottom w:val="none" w:sz="12" w:space="0" w:color="000000" w:themeColor="text1"/>
              <w:right w:val="none" w:sz="12" w:space="0" w:color="000000" w:themeColor="text1"/>
            </w:tcBorders>
            <w:tcMar>
              <w:top w:w="15" w:type="dxa"/>
              <w:left w:w="15" w:type="dxa"/>
              <w:right w:w="15" w:type="dxa"/>
            </w:tcMar>
            <w:vAlign w:val="center"/>
          </w:tcPr>
          <w:p w14:paraId="0388859A" w14:textId="3BE64D08"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Child's involvement in economic activities</w:t>
            </w:r>
          </w:p>
        </w:tc>
      </w:tr>
      <w:tr w:rsidR="147C7931" w:rsidRPr="00436C79" w14:paraId="3F0CC128" w14:textId="77777777" w:rsidTr="007525EF">
        <w:trPr>
          <w:trHeight w:val="144"/>
        </w:trPr>
        <w:tc>
          <w:tcPr>
            <w:tcW w:w="1369" w:type="pct"/>
            <w:tcBorders>
              <w:top w:val="none" w:sz="12" w:space="0" w:color="000000" w:themeColor="text1"/>
            </w:tcBorders>
            <w:tcMar>
              <w:top w:w="15" w:type="dxa"/>
              <w:left w:w="15" w:type="dxa"/>
              <w:right w:w="15" w:type="dxa"/>
            </w:tcMar>
            <w:vAlign w:val="center"/>
          </w:tcPr>
          <w:p w14:paraId="5F48ED4B" w14:textId="17F37934"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No</w:t>
            </w:r>
          </w:p>
        </w:tc>
        <w:tc>
          <w:tcPr>
            <w:tcW w:w="1179" w:type="pct"/>
            <w:tcBorders>
              <w:top w:val="none" w:sz="12" w:space="0" w:color="000000" w:themeColor="text1"/>
            </w:tcBorders>
            <w:tcMar>
              <w:top w:w="15" w:type="dxa"/>
              <w:left w:w="15" w:type="dxa"/>
              <w:right w:w="15" w:type="dxa"/>
            </w:tcMar>
            <w:vAlign w:val="center"/>
          </w:tcPr>
          <w:p w14:paraId="2E8E5EEE" w14:textId="4933980E"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721" w:type="pct"/>
            <w:tcBorders>
              <w:top w:val="none" w:sz="12" w:space="0" w:color="000000" w:themeColor="text1"/>
            </w:tcBorders>
            <w:tcMar>
              <w:top w:w="15" w:type="dxa"/>
              <w:left w:w="15" w:type="dxa"/>
              <w:right w:w="15" w:type="dxa"/>
            </w:tcMar>
            <w:vAlign w:val="center"/>
          </w:tcPr>
          <w:p w14:paraId="400523C1" w14:textId="7992D806"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1285" w:type="pct"/>
            <w:tcBorders>
              <w:top w:val="none" w:sz="12" w:space="0" w:color="000000" w:themeColor="text1"/>
            </w:tcBorders>
            <w:tcMar>
              <w:top w:w="15" w:type="dxa"/>
              <w:left w:w="15" w:type="dxa"/>
              <w:right w:w="15" w:type="dxa"/>
            </w:tcMar>
            <w:vAlign w:val="center"/>
          </w:tcPr>
          <w:p w14:paraId="1ABFEEA6" w14:textId="0DBB6242"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446" w:type="pct"/>
            <w:tcBorders>
              <w:top w:val="none" w:sz="12" w:space="0" w:color="000000" w:themeColor="text1"/>
            </w:tcBorders>
            <w:tcMar>
              <w:top w:w="15" w:type="dxa"/>
              <w:left w:w="15" w:type="dxa"/>
              <w:right w:w="15" w:type="dxa"/>
            </w:tcMar>
            <w:vAlign w:val="center"/>
          </w:tcPr>
          <w:p w14:paraId="348CA1A7" w14:textId="6F066A0A"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r>
      <w:tr w:rsidR="147C7931" w:rsidRPr="00436C79" w14:paraId="681FB222" w14:textId="77777777" w:rsidTr="007525EF">
        <w:trPr>
          <w:trHeight w:val="144"/>
        </w:trPr>
        <w:tc>
          <w:tcPr>
            <w:tcW w:w="1369" w:type="pct"/>
            <w:tcBorders>
              <w:bottom w:val="none" w:sz="12" w:space="0" w:color="000000" w:themeColor="text1"/>
            </w:tcBorders>
            <w:tcMar>
              <w:top w:w="15" w:type="dxa"/>
              <w:left w:w="15" w:type="dxa"/>
              <w:right w:w="15" w:type="dxa"/>
            </w:tcMar>
            <w:vAlign w:val="center"/>
          </w:tcPr>
          <w:p w14:paraId="79327111" w14:textId="4F560D3C"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Yes</w:t>
            </w:r>
          </w:p>
        </w:tc>
        <w:tc>
          <w:tcPr>
            <w:tcW w:w="1179" w:type="pct"/>
            <w:tcBorders>
              <w:bottom w:val="none" w:sz="12" w:space="0" w:color="000000" w:themeColor="text1"/>
            </w:tcBorders>
            <w:tcMar>
              <w:top w:w="15" w:type="dxa"/>
              <w:left w:w="15" w:type="dxa"/>
              <w:right w:w="15" w:type="dxa"/>
            </w:tcMar>
            <w:vAlign w:val="center"/>
          </w:tcPr>
          <w:p w14:paraId="64A6277E" w14:textId="6164BB8B"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1.37 (0.8</w:t>
            </w:r>
            <w:r w:rsidR="00D066CC" w:rsidRPr="00436C79">
              <w:rPr>
                <w:rFonts w:ascii="Times New Roman" w:eastAsia="Times New Roman" w:hAnsi="Times New Roman" w:cs="Times New Roman"/>
                <w:color w:val="000000" w:themeColor="text1"/>
                <w:sz w:val="24"/>
                <w:szCs w:val="24"/>
              </w:rPr>
              <w:t>5</w:t>
            </w:r>
            <w:r w:rsidRPr="00436C79">
              <w:rPr>
                <w:rFonts w:ascii="Times New Roman" w:eastAsia="Times New Roman" w:hAnsi="Times New Roman" w:cs="Times New Roman"/>
                <w:color w:val="000000" w:themeColor="text1"/>
                <w:sz w:val="24"/>
                <w:szCs w:val="24"/>
              </w:rPr>
              <w:t>, 2.</w:t>
            </w:r>
            <w:r w:rsidR="00D066CC" w:rsidRPr="00436C79">
              <w:rPr>
                <w:rFonts w:ascii="Times New Roman" w:eastAsia="Times New Roman" w:hAnsi="Times New Roman" w:cs="Times New Roman"/>
                <w:color w:val="000000" w:themeColor="text1"/>
                <w:sz w:val="24"/>
                <w:szCs w:val="24"/>
              </w:rPr>
              <w:t>19</w:t>
            </w:r>
            <w:r w:rsidRPr="00436C79">
              <w:rPr>
                <w:rFonts w:ascii="Times New Roman" w:eastAsia="Times New Roman" w:hAnsi="Times New Roman" w:cs="Times New Roman"/>
                <w:color w:val="000000" w:themeColor="text1"/>
                <w:sz w:val="24"/>
                <w:szCs w:val="24"/>
              </w:rPr>
              <w:t>)</w:t>
            </w:r>
          </w:p>
        </w:tc>
        <w:tc>
          <w:tcPr>
            <w:tcW w:w="721" w:type="pct"/>
            <w:tcBorders>
              <w:bottom w:val="none" w:sz="12" w:space="0" w:color="000000" w:themeColor="text1"/>
            </w:tcBorders>
            <w:tcMar>
              <w:top w:w="15" w:type="dxa"/>
              <w:left w:w="15" w:type="dxa"/>
              <w:right w:w="15" w:type="dxa"/>
            </w:tcMar>
            <w:vAlign w:val="center"/>
          </w:tcPr>
          <w:p w14:paraId="40EEE329" w14:textId="5C2A2ABB"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0.1</w:t>
            </w:r>
            <w:r w:rsidR="00D066CC" w:rsidRPr="00436C79">
              <w:rPr>
                <w:rFonts w:ascii="Times New Roman" w:eastAsia="Times New Roman" w:hAnsi="Times New Roman" w:cs="Times New Roman"/>
                <w:color w:val="000000" w:themeColor="text1"/>
                <w:sz w:val="24"/>
                <w:szCs w:val="24"/>
              </w:rPr>
              <w:t>92</w:t>
            </w:r>
          </w:p>
        </w:tc>
        <w:tc>
          <w:tcPr>
            <w:tcW w:w="1285" w:type="pct"/>
            <w:tcBorders>
              <w:bottom w:val="none" w:sz="12" w:space="0" w:color="000000" w:themeColor="text1"/>
            </w:tcBorders>
            <w:tcMar>
              <w:top w:w="15" w:type="dxa"/>
              <w:left w:w="15" w:type="dxa"/>
              <w:right w:w="15" w:type="dxa"/>
            </w:tcMar>
            <w:vAlign w:val="center"/>
          </w:tcPr>
          <w:p w14:paraId="1CBAA283" w14:textId="680B0DC6"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1.36 (0.</w:t>
            </w:r>
            <w:r w:rsidR="0052042B" w:rsidRPr="00436C79">
              <w:rPr>
                <w:rFonts w:ascii="Times New Roman" w:eastAsia="Times New Roman" w:hAnsi="Times New Roman" w:cs="Times New Roman"/>
                <w:color w:val="000000" w:themeColor="text1"/>
                <w:sz w:val="24"/>
                <w:szCs w:val="24"/>
              </w:rPr>
              <w:t>89</w:t>
            </w:r>
            <w:r w:rsidRPr="00436C79">
              <w:rPr>
                <w:rFonts w:ascii="Times New Roman" w:eastAsia="Times New Roman" w:hAnsi="Times New Roman" w:cs="Times New Roman"/>
                <w:color w:val="000000" w:themeColor="text1"/>
                <w:sz w:val="24"/>
                <w:szCs w:val="24"/>
              </w:rPr>
              <w:t>, 2.07)</w:t>
            </w:r>
          </w:p>
        </w:tc>
        <w:tc>
          <w:tcPr>
            <w:tcW w:w="446" w:type="pct"/>
            <w:tcBorders>
              <w:bottom w:val="none" w:sz="12" w:space="0" w:color="000000" w:themeColor="text1"/>
            </w:tcBorders>
            <w:tcMar>
              <w:top w:w="15" w:type="dxa"/>
              <w:left w:w="15" w:type="dxa"/>
              <w:right w:w="15" w:type="dxa"/>
            </w:tcMar>
            <w:vAlign w:val="center"/>
          </w:tcPr>
          <w:p w14:paraId="63A5BCAF" w14:textId="63E89099"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0.1</w:t>
            </w:r>
            <w:r w:rsidR="0052042B" w:rsidRPr="00436C79">
              <w:rPr>
                <w:rFonts w:ascii="Times New Roman" w:eastAsia="Times New Roman" w:hAnsi="Times New Roman" w:cs="Times New Roman"/>
                <w:color w:val="000000" w:themeColor="text1"/>
                <w:sz w:val="24"/>
                <w:szCs w:val="24"/>
              </w:rPr>
              <w:t>54</w:t>
            </w:r>
          </w:p>
        </w:tc>
      </w:tr>
      <w:tr w:rsidR="147C7931" w:rsidRPr="00436C79" w14:paraId="2AD88AFC" w14:textId="77777777" w:rsidTr="007525EF">
        <w:trPr>
          <w:trHeight w:val="144"/>
        </w:trPr>
        <w:tc>
          <w:tcPr>
            <w:tcW w:w="5000" w:type="pct"/>
            <w:gridSpan w:val="5"/>
            <w:tcBorders>
              <w:top w:val="none" w:sz="4" w:space="0" w:color="000000" w:themeColor="text1"/>
              <w:left w:val="none" w:sz="12" w:space="0" w:color="000000" w:themeColor="text1"/>
              <w:bottom w:val="none" w:sz="12" w:space="0" w:color="000000" w:themeColor="text1"/>
              <w:right w:val="none" w:sz="12" w:space="0" w:color="000000" w:themeColor="text1"/>
            </w:tcBorders>
            <w:tcMar>
              <w:top w:w="15" w:type="dxa"/>
              <w:left w:w="15" w:type="dxa"/>
              <w:right w:w="15" w:type="dxa"/>
            </w:tcMar>
            <w:vAlign w:val="center"/>
          </w:tcPr>
          <w:p w14:paraId="452FED20" w14:textId="17B5C989"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Child experiences severe physical discipline</w:t>
            </w:r>
          </w:p>
        </w:tc>
      </w:tr>
      <w:tr w:rsidR="147C7931" w:rsidRPr="00436C79" w14:paraId="368AD5E9" w14:textId="77777777" w:rsidTr="007525EF">
        <w:trPr>
          <w:trHeight w:val="144"/>
        </w:trPr>
        <w:tc>
          <w:tcPr>
            <w:tcW w:w="1369" w:type="pct"/>
            <w:tcBorders>
              <w:top w:val="none" w:sz="12" w:space="0" w:color="000000" w:themeColor="text1"/>
            </w:tcBorders>
            <w:tcMar>
              <w:top w:w="15" w:type="dxa"/>
              <w:left w:w="15" w:type="dxa"/>
              <w:right w:w="15" w:type="dxa"/>
            </w:tcMar>
            <w:vAlign w:val="center"/>
          </w:tcPr>
          <w:p w14:paraId="2EE62086" w14:textId="28E6E644"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No</w:t>
            </w:r>
          </w:p>
        </w:tc>
        <w:tc>
          <w:tcPr>
            <w:tcW w:w="1179" w:type="pct"/>
            <w:tcBorders>
              <w:top w:val="none" w:sz="12" w:space="0" w:color="000000" w:themeColor="text1"/>
            </w:tcBorders>
            <w:tcMar>
              <w:top w:w="15" w:type="dxa"/>
              <w:left w:w="15" w:type="dxa"/>
              <w:right w:w="15" w:type="dxa"/>
            </w:tcMar>
            <w:vAlign w:val="center"/>
          </w:tcPr>
          <w:p w14:paraId="67642290" w14:textId="37DB9DFF"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721" w:type="pct"/>
            <w:tcBorders>
              <w:top w:val="none" w:sz="12" w:space="0" w:color="000000" w:themeColor="text1"/>
            </w:tcBorders>
            <w:tcMar>
              <w:top w:w="15" w:type="dxa"/>
              <w:left w:w="15" w:type="dxa"/>
              <w:right w:w="15" w:type="dxa"/>
            </w:tcMar>
            <w:vAlign w:val="center"/>
          </w:tcPr>
          <w:p w14:paraId="6994F9F9" w14:textId="1B471AAC"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1285" w:type="pct"/>
            <w:tcBorders>
              <w:top w:val="none" w:sz="12" w:space="0" w:color="000000" w:themeColor="text1"/>
            </w:tcBorders>
            <w:tcMar>
              <w:top w:w="15" w:type="dxa"/>
              <w:left w:w="15" w:type="dxa"/>
              <w:right w:w="15" w:type="dxa"/>
            </w:tcMar>
            <w:vAlign w:val="center"/>
          </w:tcPr>
          <w:p w14:paraId="5F6429FC" w14:textId="1337D390"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446" w:type="pct"/>
            <w:tcBorders>
              <w:top w:val="none" w:sz="12" w:space="0" w:color="000000" w:themeColor="text1"/>
            </w:tcBorders>
            <w:tcMar>
              <w:top w:w="15" w:type="dxa"/>
              <w:left w:w="15" w:type="dxa"/>
              <w:right w:w="15" w:type="dxa"/>
            </w:tcMar>
            <w:vAlign w:val="center"/>
          </w:tcPr>
          <w:p w14:paraId="2BBEAD06" w14:textId="322ED03E"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r>
      <w:tr w:rsidR="147C7931" w:rsidRPr="00436C79" w14:paraId="34F93851" w14:textId="77777777" w:rsidTr="007525EF">
        <w:trPr>
          <w:trHeight w:val="144"/>
        </w:trPr>
        <w:tc>
          <w:tcPr>
            <w:tcW w:w="1369" w:type="pct"/>
            <w:tcMar>
              <w:top w:w="15" w:type="dxa"/>
              <w:left w:w="15" w:type="dxa"/>
              <w:right w:w="15" w:type="dxa"/>
            </w:tcMar>
            <w:vAlign w:val="center"/>
          </w:tcPr>
          <w:p w14:paraId="6453B569" w14:textId="2B67BF06"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Yes</w:t>
            </w:r>
          </w:p>
        </w:tc>
        <w:tc>
          <w:tcPr>
            <w:tcW w:w="1179" w:type="pct"/>
            <w:tcMar>
              <w:top w:w="15" w:type="dxa"/>
              <w:left w:w="15" w:type="dxa"/>
              <w:right w:w="15" w:type="dxa"/>
            </w:tcMar>
            <w:vAlign w:val="center"/>
          </w:tcPr>
          <w:p w14:paraId="659F0AFE" w14:textId="17FDB765"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1.29 (0.85, 1.95)</w:t>
            </w:r>
          </w:p>
        </w:tc>
        <w:tc>
          <w:tcPr>
            <w:tcW w:w="721" w:type="pct"/>
            <w:tcMar>
              <w:top w:w="15" w:type="dxa"/>
              <w:left w:w="15" w:type="dxa"/>
              <w:right w:w="15" w:type="dxa"/>
            </w:tcMar>
            <w:vAlign w:val="center"/>
          </w:tcPr>
          <w:p w14:paraId="7A8FD144" w14:textId="53D20930"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0.2</w:t>
            </w:r>
            <w:r w:rsidR="00D066CC" w:rsidRPr="00436C79">
              <w:rPr>
                <w:rFonts w:ascii="Times New Roman" w:eastAsia="Times New Roman" w:hAnsi="Times New Roman" w:cs="Times New Roman"/>
                <w:color w:val="000000" w:themeColor="text1"/>
                <w:sz w:val="24"/>
                <w:szCs w:val="24"/>
              </w:rPr>
              <w:t>28</w:t>
            </w:r>
          </w:p>
        </w:tc>
        <w:tc>
          <w:tcPr>
            <w:tcW w:w="1285" w:type="pct"/>
            <w:tcMar>
              <w:top w:w="15" w:type="dxa"/>
              <w:left w:w="15" w:type="dxa"/>
              <w:right w:w="15" w:type="dxa"/>
            </w:tcMar>
            <w:vAlign w:val="center"/>
          </w:tcPr>
          <w:p w14:paraId="6DC0C5F6" w14:textId="4B144DD5"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1.25 (0.8</w:t>
            </w:r>
            <w:r w:rsidR="0052042B"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 1.8</w:t>
            </w:r>
            <w:r w:rsidR="0052042B"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2DE64C2B" w14:textId="3DE70BE0"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0.2</w:t>
            </w:r>
            <w:r w:rsidR="0052042B" w:rsidRPr="00436C79">
              <w:rPr>
                <w:rFonts w:ascii="Times New Roman" w:eastAsia="Times New Roman" w:hAnsi="Times New Roman" w:cs="Times New Roman"/>
                <w:color w:val="000000" w:themeColor="text1"/>
                <w:sz w:val="24"/>
                <w:szCs w:val="24"/>
              </w:rPr>
              <w:t>47</w:t>
            </w:r>
          </w:p>
        </w:tc>
      </w:tr>
      <w:tr w:rsidR="147C7931" w:rsidRPr="00436C79" w14:paraId="7E710DF8" w14:textId="77777777" w:rsidTr="007525EF">
        <w:trPr>
          <w:trHeight w:val="144"/>
        </w:trPr>
        <w:tc>
          <w:tcPr>
            <w:tcW w:w="1369" w:type="pct"/>
            <w:tcMar>
              <w:top w:w="15" w:type="dxa"/>
              <w:left w:w="15" w:type="dxa"/>
              <w:right w:w="15" w:type="dxa"/>
            </w:tcMar>
            <w:vAlign w:val="center"/>
          </w:tcPr>
          <w:p w14:paraId="1D5BF81C" w14:textId="60118A7F"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Mother's education</w:t>
            </w:r>
          </w:p>
        </w:tc>
        <w:tc>
          <w:tcPr>
            <w:tcW w:w="1179" w:type="pct"/>
            <w:tcMar>
              <w:top w:w="15" w:type="dxa"/>
              <w:left w:w="15" w:type="dxa"/>
              <w:right w:w="15" w:type="dxa"/>
            </w:tcMar>
            <w:vAlign w:val="center"/>
          </w:tcPr>
          <w:p w14:paraId="3A52D16F" w14:textId="0D389743"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721" w:type="pct"/>
            <w:tcMar>
              <w:top w:w="15" w:type="dxa"/>
              <w:left w:w="15" w:type="dxa"/>
              <w:right w:w="15" w:type="dxa"/>
            </w:tcMar>
            <w:vAlign w:val="center"/>
          </w:tcPr>
          <w:p w14:paraId="39C44474" w14:textId="476186A9"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1285" w:type="pct"/>
            <w:tcMar>
              <w:top w:w="15" w:type="dxa"/>
              <w:left w:w="15" w:type="dxa"/>
              <w:right w:w="15" w:type="dxa"/>
            </w:tcMar>
            <w:vAlign w:val="center"/>
          </w:tcPr>
          <w:p w14:paraId="4A447465" w14:textId="560960EC"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446" w:type="pct"/>
            <w:tcMar>
              <w:top w:w="15" w:type="dxa"/>
              <w:left w:w="15" w:type="dxa"/>
              <w:right w:w="15" w:type="dxa"/>
            </w:tcMar>
            <w:vAlign w:val="center"/>
          </w:tcPr>
          <w:p w14:paraId="7D1DA809" w14:textId="05811D83"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r>
      <w:tr w:rsidR="147C7931" w:rsidRPr="00436C79" w14:paraId="3D66A5F0" w14:textId="77777777" w:rsidTr="007525EF">
        <w:trPr>
          <w:trHeight w:val="144"/>
        </w:trPr>
        <w:tc>
          <w:tcPr>
            <w:tcW w:w="1369" w:type="pct"/>
            <w:tcMar>
              <w:top w:w="15" w:type="dxa"/>
              <w:left w:w="15" w:type="dxa"/>
              <w:right w:w="15" w:type="dxa"/>
            </w:tcMar>
            <w:vAlign w:val="center"/>
          </w:tcPr>
          <w:p w14:paraId="0471FC80" w14:textId="759892B0"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Pre-primary or none</w:t>
            </w:r>
          </w:p>
        </w:tc>
        <w:tc>
          <w:tcPr>
            <w:tcW w:w="1179" w:type="pct"/>
            <w:tcMar>
              <w:top w:w="15" w:type="dxa"/>
              <w:left w:w="15" w:type="dxa"/>
              <w:right w:w="15" w:type="dxa"/>
            </w:tcMar>
            <w:vAlign w:val="center"/>
          </w:tcPr>
          <w:p w14:paraId="0E3B1756" w14:textId="77673AE3"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721" w:type="pct"/>
            <w:tcMar>
              <w:top w:w="15" w:type="dxa"/>
              <w:left w:w="15" w:type="dxa"/>
              <w:right w:w="15" w:type="dxa"/>
            </w:tcMar>
            <w:vAlign w:val="center"/>
          </w:tcPr>
          <w:p w14:paraId="761FC9C6" w14:textId="28A11D61"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1285" w:type="pct"/>
            <w:tcMar>
              <w:top w:w="15" w:type="dxa"/>
              <w:left w:w="15" w:type="dxa"/>
              <w:right w:w="15" w:type="dxa"/>
            </w:tcMar>
            <w:vAlign w:val="center"/>
          </w:tcPr>
          <w:p w14:paraId="64A30C13" w14:textId="3741A763"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446" w:type="pct"/>
            <w:tcMar>
              <w:top w:w="15" w:type="dxa"/>
              <w:left w:w="15" w:type="dxa"/>
              <w:right w:w="15" w:type="dxa"/>
            </w:tcMar>
            <w:vAlign w:val="center"/>
          </w:tcPr>
          <w:p w14:paraId="2D5DC4A2" w14:textId="17BE29BB"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r>
      <w:tr w:rsidR="147C7931" w:rsidRPr="00436C79" w14:paraId="08FCCD98" w14:textId="77777777" w:rsidTr="007525EF">
        <w:trPr>
          <w:trHeight w:val="144"/>
        </w:trPr>
        <w:tc>
          <w:tcPr>
            <w:tcW w:w="1369" w:type="pct"/>
            <w:tcMar>
              <w:top w:w="15" w:type="dxa"/>
              <w:left w:w="15" w:type="dxa"/>
              <w:right w:w="15" w:type="dxa"/>
            </w:tcMar>
            <w:vAlign w:val="center"/>
          </w:tcPr>
          <w:p w14:paraId="1DB3A50F" w14:textId="5D69A4EB"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Primary</w:t>
            </w:r>
          </w:p>
        </w:tc>
        <w:tc>
          <w:tcPr>
            <w:tcW w:w="1179" w:type="pct"/>
            <w:tcMar>
              <w:top w:w="15" w:type="dxa"/>
              <w:left w:w="15" w:type="dxa"/>
              <w:right w:w="15" w:type="dxa"/>
            </w:tcMar>
            <w:vAlign w:val="center"/>
          </w:tcPr>
          <w:p w14:paraId="5CE9058D" w14:textId="2CDEC30C"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1.01 (0.63, 1.62)</w:t>
            </w:r>
          </w:p>
        </w:tc>
        <w:tc>
          <w:tcPr>
            <w:tcW w:w="721" w:type="pct"/>
            <w:tcMar>
              <w:top w:w="15" w:type="dxa"/>
              <w:left w:w="15" w:type="dxa"/>
              <w:right w:w="15" w:type="dxa"/>
            </w:tcMar>
            <w:vAlign w:val="center"/>
          </w:tcPr>
          <w:p w14:paraId="0DA6D84D" w14:textId="2A38ACA8"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0.9</w:t>
            </w:r>
            <w:r w:rsidR="00D066CC" w:rsidRPr="00436C79">
              <w:rPr>
                <w:rFonts w:ascii="Times New Roman" w:eastAsia="Times New Roman" w:hAnsi="Times New Roman" w:cs="Times New Roman"/>
                <w:color w:val="000000" w:themeColor="text1"/>
                <w:sz w:val="24"/>
                <w:szCs w:val="24"/>
              </w:rPr>
              <w:t>64</w:t>
            </w:r>
          </w:p>
        </w:tc>
        <w:tc>
          <w:tcPr>
            <w:tcW w:w="1285" w:type="pct"/>
            <w:tcMar>
              <w:top w:w="15" w:type="dxa"/>
              <w:left w:w="15" w:type="dxa"/>
              <w:right w:w="15" w:type="dxa"/>
            </w:tcMar>
            <w:vAlign w:val="center"/>
          </w:tcPr>
          <w:p w14:paraId="70836D00" w14:textId="3FE4E277" w:rsidR="147C7931" w:rsidRPr="00436C79" w:rsidRDefault="147C7931"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1.00 (0.6</w:t>
            </w:r>
            <w:r w:rsidR="0052042B"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 1.53)</w:t>
            </w:r>
          </w:p>
        </w:tc>
        <w:tc>
          <w:tcPr>
            <w:tcW w:w="446" w:type="pct"/>
            <w:tcMar>
              <w:top w:w="15" w:type="dxa"/>
              <w:left w:w="15" w:type="dxa"/>
              <w:right w:w="15" w:type="dxa"/>
            </w:tcMar>
            <w:vAlign w:val="center"/>
          </w:tcPr>
          <w:p w14:paraId="129AD656" w14:textId="2682B1A5"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0.993</w:t>
            </w:r>
          </w:p>
        </w:tc>
      </w:tr>
      <w:tr w:rsidR="147C7931" w:rsidRPr="00436C79" w14:paraId="5A1417DF" w14:textId="77777777" w:rsidTr="007525EF">
        <w:trPr>
          <w:trHeight w:val="144"/>
        </w:trPr>
        <w:tc>
          <w:tcPr>
            <w:tcW w:w="1369" w:type="pct"/>
            <w:tcMar>
              <w:top w:w="15" w:type="dxa"/>
              <w:left w:w="15" w:type="dxa"/>
              <w:right w:w="15" w:type="dxa"/>
            </w:tcMar>
            <w:vAlign w:val="center"/>
          </w:tcPr>
          <w:p w14:paraId="5CA30B81" w14:textId="16B57C8D"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Secondary</w:t>
            </w:r>
          </w:p>
        </w:tc>
        <w:tc>
          <w:tcPr>
            <w:tcW w:w="1179" w:type="pct"/>
            <w:tcMar>
              <w:top w:w="15" w:type="dxa"/>
              <w:left w:w="15" w:type="dxa"/>
              <w:right w:w="15" w:type="dxa"/>
            </w:tcMar>
            <w:vAlign w:val="center"/>
          </w:tcPr>
          <w:p w14:paraId="3AF814C5" w14:textId="34DF160F"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0.9</w:t>
            </w:r>
            <w:r w:rsidR="00D066CC"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 xml:space="preserve"> (0.5</w:t>
            </w:r>
            <w:r w:rsidR="00D066CC"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 1.6</w:t>
            </w:r>
            <w:r w:rsidR="00D066CC" w:rsidRPr="00436C79">
              <w:rPr>
                <w:rFonts w:ascii="Times New Roman" w:eastAsia="Times New Roman" w:hAnsi="Times New Roman" w:cs="Times New Roman"/>
                <w:color w:val="000000" w:themeColor="text1"/>
                <w:sz w:val="24"/>
                <w:szCs w:val="24"/>
              </w:rPr>
              <w:t>8</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18853B70" w14:textId="14DCA08A"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w:t>
            </w:r>
            <w:r w:rsidR="00D066CC" w:rsidRPr="00436C79">
              <w:rPr>
                <w:rFonts w:ascii="Times New Roman" w:eastAsia="Times New Roman" w:hAnsi="Times New Roman" w:cs="Times New Roman"/>
                <w:color w:val="000000" w:themeColor="text1"/>
                <w:sz w:val="24"/>
                <w:szCs w:val="24"/>
              </w:rPr>
              <w:t>901</w:t>
            </w:r>
          </w:p>
        </w:tc>
        <w:tc>
          <w:tcPr>
            <w:tcW w:w="1285" w:type="pct"/>
            <w:tcMar>
              <w:top w:w="15" w:type="dxa"/>
              <w:left w:w="15" w:type="dxa"/>
              <w:right w:w="15" w:type="dxa"/>
            </w:tcMar>
            <w:vAlign w:val="center"/>
          </w:tcPr>
          <w:p w14:paraId="00D241DB" w14:textId="66F50CE9"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0.9</w:t>
            </w:r>
            <w:r w:rsidR="0052042B"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 xml:space="preserve"> (0.5</w:t>
            </w:r>
            <w:r w:rsidR="0052042B" w:rsidRPr="00436C79">
              <w:rPr>
                <w:rFonts w:ascii="Times New Roman" w:eastAsia="Times New Roman" w:hAnsi="Times New Roman" w:cs="Times New Roman"/>
                <w:color w:val="000000" w:themeColor="text1"/>
                <w:sz w:val="24"/>
                <w:szCs w:val="24"/>
              </w:rPr>
              <w:t>9</w:t>
            </w:r>
            <w:r w:rsidRPr="00436C79">
              <w:rPr>
                <w:rFonts w:ascii="Times New Roman" w:eastAsia="Times New Roman" w:hAnsi="Times New Roman" w:cs="Times New Roman"/>
                <w:color w:val="000000" w:themeColor="text1"/>
                <w:sz w:val="24"/>
                <w:szCs w:val="24"/>
              </w:rPr>
              <w:t>, 1.6</w:t>
            </w:r>
            <w:r w:rsidR="0052042B" w:rsidRPr="00436C79">
              <w:rPr>
                <w:rFonts w:ascii="Times New Roman" w:eastAsia="Times New Roman" w:hAnsi="Times New Roman" w:cs="Times New Roman"/>
                <w:color w:val="000000" w:themeColor="text1"/>
                <w:sz w:val="24"/>
                <w:szCs w:val="24"/>
              </w:rPr>
              <w:t>1</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4F74C91D" w14:textId="4AB6A776"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w:t>
            </w:r>
            <w:r w:rsidR="0052042B" w:rsidRPr="00436C79">
              <w:rPr>
                <w:rFonts w:ascii="Times New Roman" w:eastAsia="Times New Roman" w:hAnsi="Times New Roman" w:cs="Times New Roman"/>
                <w:color w:val="000000" w:themeColor="text1"/>
                <w:sz w:val="24"/>
                <w:szCs w:val="24"/>
              </w:rPr>
              <w:t>907</w:t>
            </w:r>
          </w:p>
        </w:tc>
      </w:tr>
      <w:tr w:rsidR="147C7931" w:rsidRPr="00436C79" w14:paraId="4A991A31" w14:textId="77777777" w:rsidTr="007525EF">
        <w:trPr>
          <w:trHeight w:val="144"/>
        </w:trPr>
        <w:tc>
          <w:tcPr>
            <w:tcW w:w="1369" w:type="pct"/>
            <w:tcMar>
              <w:top w:w="15" w:type="dxa"/>
              <w:left w:w="15" w:type="dxa"/>
              <w:right w:w="15" w:type="dxa"/>
            </w:tcMar>
            <w:vAlign w:val="center"/>
          </w:tcPr>
          <w:p w14:paraId="75D2449C" w14:textId="328ECFC0"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Higher secondary+</w:t>
            </w:r>
          </w:p>
        </w:tc>
        <w:tc>
          <w:tcPr>
            <w:tcW w:w="1179" w:type="pct"/>
            <w:tcMar>
              <w:top w:w="15" w:type="dxa"/>
              <w:left w:w="15" w:type="dxa"/>
              <w:right w:w="15" w:type="dxa"/>
            </w:tcMar>
            <w:vAlign w:val="center"/>
          </w:tcPr>
          <w:p w14:paraId="70E3CE59" w14:textId="6728C9FC"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1.0</w:t>
            </w:r>
            <w:r w:rsidR="00D066CC" w:rsidRPr="00436C79">
              <w:rPr>
                <w:rFonts w:ascii="Times New Roman" w:eastAsia="Times New Roman" w:hAnsi="Times New Roman" w:cs="Times New Roman"/>
                <w:color w:val="000000" w:themeColor="text1"/>
                <w:sz w:val="24"/>
                <w:szCs w:val="24"/>
              </w:rPr>
              <w:t>1</w:t>
            </w:r>
            <w:r w:rsidRPr="00436C79">
              <w:rPr>
                <w:rFonts w:ascii="Times New Roman" w:eastAsia="Times New Roman" w:hAnsi="Times New Roman" w:cs="Times New Roman"/>
                <w:color w:val="000000" w:themeColor="text1"/>
                <w:sz w:val="24"/>
                <w:szCs w:val="24"/>
              </w:rPr>
              <w:t xml:space="preserve"> (0.33, 3.0</w:t>
            </w:r>
            <w:r w:rsidR="00D066CC" w:rsidRPr="00436C79">
              <w:rPr>
                <w:rFonts w:ascii="Times New Roman" w:eastAsia="Times New Roman" w:hAnsi="Times New Roman" w:cs="Times New Roman"/>
                <w:color w:val="000000" w:themeColor="text1"/>
                <w:sz w:val="24"/>
                <w:szCs w:val="24"/>
              </w:rPr>
              <w:t>9</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1B05E481" w14:textId="111276BA"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0.9</w:t>
            </w:r>
            <w:r w:rsidR="00D066CC" w:rsidRPr="00436C79">
              <w:rPr>
                <w:rFonts w:ascii="Times New Roman" w:eastAsia="Times New Roman" w:hAnsi="Times New Roman" w:cs="Times New Roman"/>
                <w:color w:val="000000" w:themeColor="text1"/>
                <w:sz w:val="24"/>
                <w:szCs w:val="24"/>
              </w:rPr>
              <w:t>86</w:t>
            </w:r>
          </w:p>
        </w:tc>
        <w:tc>
          <w:tcPr>
            <w:tcW w:w="1285" w:type="pct"/>
            <w:tcMar>
              <w:top w:w="15" w:type="dxa"/>
              <w:left w:w="15" w:type="dxa"/>
              <w:right w:w="15" w:type="dxa"/>
            </w:tcMar>
            <w:vAlign w:val="center"/>
          </w:tcPr>
          <w:p w14:paraId="656C730A" w14:textId="768A278C" w:rsidR="147C7931" w:rsidRPr="00436C79" w:rsidRDefault="0052042B"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w:t>
            </w:r>
            <w:r w:rsidR="5330EFE0" w:rsidRPr="00436C79">
              <w:rPr>
                <w:rFonts w:ascii="Times New Roman" w:eastAsia="Times New Roman" w:hAnsi="Times New Roman" w:cs="Times New Roman"/>
                <w:color w:val="000000" w:themeColor="text1"/>
                <w:sz w:val="24"/>
                <w:szCs w:val="24"/>
              </w:rPr>
              <w:t>.</w:t>
            </w:r>
            <w:r w:rsidRPr="00436C79">
              <w:rPr>
                <w:rFonts w:ascii="Times New Roman" w:eastAsia="Times New Roman" w:hAnsi="Times New Roman" w:cs="Times New Roman"/>
                <w:color w:val="000000" w:themeColor="text1"/>
                <w:sz w:val="24"/>
                <w:szCs w:val="24"/>
              </w:rPr>
              <w:t>00</w:t>
            </w:r>
            <w:r w:rsidR="5330EFE0" w:rsidRPr="00436C79">
              <w:rPr>
                <w:rFonts w:ascii="Times New Roman" w:eastAsia="Times New Roman" w:hAnsi="Times New Roman" w:cs="Times New Roman"/>
                <w:color w:val="000000" w:themeColor="text1"/>
                <w:sz w:val="24"/>
                <w:szCs w:val="24"/>
              </w:rPr>
              <w:t xml:space="preserve"> (0.3</w:t>
            </w:r>
            <w:r w:rsidRPr="00436C79">
              <w:rPr>
                <w:rFonts w:ascii="Times New Roman" w:eastAsia="Times New Roman" w:hAnsi="Times New Roman" w:cs="Times New Roman"/>
                <w:color w:val="000000" w:themeColor="text1"/>
                <w:sz w:val="24"/>
                <w:szCs w:val="24"/>
              </w:rPr>
              <w:t>5</w:t>
            </w:r>
            <w:r w:rsidR="5330EFE0" w:rsidRPr="00436C79">
              <w:rPr>
                <w:rFonts w:ascii="Times New Roman" w:eastAsia="Times New Roman" w:hAnsi="Times New Roman" w:cs="Times New Roman"/>
                <w:color w:val="000000" w:themeColor="text1"/>
                <w:sz w:val="24"/>
                <w:szCs w:val="24"/>
              </w:rPr>
              <w:t>, 2.8</w:t>
            </w:r>
            <w:r w:rsidRPr="00436C79">
              <w:rPr>
                <w:rFonts w:ascii="Times New Roman" w:eastAsia="Times New Roman" w:hAnsi="Times New Roman" w:cs="Times New Roman"/>
                <w:color w:val="000000" w:themeColor="text1"/>
                <w:sz w:val="24"/>
                <w:szCs w:val="24"/>
              </w:rPr>
              <w:t>7</w:t>
            </w:r>
            <w:r w:rsidR="5330EFE0"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6FB6E793" w14:textId="6E68C3A0"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0.9</w:t>
            </w:r>
            <w:r w:rsidR="0052042B" w:rsidRPr="00436C79">
              <w:rPr>
                <w:rFonts w:ascii="Times New Roman" w:eastAsia="Times New Roman" w:hAnsi="Times New Roman" w:cs="Times New Roman"/>
                <w:color w:val="000000" w:themeColor="text1"/>
                <w:sz w:val="24"/>
                <w:szCs w:val="24"/>
              </w:rPr>
              <w:t>96</w:t>
            </w:r>
          </w:p>
        </w:tc>
      </w:tr>
      <w:tr w:rsidR="147C7931" w:rsidRPr="00436C79" w14:paraId="2C7CA47A" w14:textId="77777777" w:rsidTr="007525EF">
        <w:trPr>
          <w:trHeight w:val="144"/>
        </w:trPr>
        <w:tc>
          <w:tcPr>
            <w:tcW w:w="1369" w:type="pct"/>
            <w:tcMar>
              <w:top w:w="15" w:type="dxa"/>
              <w:left w:w="15" w:type="dxa"/>
              <w:right w:w="15" w:type="dxa"/>
            </w:tcMar>
            <w:vAlign w:val="center"/>
          </w:tcPr>
          <w:p w14:paraId="5EF49712" w14:textId="460367D0"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Father's education</w:t>
            </w:r>
          </w:p>
        </w:tc>
        <w:tc>
          <w:tcPr>
            <w:tcW w:w="1179" w:type="pct"/>
            <w:tcMar>
              <w:top w:w="15" w:type="dxa"/>
              <w:left w:w="15" w:type="dxa"/>
              <w:right w:w="15" w:type="dxa"/>
            </w:tcMar>
            <w:vAlign w:val="center"/>
          </w:tcPr>
          <w:p w14:paraId="547E9FAE" w14:textId="39793E13"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721" w:type="pct"/>
            <w:tcMar>
              <w:top w:w="15" w:type="dxa"/>
              <w:left w:w="15" w:type="dxa"/>
              <w:right w:w="15" w:type="dxa"/>
            </w:tcMar>
            <w:vAlign w:val="center"/>
          </w:tcPr>
          <w:p w14:paraId="08DD0C83" w14:textId="344CADC1"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1285" w:type="pct"/>
            <w:tcMar>
              <w:top w:w="15" w:type="dxa"/>
              <w:left w:w="15" w:type="dxa"/>
              <w:right w:w="15" w:type="dxa"/>
            </w:tcMar>
            <w:vAlign w:val="center"/>
          </w:tcPr>
          <w:p w14:paraId="0466B745" w14:textId="7D69133E"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446" w:type="pct"/>
            <w:tcMar>
              <w:top w:w="15" w:type="dxa"/>
              <w:left w:w="15" w:type="dxa"/>
              <w:right w:w="15" w:type="dxa"/>
            </w:tcMar>
            <w:vAlign w:val="center"/>
          </w:tcPr>
          <w:p w14:paraId="3D0DE2EE" w14:textId="5C1EF526"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r>
      <w:tr w:rsidR="147C7931" w:rsidRPr="00436C79" w14:paraId="4E45DD51" w14:textId="77777777" w:rsidTr="007525EF">
        <w:trPr>
          <w:trHeight w:val="144"/>
        </w:trPr>
        <w:tc>
          <w:tcPr>
            <w:tcW w:w="1369" w:type="pct"/>
            <w:tcMar>
              <w:top w:w="15" w:type="dxa"/>
              <w:left w:w="15" w:type="dxa"/>
              <w:right w:w="15" w:type="dxa"/>
            </w:tcMar>
            <w:vAlign w:val="center"/>
          </w:tcPr>
          <w:p w14:paraId="31CA8B39" w14:textId="063F0DC4"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Pre-primary or none</w:t>
            </w:r>
          </w:p>
        </w:tc>
        <w:tc>
          <w:tcPr>
            <w:tcW w:w="1179" w:type="pct"/>
            <w:tcMar>
              <w:top w:w="15" w:type="dxa"/>
              <w:left w:w="15" w:type="dxa"/>
              <w:right w:w="15" w:type="dxa"/>
            </w:tcMar>
            <w:vAlign w:val="center"/>
          </w:tcPr>
          <w:p w14:paraId="08AE8028" w14:textId="17BA36F2"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721" w:type="pct"/>
            <w:tcMar>
              <w:top w:w="15" w:type="dxa"/>
              <w:left w:w="15" w:type="dxa"/>
              <w:right w:w="15" w:type="dxa"/>
            </w:tcMar>
            <w:vAlign w:val="center"/>
          </w:tcPr>
          <w:p w14:paraId="6530E570" w14:textId="259434DB"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1285" w:type="pct"/>
            <w:tcMar>
              <w:top w:w="15" w:type="dxa"/>
              <w:left w:w="15" w:type="dxa"/>
              <w:right w:w="15" w:type="dxa"/>
            </w:tcMar>
            <w:vAlign w:val="center"/>
          </w:tcPr>
          <w:p w14:paraId="281B5267" w14:textId="6731ECA0"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446" w:type="pct"/>
            <w:tcMar>
              <w:top w:w="15" w:type="dxa"/>
              <w:left w:w="15" w:type="dxa"/>
              <w:right w:w="15" w:type="dxa"/>
            </w:tcMar>
            <w:vAlign w:val="center"/>
          </w:tcPr>
          <w:p w14:paraId="751E85AF" w14:textId="7881F083"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r>
      <w:tr w:rsidR="147C7931" w:rsidRPr="00436C79" w14:paraId="07E64BCC" w14:textId="77777777" w:rsidTr="007525EF">
        <w:trPr>
          <w:trHeight w:val="144"/>
        </w:trPr>
        <w:tc>
          <w:tcPr>
            <w:tcW w:w="1369" w:type="pct"/>
            <w:tcMar>
              <w:top w:w="15" w:type="dxa"/>
              <w:left w:w="15" w:type="dxa"/>
              <w:right w:w="15" w:type="dxa"/>
            </w:tcMar>
            <w:vAlign w:val="center"/>
          </w:tcPr>
          <w:p w14:paraId="35461D8F" w14:textId="0D34D1FD"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Primary</w:t>
            </w:r>
          </w:p>
        </w:tc>
        <w:tc>
          <w:tcPr>
            <w:tcW w:w="1179" w:type="pct"/>
            <w:tcMar>
              <w:top w:w="15" w:type="dxa"/>
              <w:left w:w="15" w:type="dxa"/>
              <w:right w:w="15" w:type="dxa"/>
            </w:tcMar>
            <w:vAlign w:val="center"/>
          </w:tcPr>
          <w:p w14:paraId="4F197734" w14:textId="1226606E"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1.14 (0.7</w:t>
            </w:r>
            <w:r w:rsidR="00D066CC" w:rsidRPr="00436C79">
              <w:rPr>
                <w:rFonts w:ascii="Times New Roman" w:eastAsia="Times New Roman" w:hAnsi="Times New Roman" w:cs="Times New Roman"/>
                <w:color w:val="000000" w:themeColor="text1"/>
                <w:sz w:val="24"/>
                <w:szCs w:val="24"/>
              </w:rPr>
              <w:t>2</w:t>
            </w:r>
            <w:r w:rsidRPr="00436C79">
              <w:rPr>
                <w:rFonts w:ascii="Times New Roman" w:eastAsia="Times New Roman" w:hAnsi="Times New Roman" w:cs="Times New Roman"/>
                <w:color w:val="000000" w:themeColor="text1"/>
                <w:sz w:val="24"/>
                <w:szCs w:val="24"/>
              </w:rPr>
              <w:t>, 1.80)</w:t>
            </w:r>
          </w:p>
        </w:tc>
        <w:tc>
          <w:tcPr>
            <w:tcW w:w="721" w:type="pct"/>
            <w:tcMar>
              <w:top w:w="15" w:type="dxa"/>
              <w:left w:w="15" w:type="dxa"/>
              <w:right w:w="15" w:type="dxa"/>
            </w:tcMar>
            <w:vAlign w:val="center"/>
          </w:tcPr>
          <w:p w14:paraId="2AAAA59C" w14:textId="757FDB84"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0.5</w:t>
            </w:r>
            <w:r w:rsidR="00D066CC" w:rsidRPr="00436C79">
              <w:rPr>
                <w:rFonts w:ascii="Times New Roman" w:eastAsia="Times New Roman" w:hAnsi="Times New Roman" w:cs="Times New Roman"/>
                <w:color w:val="000000" w:themeColor="text1"/>
                <w:sz w:val="24"/>
                <w:szCs w:val="24"/>
              </w:rPr>
              <w:t>74</w:t>
            </w:r>
          </w:p>
        </w:tc>
        <w:tc>
          <w:tcPr>
            <w:tcW w:w="1285" w:type="pct"/>
            <w:tcMar>
              <w:top w:w="15" w:type="dxa"/>
              <w:left w:w="15" w:type="dxa"/>
              <w:right w:w="15" w:type="dxa"/>
            </w:tcMar>
            <w:vAlign w:val="center"/>
          </w:tcPr>
          <w:p w14:paraId="214C8551" w14:textId="3E184C41"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1.13 (0.7</w:t>
            </w:r>
            <w:r w:rsidR="0052042B" w:rsidRPr="00436C79">
              <w:rPr>
                <w:rFonts w:ascii="Times New Roman" w:eastAsia="Times New Roman" w:hAnsi="Times New Roman" w:cs="Times New Roman"/>
                <w:color w:val="000000" w:themeColor="text1"/>
                <w:sz w:val="24"/>
                <w:szCs w:val="24"/>
              </w:rPr>
              <w:t>4</w:t>
            </w:r>
            <w:r w:rsidRPr="00436C79">
              <w:rPr>
                <w:rFonts w:ascii="Times New Roman" w:eastAsia="Times New Roman" w:hAnsi="Times New Roman" w:cs="Times New Roman"/>
                <w:color w:val="000000" w:themeColor="text1"/>
                <w:sz w:val="24"/>
                <w:szCs w:val="24"/>
              </w:rPr>
              <w:t>, 1.7</w:t>
            </w:r>
            <w:r w:rsidR="0052042B" w:rsidRPr="00436C79">
              <w:rPr>
                <w:rFonts w:ascii="Times New Roman" w:eastAsia="Times New Roman" w:hAnsi="Times New Roman" w:cs="Times New Roman"/>
                <w:color w:val="000000" w:themeColor="text1"/>
                <w:sz w:val="24"/>
                <w:szCs w:val="24"/>
              </w:rPr>
              <w:t>1</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2D4AACEE" w14:textId="7E8B9990"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0.5</w:t>
            </w:r>
            <w:r w:rsidR="0052042B" w:rsidRPr="00436C79">
              <w:rPr>
                <w:rFonts w:ascii="Times New Roman" w:eastAsia="Times New Roman" w:hAnsi="Times New Roman" w:cs="Times New Roman"/>
                <w:color w:val="000000" w:themeColor="text1"/>
                <w:sz w:val="24"/>
                <w:szCs w:val="24"/>
              </w:rPr>
              <w:t>71</w:t>
            </w:r>
          </w:p>
        </w:tc>
      </w:tr>
      <w:tr w:rsidR="147C7931" w:rsidRPr="00436C79" w14:paraId="4D6DDA0A" w14:textId="77777777" w:rsidTr="007525EF">
        <w:trPr>
          <w:trHeight w:val="144"/>
        </w:trPr>
        <w:tc>
          <w:tcPr>
            <w:tcW w:w="1369" w:type="pct"/>
            <w:tcMar>
              <w:top w:w="15" w:type="dxa"/>
              <w:left w:w="15" w:type="dxa"/>
              <w:right w:w="15" w:type="dxa"/>
            </w:tcMar>
            <w:vAlign w:val="center"/>
          </w:tcPr>
          <w:p w14:paraId="2ADB1F7A" w14:textId="630FFFF7"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Secondary</w:t>
            </w:r>
          </w:p>
        </w:tc>
        <w:tc>
          <w:tcPr>
            <w:tcW w:w="1179" w:type="pct"/>
            <w:tcMar>
              <w:top w:w="15" w:type="dxa"/>
              <w:left w:w="15" w:type="dxa"/>
              <w:right w:w="15" w:type="dxa"/>
            </w:tcMar>
            <w:vAlign w:val="center"/>
          </w:tcPr>
          <w:p w14:paraId="3732FCDC" w14:textId="5B1CF4F9"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0.85 (0.48, 1.5</w:t>
            </w:r>
            <w:r w:rsidR="00D066CC" w:rsidRPr="00436C79">
              <w:rPr>
                <w:rFonts w:ascii="Times New Roman" w:eastAsia="Times New Roman" w:hAnsi="Times New Roman" w:cs="Times New Roman"/>
                <w:color w:val="000000" w:themeColor="text1"/>
                <w:sz w:val="24"/>
                <w:szCs w:val="24"/>
              </w:rPr>
              <w:t>0</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48C99552" w14:textId="0A48A5B9"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0.5</w:t>
            </w:r>
            <w:r w:rsidR="00D066CC" w:rsidRPr="00436C79">
              <w:rPr>
                <w:rFonts w:ascii="Times New Roman" w:eastAsia="Times New Roman" w:hAnsi="Times New Roman" w:cs="Times New Roman"/>
                <w:color w:val="000000" w:themeColor="text1"/>
                <w:sz w:val="24"/>
                <w:szCs w:val="24"/>
              </w:rPr>
              <w:t>68</w:t>
            </w:r>
          </w:p>
        </w:tc>
        <w:tc>
          <w:tcPr>
            <w:tcW w:w="1285" w:type="pct"/>
            <w:tcMar>
              <w:top w:w="15" w:type="dxa"/>
              <w:left w:w="15" w:type="dxa"/>
              <w:right w:w="15" w:type="dxa"/>
            </w:tcMar>
            <w:vAlign w:val="center"/>
          </w:tcPr>
          <w:p w14:paraId="32D52156" w14:textId="2A66A838"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0.85 (0.50, 1.4</w:t>
            </w:r>
            <w:r w:rsidR="0052042B" w:rsidRPr="00436C79">
              <w:rPr>
                <w:rFonts w:ascii="Times New Roman" w:eastAsia="Times New Roman" w:hAnsi="Times New Roman" w:cs="Times New Roman"/>
                <w:color w:val="000000" w:themeColor="text1"/>
                <w:sz w:val="24"/>
                <w:szCs w:val="24"/>
              </w:rPr>
              <w:t>4</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08795686" w14:textId="0432EEC8"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0.5</w:t>
            </w:r>
            <w:r w:rsidR="0052042B" w:rsidRPr="00436C79">
              <w:rPr>
                <w:rFonts w:ascii="Times New Roman" w:eastAsia="Times New Roman" w:hAnsi="Times New Roman" w:cs="Times New Roman"/>
                <w:color w:val="000000" w:themeColor="text1"/>
                <w:sz w:val="24"/>
                <w:szCs w:val="24"/>
              </w:rPr>
              <w:t>43</w:t>
            </w:r>
          </w:p>
        </w:tc>
      </w:tr>
      <w:tr w:rsidR="147C7931" w:rsidRPr="00436C79" w14:paraId="638BC152" w14:textId="77777777" w:rsidTr="007525EF">
        <w:trPr>
          <w:trHeight w:val="144"/>
        </w:trPr>
        <w:tc>
          <w:tcPr>
            <w:tcW w:w="1369" w:type="pct"/>
            <w:tcMar>
              <w:top w:w="15" w:type="dxa"/>
              <w:left w:w="15" w:type="dxa"/>
              <w:right w:w="15" w:type="dxa"/>
            </w:tcMar>
            <w:vAlign w:val="center"/>
          </w:tcPr>
          <w:p w14:paraId="7AA8EEE4" w14:textId="224AE086"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Higher secondary+</w:t>
            </w:r>
          </w:p>
        </w:tc>
        <w:tc>
          <w:tcPr>
            <w:tcW w:w="1179" w:type="pct"/>
            <w:tcMar>
              <w:top w:w="15" w:type="dxa"/>
              <w:left w:w="15" w:type="dxa"/>
              <w:right w:w="15" w:type="dxa"/>
            </w:tcMar>
            <w:vAlign w:val="center"/>
          </w:tcPr>
          <w:p w14:paraId="079515AC" w14:textId="51CF5D1B"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0.7</w:t>
            </w:r>
            <w:r w:rsidR="00D066CC"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 xml:space="preserve"> (0.31, 1.9</w:t>
            </w:r>
            <w:r w:rsidR="00D066CC" w:rsidRPr="00436C79">
              <w:rPr>
                <w:rFonts w:ascii="Times New Roman" w:eastAsia="Times New Roman" w:hAnsi="Times New Roman" w:cs="Times New Roman"/>
                <w:color w:val="000000" w:themeColor="text1"/>
                <w:sz w:val="24"/>
                <w:szCs w:val="24"/>
              </w:rPr>
              <w:t>2</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0D2C056F" w14:textId="293E624A"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0.5</w:t>
            </w:r>
            <w:r w:rsidR="00D066CC"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9</w:t>
            </w:r>
          </w:p>
        </w:tc>
        <w:tc>
          <w:tcPr>
            <w:tcW w:w="1285" w:type="pct"/>
            <w:tcMar>
              <w:top w:w="15" w:type="dxa"/>
              <w:left w:w="15" w:type="dxa"/>
              <w:right w:w="15" w:type="dxa"/>
            </w:tcMar>
            <w:vAlign w:val="center"/>
          </w:tcPr>
          <w:p w14:paraId="51ED3E9A" w14:textId="45E8BE4E"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0.79 (0.33, 1.8</w:t>
            </w:r>
            <w:r w:rsidR="0052042B"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5986421C" w14:textId="38D68A79"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0.5</w:t>
            </w:r>
            <w:r w:rsidR="0052042B" w:rsidRPr="00436C79">
              <w:rPr>
                <w:rFonts w:ascii="Times New Roman" w:eastAsia="Times New Roman" w:hAnsi="Times New Roman" w:cs="Times New Roman"/>
                <w:color w:val="000000" w:themeColor="text1"/>
                <w:sz w:val="24"/>
                <w:szCs w:val="24"/>
              </w:rPr>
              <w:t>84</w:t>
            </w:r>
          </w:p>
        </w:tc>
      </w:tr>
      <w:tr w:rsidR="147C7931" w:rsidRPr="00436C79" w14:paraId="6E10E582" w14:textId="77777777" w:rsidTr="007525EF">
        <w:trPr>
          <w:trHeight w:val="144"/>
        </w:trPr>
        <w:tc>
          <w:tcPr>
            <w:tcW w:w="1369" w:type="pct"/>
            <w:tcMar>
              <w:top w:w="15" w:type="dxa"/>
              <w:left w:w="15" w:type="dxa"/>
              <w:right w:w="15" w:type="dxa"/>
            </w:tcMar>
            <w:vAlign w:val="center"/>
          </w:tcPr>
          <w:p w14:paraId="772D100F" w14:textId="51A25505"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Division</w:t>
            </w:r>
          </w:p>
        </w:tc>
        <w:tc>
          <w:tcPr>
            <w:tcW w:w="1179" w:type="pct"/>
            <w:tcMar>
              <w:top w:w="15" w:type="dxa"/>
              <w:left w:w="15" w:type="dxa"/>
              <w:right w:w="15" w:type="dxa"/>
            </w:tcMar>
            <w:vAlign w:val="center"/>
          </w:tcPr>
          <w:p w14:paraId="0FFCA737" w14:textId="6AFE2312"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721" w:type="pct"/>
            <w:tcMar>
              <w:top w:w="15" w:type="dxa"/>
              <w:left w:w="15" w:type="dxa"/>
              <w:right w:w="15" w:type="dxa"/>
            </w:tcMar>
            <w:vAlign w:val="center"/>
          </w:tcPr>
          <w:p w14:paraId="44661055" w14:textId="3535BBCC"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1285" w:type="pct"/>
            <w:tcMar>
              <w:top w:w="15" w:type="dxa"/>
              <w:left w:w="15" w:type="dxa"/>
              <w:right w:w="15" w:type="dxa"/>
            </w:tcMar>
            <w:vAlign w:val="center"/>
          </w:tcPr>
          <w:p w14:paraId="42B40438" w14:textId="059CE349"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446" w:type="pct"/>
            <w:tcMar>
              <w:top w:w="15" w:type="dxa"/>
              <w:left w:w="15" w:type="dxa"/>
              <w:right w:w="15" w:type="dxa"/>
            </w:tcMar>
            <w:vAlign w:val="center"/>
          </w:tcPr>
          <w:p w14:paraId="4A076547" w14:textId="6B197CE3"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r>
      <w:tr w:rsidR="147C7931" w:rsidRPr="00436C79" w14:paraId="53E283BD" w14:textId="77777777" w:rsidTr="007525EF">
        <w:trPr>
          <w:trHeight w:val="144"/>
        </w:trPr>
        <w:tc>
          <w:tcPr>
            <w:tcW w:w="1369" w:type="pct"/>
            <w:tcMar>
              <w:top w:w="15" w:type="dxa"/>
              <w:left w:w="15" w:type="dxa"/>
              <w:right w:w="15" w:type="dxa"/>
            </w:tcMar>
            <w:vAlign w:val="center"/>
          </w:tcPr>
          <w:p w14:paraId="46328CB9" w14:textId="797EC174" w:rsidR="147C7931" w:rsidRPr="00436C79" w:rsidRDefault="00E90193" w:rsidP="007525EF">
            <w:pPr>
              <w:spacing w:after="0" w:line="276" w:lineRule="auto"/>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Barishal</w:t>
            </w:r>
            <w:proofErr w:type="spellEnd"/>
          </w:p>
        </w:tc>
        <w:tc>
          <w:tcPr>
            <w:tcW w:w="1179" w:type="pct"/>
            <w:tcMar>
              <w:top w:w="15" w:type="dxa"/>
              <w:left w:w="15" w:type="dxa"/>
              <w:right w:w="15" w:type="dxa"/>
            </w:tcMar>
            <w:vAlign w:val="center"/>
          </w:tcPr>
          <w:p w14:paraId="0465E656" w14:textId="745011F6"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721" w:type="pct"/>
            <w:tcMar>
              <w:top w:w="15" w:type="dxa"/>
              <w:left w:w="15" w:type="dxa"/>
              <w:right w:w="15" w:type="dxa"/>
            </w:tcMar>
            <w:vAlign w:val="center"/>
          </w:tcPr>
          <w:p w14:paraId="423A87C9" w14:textId="3BB3472F"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1285" w:type="pct"/>
            <w:tcMar>
              <w:top w:w="15" w:type="dxa"/>
              <w:left w:w="15" w:type="dxa"/>
              <w:right w:w="15" w:type="dxa"/>
            </w:tcMar>
            <w:vAlign w:val="center"/>
          </w:tcPr>
          <w:p w14:paraId="45F5CBCE" w14:textId="7BDC41FE"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446" w:type="pct"/>
            <w:tcMar>
              <w:top w:w="15" w:type="dxa"/>
              <w:left w:w="15" w:type="dxa"/>
              <w:right w:w="15" w:type="dxa"/>
            </w:tcMar>
            <w:vAlign w:val="center"/>
          </w:tcPr>
          <w:p w14:paraId="5790E46E" w14:textId="316490E1"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r>
      <w:tr w:rsidR="147C7931" w:rsidRPr="00436C79" w14:paraId="71545499" w14:textId="77777777" w:rsidTr="007525EF">
        <w:trPr>
          <w:trHeight w:val="144"/>
        </w:trPr>
        <w:tc>
          <w:tcPr>
            <w:tcW w:w="1369" w:type="pct"/>
            <w:tcMar>
              <w:top w:w="15" w:type="dxa"/>
              <w:left w:w="15" w:type="dxa"/>
              <w:right w:w="15" w:type="dxa"/>
            </w:tcMar>
            <w:vAlign w:val="center"/>
          </w:tcPr>
          <w:p w14:paraId="57E85F46" w14:textId="366CDAE0"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Chattogram</w:t>
            </w:r>
          </w:p>
        </w:tc>
        <w:tc>
          <w:tcPr>
            <w:tcW w:w="1179" w:type="pct"/>
            <w:tcMar>
              <w:top w:w="15" w:type="dxa"/>
              <w:left w:w="15" w:type="dxa"/>
              <w:right w:w="15" w:type="dxa"/>
            </w:tcMar>
            <w:vAlign w:val="center"/>
          </w:tcPr>
          <w:p w14:paraId="3B84FDEA" w14:textId="4A14B0CC"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2.3</w:t>
            </w:r>
            <w:r w:rsidR="00D066CC"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 xml:space="preserve"> (0.9</w:t>
            </w:r>
            <w:r w:rsidR="00D066CC" w:rsidRPr="00436C79">
              <w:rPr>
                <w:rFonts w:ascii="Times New Roman" w:eastAsia="Times New Roman" w:hAnsi="Times New Roman" w:cs="Times New Roman"/>
                <w:color w:val="000000" w:themeColor="text1"/>
                <w:sz w:val="24"/>
                <w:szCs w:val="24"/>
              </w:rPr>
              <w:t>2</w:t>
            </w:r>
            <w:r w:rsidRPr="00436C79">
              <w:rPr>
                <w:rFonts w:ascii="Times New Roman" w:eastAsia="Times New Roman" w:hAnsi="Times New Roman" w:cs="Times New Roman"/>
                <w:color w:val="000000" w:themeColor="text1"/>
                <w:sz w:val="24"/>
                <w:szCs w:val="24"/>
              </w:rPr>
              <w:t>, 5.</w:t>
            </w:r>
            <w:r w:rsidR="00D066CC" w:rsidRPr="00436C79">
              <w:rPr>
                <w:rFonts w:ascii="Times New Roman" w:eastAsia="Times New Roman" w:hAnsi="Times New Roman" w:cs="Times New Roman"/>
                <w:color w:val="000000" w:themeColor="text1"/>
                <w:sz w:val="24"/>
                <w:szCs w:val="24"/>
              </w:rPr>
              <w:t>87</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4E0D2B87" w14:textId="29E53A87"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0.07</w:t>
            </w:r>
            <w:r w:rsidR="00D066CC" w:rsidRPr="00436C79">
              <w:rPr>
                <w:rFonts w:ascii="Times New Roman" w:eastAsia="Times New Roman" w:hAnsi="Times New Roman" w:cs="Times New Roman"/>
                <w:color w:val="000000" w:themeColor="text1"/>
                <w:sz w:val="24"/>
                <w:szCs w:val="24"/>
              </w:rPr>
              <w:t>3</w:t>
            </w:r>
          </w:p>
        </w:tc>
        <w:tc>
          <w:tcPr>
            <w:tcW w:w="1285" w:type="pct"/>
            <w:tcMar>
              <w:top w:w="15" w:type="dxa"/>
              <w:left w:w="15" w:type="dxa"/>
              <w:right w:w="15" w:type="dxa"/>
            </w:tcMar>
            <w:vAlign w:val="center"/>
          </w:tcPr>
          <w:p w14:paraId="0653A803" w14:textId="366814A5"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2.1</w:t>
            </w:r>
            <w:r w:rsidR="0052042B"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 xml:space="preserve"> (0.9</w:t>
            </w:r>
            <w:r w:rsidR="0052042B"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 5.0</w:t>
            </w:r>
            <w:r w:rsidR="0052042B" w:rsidRPr="00436C79">
              <w:rPr>
                <w:rFonts w:ascii="Times New Roman" w:eastAsia="Times New Roman" w:hAnsi="Times New Roman" w:cs="Times New Roman"/>
                <w:color w:val="000000" w:themeColor="text1"/>
                <w:sz w:val="24"/>
                <w:szCs w:val="24"/>
              </w:rPr>
              <w:t>0</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345DAC63" w14:textId="03DA3F75"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0.07</w:t>
            </w:r>
            <w:r w:rsidR="0052042B" w:rsidRPr="00436C79">
              <w:rPr>
                <w:rFonts w:ascii="Times New Roman" w:eastAsia="Times New Roman" w:hAnsi="Times New Roman" w:cs="Times New Roman"/>
                <w:color w:val="000000" w:themeColor="text1"/>
                <w:sz w:val="24"/>
                <w:szCs w:val="24"/>
              </w:rPr>
              <w:t>3</w:t>
            </w:r>
          </w:p>
        </w:tc>
      </w:tr>
      <w:tr w:rsidR="147C7931" w:rsidRPr="00436C79" w14:paraId="730FD9A3" w14:textId="77777777" w:rsidTr="007525EF">
        <w:trPr>
          <w:trHeight w:val="144"/>
        </w:trPr>
        <w:tc>
          <w:tcPr>
            <w:tcW w:w="1369" w:type="pct"/>
            <w:tcMar>
              <w:top w:w="15" w:type="dxa"/>
              <w:left w:w="15" w:type="dxa"/>
              <w:right w:w="15" w:type="dxa"/>
            </w:tcMar>
            <w:vAlign w:val="center"/>
          </w:tcPr>
          <w:p w14:paraId="4E5847BB" w14:textId="72996D6A"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Dhaka</w:t>
            </w:r>
          </w:p>
        </w:tc>
        <w:tc>
          <w:tcPr>
            <w:tcW w:w="1179" w:type="pct"/>
            <w:tcMar>
              <w:top w:w="15" w:type="dxa"/>
              <w:left w:w="15" w:type="dxa"/>
              <w:right w:w="15" w:type="dxa"/>
            </w:tcMar>
            <w:vAlign w:val="center"/>
          </w:tcPr>
          <w:p w14:paraId="7212A885" w14:textId="7F15AD3C"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1.3</w:t>
            </w:r>
            <w:r w:rsidR="00D066CC"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 xml:space="preserve"> (0.5</w:t>
            </w:r>
            <w:r w:rsidR="00D066CC"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 3.2</w:t>
            </w:r>
            <w:r w:rsidR="00D066CC"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4CD68CF0" w14:textId="1239A437"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0.49</w:t>
            </w:r>
            <w:r w:rsidR="00D066CC" w:rsidRPr="00436C79">
              <w:rPr>
                <w:rFonts w:ascii="Times New Roman" w:eastAsia="Times New Roman" w:hAnsi="Times New Roman" w:cs="Times New Roman"/>
                <w:color w:val="000000" w:themeColor="text1"/>
                <w:sz w:val="24"/>
                <w:szCs w:val="24"/>
              </w:rPr>
              <w:t>0</w:t>
            </w:r>
          </w:p>
        </w:tc>
        <w:tc>
          <w:tcPr>
            <w:tcW w:w="1285" w:type="pct"/>
            <w:tcMar>
              <w:top w:w="15" w:type="dxa"/>
              <w:left w:w="15" w:type="dxa"/>
              <w:right w:w="15" w:type="dxa"/>
            </w:tcMar>
            <w:vAlign w:val="center"/>
          </w:tcPr>
          <w:p w14:paraId="2426A91B" w14:textId="1965D8BE"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1.3</w:t>
            </w:r>
            <w:r w:rsidR="0052042B" w:rsidRPr="00436C79">
              <w:rPr>
                <w:rFonts w:ascii="Times New Roman" w:eastAsia="Times New Roman" w:hAnsi="Times New Roman" w:cs="Times New Roman"/>
                <w:color w:val="000000" w:themeColor="text1"/>
                <w:sz w:val="24"/>
                <w:szCs w:val="24"/>
              </w:rPr>
              <w:t>4</w:t>
            </w:r>
            <w:r w:rsidRPr="00436C79">
              <w:rPr>
                <w:rFonts w:ascii="Times New Roman" w:eastAsia="Times New Roman" w:hAnsi="Times New Roman" w:cs="Times New Roman"/>
                <w:color w:val="000000" w:themeColor="text1"/>
                <w:sz w:val="24"/>
                <w:szCs w:val="24"/>
              </w:rPr>
              <w:t xml:space="preserve"> (0.</w:t>
            </w:r>
            <w:r w:rsidR="0052042B" w:rsidRPr="00436C79">
              <w:rPr>
                <w:rFonts w:ascii="Times New Roman" w:eastAsia="Times New Roman" w:hAnsi="Times New Roman" w:cs="Times New Roman"/>
                <w:color w:val="000000" w:themeColor="text1"/>
                <w:sz w:val="24"/>
                <w:szCs w:val="24"/>
              </w:rPr>
              <w:t>60</w:t>
            </w:r>
            <w:r w:rsidRPr="00436C79">
              <w:rPr>
                <w:rFonts w:ascii="Times New Roman" w:eastAsia="Times New Roman" w:hAnsi="Times New Roman" w:cs="Times New Roman"/>
                <w:color w:val="000000" w:themeColor="text1"/>
                <w:sz w:val="24"/>
                <w:szCs w:val="24"/>
              </w:rPr>
              <w:t xml:space="preserve">, </w:t>
            </w:r>
            <w:r w:rsidR="0052042B" w:rsidRPr="00436C79">
              <w:rPr>
                <w:rFonts w:ascii="Times New Roman" w:eastAsia="Times New Roman" w:hAnsi="Times New Roman" w:cs="Times New Roman"/>
                <w:color w:val="000000" w:themeColor="text1"/>
                <w:sz w:val="24"/>
                <w:szCs w:val="24"/>
              </w:rPr>
              <w:t>3.00</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3F8F9245" w14:textId="222C6C3E"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0.4</w:t>
            </w:r>
            <w:r w:rsidR="0052042B" w:rsidRPr="00436C79">
              <w:rPr>
                <w:rFonts w:ascii="Times New Roman" w:eastAsia="Times New Roman" w:hAnsi="Times New Roman" w:cs="Times New Roman"/>
                <w:color w:val="000000" w:themeColor="text1"/>
                <w:sz w:val="24"/>
                <w:szCs w:val="24"/>
              </w:rPr>
              <w:t>81</w:t>
            </w:r>
          </w:p>
        </w:tc>
      </w:tr>
      <w:tr w:rsidR="147C7931" w:rsidRPr="00436C79" w14:paraId="3EB5667A" w14:textId="77777777" w:rsidTr="007525EF">
        <w:trPr>
          <w:trHeight w:val="144"/>
        </w:trPr>
        <w:tc>
          <w:tcPr>
            <w:tcW w:w="1369" w:type="pct"/>
            <w:tcMar>
              <w:top w:w="15" w:type="dxa"/>
              <w:left w:w="15" w:type="dxa"/>
              <w:right w:w="15" w:type="dxa"/>
            </w:tcMar>
            <w:vAlign w:val="center"/>
          </w:tcPr>
          <w:p w14:paraId="20F549C4" w14:textId="32C675F8"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Khulna</w:t>
            </w:r>
          </w:p>
        </w:tc>
        <w:tc>
          <w:tcPr>
            <w:tcW w:w="1179" w:type="pct"/>
            <w:tcMar>
              <w:top w:w="15" w:type="dxa"/>
              <w:left w:w="15" w:type="dxa"/>
              <w:right w:w="15" w:type="dxa"/>
            </w:tcMar>
            <w:vAlign w:val="center"/>
          </w:tcPr>
          <w:p w14:paraId="7DAD8FAC" w14:textId="6DDD99C5"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1.7</w:t>
            </w:r>
            <w:r w:rsidR="00D066CC"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 xml:space="preserve"> (0.6</w:t>
            </w:r>
            <w:r w:rsidR="00D066CC" w:rsidRPr="00436C79">
              <w:rPr>
                <w:rFonts w:ascii="Times New Roman" w:eastAsia="Times New Roman" w:hAnsi="Times New Roman" w:cs="Times New Roman"/>
                <w:color w:val="000000" w:themeColor="text1"/>
                <w:sz w:val="24"/>
                <w:szCs w:val="24"/>
              </w:rPr>
              <w:t>5</w:t>
            </w:r>
            <w:r w:rsidRPr="00436C79">
              <w:rPr>
                <w:rFonts w:ascii="Times New Roman" w:eastAsia="Times New Roman" w:hAnsi="Times New Roman" w:cs="Times New Roman"/>
                <w:color w:val="000000" w:themeColor="text1"/>
                <w:sz w:val="24"/>
                <w:szCs w:val="24"/>
              </w:rPr>
              <w:t>, 4.</w:t>
            </w:r>
            <w:r w:rsidR="00D066CC" w:rsidRPr="00436C79">
              <w:rPr>
                <w:rFonts w:ascii="Times New Roman" w:eastAsia="Times New Roman" w:hAnsi="Times New Roman" w:cs="Times New Roman"/>
                <w:color w:val="000000" w:themeColor="text1"/>
                <w:sz w:val="24"/>
                <w:szCs w:val="24"/>
              </w:rPr>
              <w:t>58</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79237E5B" w14:textId="28225DE2"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0.2</w:t>
            </w:r>
            <w:r w:rsidR="00D066CC" w:rsidRPr="00436C79">
              <w:rPr>
                <w:rFonts w:ascii="Times New Roman" w:eastAsia="Times New Roman" w:hAnsi="Times New Roman" w:cs="Times New Roman"/>
                <w:color w:val="000000" w:themeColor="text1"/>
                <w:sz w:val="24"/>
                <w:szCs w:val="24"/>
              </w:rPr>
              <w:t>71</w:t>
            </w:r>
          </w:p>
        </w:tc>
        <w:tc>
          <w:tcPr>
            <w:tcW w:w="1285" w:type="pct"/>
            <w:tcMar>
              <w:top w:w="15" w:type="dxa"/>
              <w:left w:w="15" w:type="dxa"/>
              <w:right w:w="15" w:type="dxa"/>
            </w:tcMar>
            <w:vAlign w:val="center"/>
          </w:tcPr>
          <w:p w14:paraId="2CD21C41" w14:textId="0DB9503A"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1.6</w:t>
            </w:r>
            <w:r w:rsidR="0052042B" w:rsidRPr="00436C79">
              <w:rPr>
                <w:rFonts w:ascii="Times New Roman" w:eastAsia="Times New Roman" w:hAnsi="Times New Roman" w:cs="Times New Roman"/>
                <w:color w:val="000000" w:themeColor="text1"/>
                <w:sz w:val="24"/>
                <w:szCs w:val="24"/>
              </w:rPr>
              <w:t>1</w:t>
            </w:r>
            <w:r w:rsidRPr="00436C79">
              <w:rPr>
                <w:rFonts w:ascii="Times New Roman" w:eastAsia="Times New Roman" w:hAnsi="Times New Roman" w:cs="Times New Roman"/>
                <w:color w:val="000000" w:themeColor="text1"/>
                <w:sz w:val="24"/>
                <w:szCs w:val="24"/>
              </w:rPr>
              <w:t xml:space="preserve"> (0.6</w:t>
            </w:r>
            <w:r w:rsidR="0052042B" w:rsidRPr="00436C79">
              <w:rPr>
                <w:rFonts w:ascii="Times New Roman" w:eastAsia="Times New Roman" w:hAnsi="Times New Roman" w:cs="Times New Roman"/>
                <w:color w:val="000000" w:themeColor="text1"/>
                <w:sz w:val="24"/>
                <w:szCs w:val="24"/>
              </w:rPr>
              <w:t>5</w:t>
            </w:r>
            <w:r w:rsidRPr="00436C79">
              <w:rPr>
                <w:rFonts w:ascii="Times New Roman" w:eastAsia="Times New Roman" w:hAnsi="Times New Roman" w:cs="Times New Roman"/>
                <w:color w:val="000000" w:themeColor="text1"/>
                <w:sz w:val="24"/>
                <w:szCs w:val="24"/>
              </w:rPr>
              <w:t xml:space="preserve">, </w:t>
            </w:r>
            <w:r w:rsidR="0052042B" w:rsidRPr="00436C79">
              <w:rPr>
                <w:rFonts w:ascii="Times New Roman" w:eastAsia="Times New Roman" w:hAnsi="Times New Roman" w:cs="Times New Roman"/>
                <w:color w:val="000000" w:themeColor="text1"/>
                <w:sz w:val="24"/>
                <w:szCs w:val="24"/>
              </w:rPr>
              <w:t>3.98</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1CDF215A" w14:textId="41D6EA69"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0.2</w:t>
            </w:r>
            <w:r w:rsidR="0052042B" w:rsidRPr="00436C79">
              <w:rPr>
                <w:rFonts w:ascii="Times New Roman" w:eastAsia="Times New Roman" w:hAnsi="Times New Roman" w:cs="Times New Roman"/>
                <w:color w:val="000000" w:themeColor="text1"/>
                <w:sz w:val="24"/>
                <w:szCs w:val="24"/>
              </w:rPr>
              <w:t>99</w:t>
            </w:r>
          </w:p>
        </w:tc>
      </w:tr>
      <w:tr w:rsidR="147C7931" w:rsidRPr="00436C79" w14:paraId="7E482267" w14:textId="77777777" w:rsidTr="007525EF">
        <w:trPr>
          <w:trHeight w:val="144"/>
        </w:trPr>
        <w:tc>
          <w:tcPr>
            <w:tcW w:w="1369" w:type="pct"/>
            <w:tcMar>
              <w:top w:w="15" w:type="dxa"/>
              <w:left w:w="15" w:type="dxa"/>
              <w:right w:w="15" w:type="dxa"/>
            </w:tcMar>
            <w:vAlign w:val="center"/>
          </w:tcPr>
          <w:p w14:paraId="236E3D27" w14:textId="1FF43797" w:rsidR="147C7931" w:rsidRPr="00436C79" w:rsidRDefault="147C7931"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Mymensingh</w:t>
            </w:r>
          </w:p>
        </w:tc>
        <w:tc>
          <w:tcPr>
            <w:tcW w:w="1179" w:type="pct"/>
            <w:tcMar>
              <w:top w:w="15" w:type="dxa"/>
              <w:left w:w="15" w:type="dxa"/>
              <w:right w:w="15" w:type="dxa"/>
            </w:tcMar>
            <w:vAlign w:val="center"/>
          </w:tcPr>
          <w:p w14:paraId="1604A77F" w14:textId="54C130C9"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5.</w:t>
            </w:r>
            <w:r w:rsidR="00D066CC" w:rsidRPr="00436C79">
              <w:rPr>
                <w:rFonts w:ascii="Times New Roman" w:eastAsia="Times New Roman" w:hAnsi="Times New Roman" w:cs="Times New Roman"/>
                <w:color w:val="000000" w:themeColor="text1"/>
                <w:sz w:val="24"/>
                <w:szCs w:val="24"/>
              </w:rPr>
              <w:t>10</w:t>
            </w:r>
            <w:r w:rsidRPr="00436C79">
              <w:rPr>
                <w:rFonts w:ascii="Times New Roman" w:eastAsia="Times New Roman" w:hAnsi="Times New Roman" w:cs="Times New Roman"/>
                <w:color w:val="000000" w:themeColor="text1"/>
                <w:sz w:val="24"/>
                <w:szCs w:val="24"/>
              </w:rPr>
              <w:t xml:space="preserve"> (1.9</w:t>
            </w:r>
            <w:r w:rsidR="00D066CC" w:rsidRPr="00436C79">
              <w:rPr>
                <w:rFonts w:ascii="Times New Roman" w:eastAsia="Times New Roman" w:hAnsi="Times New Roman" w:cs="Times New Roman"/>
                <w:color w:val="000000" w:themeColor="text1"/>
                <w:sz w:val="24"/>
                <w:szCs w:val="24"/>
              </w:rPr>
              <w:t>1</w:t>
            </w:r>
            <w:r w:rsidRPr="00436C79">
              <w:rPr>
                <w:rFonts w:ascii="Times New Roman" w:eastAsia="Times New Roman" w:hAnsi="Times New Roman" w:cs="Times New Roman"/>
                <w:color w:val="000000" w:themeColor="text1"/>
                <w:sz w:val="24"/>
                <w:szCs w:val="24"/>
              </w:rPr>
              <w:t>, 13.</w:t>
            </w:r>
            <w:r w:rsidR="00D066CC" w:rsidRPr="00436C79">
              <w:rPr>
                <w:rFonts w:ascii="Times New Roman" w:eastAsia="Times New Roman" w:hAnsi="Times New Roman" w:cs="Times New Roman"/>
                <w:color w:val="000000" w:themeColor="text1"/>
                <w:sz w:val="24"/>
                <w:szCs w:val="24"/>
              </w:rPr>
              <w:t>57</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76519137" w14:textId="3502455B"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0.001</w:t>
            </w:r>
          </w:p>
        </w:tc>
        <w:tc>
          <w:tcPr>
            <w:tcW w:w="1285" w:type="pct"/>
            <w:tcMar>
              <w:top w:w="15" w:type="dxa"/>
              <w:left w:w="15" w:type="dxa"/>
              <w:right w:w="15" w:type="dxa"/>
            </w:tcMar>
            <w:vAlign w:val="center"/>
          </w:tcPr>
          <w:p w14:paraId="63DE5DCB" w14:textId="02E91CF1"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4.2</w:t>
            </w:r>
            <w:r w:rsidR="0052042B" w:rsidRPr="00436C79">
              <w:rPr>
                <w:rFonts w:ascii="Times New Roman" w:eastAsia="Times New Roman" w:hAnsi="Times New Roman" w:cs="Times New Roman"/>
                <w:color w:val="000000" w:themeColor="text1"/>
                <w:sz w:val="24"/>
                <w:szCs w:val="24"/>
              </w:rPr>
              <w:t>9</w:t>
            </w:r>
            <w:r w:rsidRPr="00436C79">
              <w:rPr>
                <w:rFonts w:ascii="Times New Roman" w:eastAsia="Times New Roman" w:hAnsi="Times New Roman" w:cs="Times New Roman"/>
                <w:color w:val="000000" w:themeColor="text1"/>
                <w:sz w:val="24"/>
                <w:szCs w:val="24"/>
              </w:rPr>
              <w:t xml:space="preserve"> (1.7</w:t>
            </w:r>
            <w:r w:rsidR="0052042B" w:rsidRPr="00436C79">
              <w:rPr>
                <w:rFonts w:ascii="Times New Roman" w:eastAsia="Times New Roman" w:hAnsi="Times New Roman" w:cs="Times New Roman"/>
                <w:color w:val="000000" w:themeColor="text1"/>
                <w:sz w:val="24"/>
                <w:szCs w:val="24"/>
              </w:rPr>
              <w:t>8</w:t>
            </w:r>
            <w:r w:rsidRPr="00436C79">
              <w:rPr>
                <w:rFonts w:ascii="Times New Roman" w:eastAsia="Times New Roman" w:hAnsi="Times New Roman" w:cs="Times New Roman"/>
                <w:color w:val="000000" w:themeColor="text1"/>
                <w:sz w:val="24"/>
                <w:szCs w:val="24"/>
              </w:rPr>
              <w:t>, 10.</w:t>
            </w:r>
            <w:r w:rsidR="0052042B"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4)</w:t>
            </w:r>
          </w:p>
        </w:tc>
        <w:tc>
          <w:tcPr>
            <w:tcW w:w="446" w:type="pct"/>
            <w:tcMar>
              <w:top w:w="15" w:type="dxa"/>
              <w:left w:w="15" w:type="dxa"/>
              <w:right w:w="15" w:type="dxa"/>
            </w:tcMar>
            <w:vAlign w:val="center"/>
          </w:tcPr>
          <w:p w14:paraId="18233352" w14:textId="4DCA0D35"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0.001</w:t>
            </w:r>
          </w:p>
        </w:tc>
      </w:tr>
      <w:tr w:rsidR="147C7931" w:rsidRPr="00436C79" w14:paraId="34BB4EE9" w14:textId="77777777" w:rsidTr="007525EF">
        <w:trPr>
          <w:trHeight w:val="144"/>
        </w:trPr>
        <w:tc>
          <w:tcPr>
            <w:tcW w:w="1369" w:type="pct"/>
            <w:tcMar>
              <w:top w:w="15" w:type="dxa"/>
              <w:left w:w="15" w:type="dxa"/>
              <w:right w:w="15" w:type="dxa"/>
            </w:tcMar>
            <w:vAlign w:val="center"/>
          </w:tcPr>
          <w:p w14:paraId="69FCD0CC" w14:textId="73523C0D" w:rsidR="147C7931" w:rsidRPr="00436C79" w:rsidRDefault="147C7931" w:rsidP="007525EF">
            <w:pPr>
              <w:spacing w:after="0" w:line="276" w:lineRule="auto"/>
              <w:rPr>
                <w:rFonts w:ascii="Times New Roman" w:eastAsia="Times New Roman" w:hAnsi="Times New Roman" w:cs="Times New Roman"/>
                <w:color w:val="000000" w:themeColor="text1"/>
                <w:sz w:val="24"/>
                <w:szCs w:val="24"/>
              </w:rPr>
            </w:pPr>
            <w:proofErr w:type="spellStart"/>
            <w:r w:rsidRPr="00436C79">
              <w:rPr>
                <w:rFonts w:ascii="Times New Roman" w:eastAsia="Times New Roman" w:hAnsi="Times New Roman" w:cs="Times New Roman"/>
                <w:color w:val="000000" w:themeColor="text1"/>
                <w:sz w:val="24"/>
                <w:szCs w:val="24"/>
              </w:rPr>
              <w:t>Rajshahi</w:t>
            </w:r>
            <w:proofErr w:type="spellEnd"/>
          </w:p>
        </w:tc>
        <w:tc>
          <w:tcPr>
            <w:tcW w:w="1179" w:type="pct"/>
            <w:tcMar>
              <w:top w:w="15" w:type="dxa"/>
              <w:left w:w="15" w:type="dxa"/>
              <w:right w:w="15" w:type="dxa"/>
            </w:tcMar>
            <w:vAlign w:val="center"/>
          </w:tcPr>
          <w:p w14:paraId="19D983B5" w14:textId="0D9C2F90"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1.4</w:t>
            </w:r>
            <w:r w:rsidR="00D066CC"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 xml:space="preserve"> (0.5</w:t>
            </w:r>
            <w:r w:rsidR="00D066CC"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 3.</w:t>
            </w:r>
            <w:r w:rsidR="00D066CC" w:rsidRPr="00436C79">
              <w:rPr>
                <w:rFonts w:ascii="Times New Roman" w:eastAsia="Times New Roman" w:hAnsi="Times New Roman" w:cs="Times New Roman"/>
                <w:color w:val="000000" w:themeColor="text1"/>
                <w:sz w:val="24"/>
                <w:szCs w:val="24"/>
              </w:rPr>
              <w:t>82</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6D37D243" w14:textId="71578700"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0.4</w:t>
            </w:r>
            <w:r w:rsidR="00D066CC" w:rsidRPr="00436C79">
              <w:rPr>
                <w:rFonts w:ascii="Times New Roman" w:eastAsia="Times New Roman" w:hAnsi="Times New Roman" w:cs="Times New Roman"/>
                <w:color w:val="000000" w:themeColor="text1"/>
                <w:sz w:val="24"/>
                <w:szCs w:val="24"/>
              </w:rPr>
              <w:t>44</w:t>
            </w:r>
          </w:p>
        </w:tc>
        <w:tc>
          <w:tcPr>
            <w:tcW w:w="1285" w:type="pct"/>
            <w:tcMar>
              <w:top w:w="15" w:type="dxa"/>
              <w:left w:w="15" w:type="dxa"/>
              <w:right w:w="15" w:type="dxa"/>
            </w:tcMar>
            <w:vAlign w:val="center"/>
          </w:tcPr>
          <w:p w14:paraId="020F26FA" w14:textId="026AC8C3"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1.3</w:t>
            </w:r>
            <w:r w:rsidR="0052042B" w:rsidRPr="00436C79">
              <w:rPr>
                <w:rFonts w:ascii="Times New Roman" w:eastAsia="Times New Roman" w:hAnsi="Times New Roman" w:cs="Times New Roman"/>
                <w:color w:val="000000" w:themeColor="text1"/>
                <w:sz w:val="24"/>
                <w:szCs w:val="24"/>
              </w:rPr>
              <w:t>9</w:t>
            </w:r>
            <w:r w:rsidRPr="00436C79">
              <w:rPr>
                <w:rFonts w:ascii="Times New Roman" w:eastAsia="Times New Roman" w:hAnsi="Times New Roman" w:cs="Times New Roman"/>
                <w:color w:val="000000" w:themeColor="text1"/>
                <w:sz w:val="24"/>
                <w:szCs w:val="24"/>
              </w:rPr>
              <w:t xml:space="preserve"> (0.57, 3.3</w:t>
            </w:r>
            <w:r w:rsidR="0052042B"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204EA930" w14:textId="08AAB762"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0.4</w:t>
            </w:r>
            <w:r w:rsidR="0052042B" w:rsidRPr="00436C79">
              <w:rPr>
                <w:rFonts w:ascii="Times New Roman" w:eastAsia="Times New Roman" w:hAnsi="Times New Roman" w:cs="Times New Roman"/>
                <w:color w:val="000000" w:themeColor="text1"/>
                <w:sz w:val="24"/>
                <w:szCs w:val="24"/>
              </w:rPr>
              <w:t>68</w:t>
            </w:r>
          </w:p>
        </w:tc>
      </w:tr>
      <w:tr w:rsidR="147C7931" w:rsidRPr="00436C79" w14:paraId="59F46F26" w14:textId="77777777" w:rsidTr="007525EF">
        <w:trPr>
          <w:trHeight w:val="144"/>
        </w:trPr>
        <w:tc>
          <w:tcPr>
            <w:tcW w:w="1369" w:type="pct"/>
            <w:tcMar>
              <w:top w:w="15" w:type="dxa"/>
              <w:left w:w="15" w:type="dxa"/>
              <w:right w:w="15" w:type="dxa"/>
            </w:tcMar>
            <w:vAlign w:val="center"/>
          </w:tcPr>
          <w:p w14:paraId="6C988902" w14:textId="50098268"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Rangpur</w:t>
            </w:r>
          </w:p>
        </w:tc>
        <w:tc>
          <w:tcPr>
            <w:tcW w:w="1179" w:type="pct"/>
            <w:tcMar>
              <w:top w:w="15" w:type="dxa"/>
              <w:left w:w="15" w:type="dxa"/>
              <w:right w:w="15" w:type="dxa"/>
            </w:tcMar>
            <w:vAlign w:val="center"/>
          </w:tcPr>
          <w:p w14:paraId="0FC0267A" w14:textId="6C7C8C33"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1.9</w:t>
            </w:r>
            <w:r w:rsidR="00D066CC" w:rsidRPr="00436C79">
              <w:rPr>
                <w:rFonts w:ascii="Times New Roman" w:eastAsia="Times New Roman" w:hAnsi="Times New Roman" w:cs="Times New Roman"/>
                <w:color w:val="000000" w:themeColor="text1"/>
                <w:sz w:val="24"/>
                <w:szCs w:val="24"/>
              </w:rPr>
              <w:t>5</w:t>
            </w:r>
            <w:r w:rsidRPr="00436C79">
              <w:rPr>
                <w:rFonts w:ascii="Times New Roman" w:eastAsia="Times New Roman" w:hAnsi="Times New Roman" w:cs="Times New Roman"/>
                <w:color w:val="000000" w:themeColor="text1"/>
                <w:sz w:val="24"/>
                <w:szCs w:val="24"/>
              </w:rPr>
              <w:t xml:space="preserve"> (0.7</w:t>
            </w:r>
            <w:r w:rsidR="00D066CC" w:rsidRPr="00436C79">
              <w:rPr>
                <w:rFonts w:ascii="Times New Roman" w:eastAsia="Times New Roman" w:hAnsi="Times New Roman" w:cs="Times New Roman"/>
                <w:color w:val="000000" w:themeColor="text1"/>
                <w:sz w:val="24"/>
                <w:szCs w:val="24"/>
              </w:rPr>
              <w:t>5</w:t>
            </w:r>
            <w:r w:rsidRPr="00436C79">
              <w:rPr>
                <w:rFonts w:ascii="Times New Roman" w:eastAsia="Times New Roman" w:hAnsi="Times New Roman" w:cs="Times New Roman"/>
                <w:color w:val="000000" w:themeColor="text1"/>
                <w:sz w:val="24"/>
                <w:szCs w:val="24"/>
              </w:rPr>
              <w:t>, 5.</w:t>
            </w:r>
            <w:r w:rsidR="00D066CC" w:rsidRPr="00436C79">
              <w:rPr>
                <w:rFonts w:ascii="Times New Roman" w:eastAsia="Times New Roman" w:hAnsi="Times New Roman" w:cs="Times New Roman"/>
                <w:color w:val="000000" w:themeColor="text1"/>
                <w:sz w:val="24"/>
                <w:szCs w:val="24"/>
              </w:rPr>
              <w:t>12</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7D42542A" w14:textId="24ABE1ED"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0.1</w:t>
            </w:r>
            <w:r w:rsidR="00D066CC" w:rsidRPr="00436C79">
              <w:rPr>
                <w:rFonts w:ascii="Times New Roman" w:eastAsia="Times New Roman" w:hAnsi="Times New Roman" w:cs="Times New Roman"/>
                <w:color w:val="000000" w:themeColor="text1"/>
                <w:sz w:val="24"/>
                <w:szCs w:val="24"/>
              </w:rPr>
              <w:t>73</w:t>
            </w:r>
          </w:p>
        </w:tc>
        <w:tc>
          <w:tcPr>
            <w:tcW w:w="1285" w:type="pct"/>
            <w:tcMar>
              <w:top w:w="15" w:type="dxa"/>
              <w:left w:w="15" w:type="dxa"/>
              <w:right w:w="15" w:type="dxa"/>
            </w:tcMar>
            <w:vAlign w:val="center"/>
          </w:tcPr>
          <w:p w14:paraId="21FBF6DB" w14:textId="014C7AF8"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1.8</w:t>
            </w:r>
            <w:r w:rsidR="0052042B" w:rsidRPr="00436C79">
              <w:rPr>
                <w:rFonts w:ascii="Times New Roman" w:eastAsia="Times New Roman" w:hAnsi="Times New Roman" w:cs="Times New Roman"/>
                <w:color w:val="000000" w:themeColor="text1"/>
                <w:sz w:val="24"/>
                <w:szCs w:val="24"/>
              </w:rPr>
              <w:t>4</w:t>
            </w:r>
            <w:r w:rsidRPr="00436C79">
              <w:rPr>
                <w:rFonts w:ascii="Times New Roman" w:eastAsia="Times New Roman" w:hAnsi="Times New Roman" w:cs="Times New Roman"/>
                <w:color w:val="000000" w:themeColor="text1"/>
                <w:sz w:val="24"/>
                <w:szCs w:val="24"/>
              </w:rPr>
              <w:t xml:space="preserve"> (0.7</w:t>
            </w:r>
            <w:r w:rsidR="0052042B"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 4.4</w:t>
            </w:r>
            <w:r w:rsidR="0052042B"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7D432F57" w14:textId="0090F782"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0.1</w:t>
            </w:r>
            <w:r w:rsidR="0052042B" w:rsidRPr="00436C79">
              <w:rPr>
                <w:rFonts w:ascii="Times New Roman" w:eastAsia="Times New Roman" w:hAnsi="Times New Roman" w:cs="Times New Roman"/>
                <w:color w:val="000000" w:themeColor="text1"/>
                <w:sz w:val="24"/>
                <w:szCs w:val="24"/>
              </w:rPr>
              <w:t>77</w:t>
            </w:r>
          </w:p>
        </w:tc>
      </w:tr>
      <w:tr w:rsidR="147C7931" w:rsidRPr="00436C79" w14:paraId="6B3EE90D" w14:textId="77777777" w:rsidTr="007525EF">
        <w:trPr>
          <w:trHeight w:val="144"/>
        </w:trPr>
        <w:tc>
          <w:tcPr>
            <w:tcW w:w="1369" w:type="pct"/>
            <w:tcMar>
              <w:top w:w="15" w:type="dxa"/>
              <w:left w:w="15" w:type="dxa"/>
              <w:right w:w="15" w:type="dxa"/>
            </w:tcMar>
            <w:vAlign w:val="center"/>
          </w:tcPr>
          <w:p w14:paraId="2BCE73D4" w14:textId="0650FE4F"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Sylhet</w:t>
            </w:r>
          </w:p>
        </w:tc>
        <w:tc>
          <w:tcPr>
            <w:tcW w:w="1179" w:type="pct"/>
            <w:tcMar>
              <w:top w:w="15" w:type="dxa"/>
              <w:left w:w="15" w:type="dxa"/>
              <w:right w:w="15" w:type="dxa"/>
            </w:tcMar>
            <w:vAlign w:val="center"/>
          </w:tcPr>
          <w:p w14:paraId="0780D9CC" w14:textId="6D5E0A9F"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1.80 (0.66, 4.8</w:t>
            </w:r>
            <w:r w:rsidR="00D066CC"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764D394E" w14:textId="2990E0BD"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0.2</w:t>
            </w:r>
            <w:r w:rsidR="00D066CC" w:rsidRPr="00436C79">
              <w:rPr>
                <w:rFonts w:ascii="Times New Roman" w:eastAsia="Times New Roman" w:hAnsi="Times New Roman" w:cs="Times New Roman"/>
                <w:color w:val="000000" w:themeColor="text1"/>
                <w:sz w:val="24"/>
                <w:szCs w:val="24"/>
              </w:rPr>
              <w:t>50</w:t>
            </w:r>
          </w:p>
        </w:tc>
        <w:tc>
          <w:tcPr>
            <w:tcW w:w="1285" w:type="pct"/>
            <w:tcMar>
              <w:top w:w="15" w:type="dxa"/>
              <w:left w:w="15" w:type="dxa"/>
              <w:right w:w="15" w:type="dxa"/>
            </w:tcMar>
            <w:vAlign w:val="center"/>
          </w:tcPr>
          <w:p w14:paraId="49C39BA0" w14:textId="14B5276E"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1.7</w:t>
            </w:r>
            <w:r w:rsidR="0052042B"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 xml:space="preserve"> (0.69, 4.3</w:t>
            </w:r>
            <w:r w:rsidR="0052042B" w:rsidRPr="00436C79">
              <w:rPr>
                <w:rFonts w:ascii="Times New Roman" w:eastAsia="Times New Roman" w:hAnsi="Times New Roman" w:cs="Times New Roman"/>
                <w:color w:val="000000" w:themeColor="text1"/>
                <w:sz w:val="24"/>
                <w:szCs w:val="24"/>
              </w:rPr>
              <w:t>5</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7291744C" w14:textId="1E1E80D0"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0.240</w:t>
            </w:r>
          </w:p>
        </w:tc>
      </w:tr>
      <w:tr w:rsidR="147C7931" w:rsidRPr="00436C79" w14:paraId="723B4F81" w14:textId="77777777" w:rsidTr="007525EF">
        <w:trPr>
          <w:trHeight w:val="144"/>
        </w:trPr>
        <w:tc>
          <w:tcPr>
            <w:tcW w:w="1369" w:type="pct"/>
            <w:tcMar>
              <w:top w:w="15" w:type="dxa"/>
              <w:left w:w="15" w:type="dxa"/>
              <w:right w:w="15" w:type="dxa"/>
            </w:tcMar>
            <w:vAlign w:val="center"/>
          </w:tcPr>
          <w:p w14:paraId="6EE743E4" w14:textId="645B7BBD"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lastRenderedPageBreak/>
              <w:t xml:space="preserve">Household head’s sex </w:t>
            </w:r>
          </w:p>
        </w:tc>
        <w:tc>
          <w:tcPr>
            <w:tcW w:w="1179" w:type="pct"/>
            <w:tcMar>
              <w:top w:w="15" w:type="dxa"/>
              <w:left w:w="15" w:type="dxa"/>
              <w:right w:w="15" w:type="dxa"/>
            </w:tcMar>
            <w:vAlign w:val="center"/>
          </w:tcPr>
          <w:p w14:paraId="0EE8DF26" w14:textId="03AE0CA8"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721" w:type="pct"/>
            <w:tcMar>
              <w:top w:w="15" w:type="dxa"/>
              <w:left w:w="15" w:type="dxa"/>
              <w:right w:w="15" w:type="dxa"/>
            </w:tcMar>
            <w:vAlign w:val="center"/>
          </w:tcPr>
          <w:p w14:paraId="1FFB3EF2" w14:textId="5FFF138D"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1285" w:type="pct"/>
            <w:tcMar>
              <w:top w:w="15" w:type="dxa"/>
              <w:left w:w="15" w:type="dxa"/>
              <w:right w:w="15" w:type="dxa"/>
            </w:tcMar>
            <w:vAlign w:val="center"/>
          </w:tcPr>
          <w:p w14:paraId="157DD31D" w14:textId="58F8A920"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446" w:type="pct"/>
            <w:tcMar>
              <w:top w:w="15" w:type="dxa"/>
              <w:left w:w="15" w:type="dxa"/>
              <w:right w:w="15" w:type="dxa"/>
            </w:tcMar>
            <w:vAlign w:val="center"/>
          </w:tcPr>
          <w:p w14:paraId="4F25694E" w14:textId="5348A1FA"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r>
      <w:tr w:rsidR="147C7931" w:rsidRPr="00436C79" w14:paraId="504A0992" w14:textId="77777777" w:rsidTr="007525EF">
        <w:trPr>
          <w:trHeight w:val="144"/>
        </w:trPr>
        <w:tc>
          <w:tcPr>
            <w:tcW w:w="1369" w:type="pct"/>
            <w:tcMar>
              <w:top w:w="15" w:type="dxa"/>
              <w:left w:w="15" w:type="dxa"/>
              <w:right w:w="15" w:type="dxa"/>
            </w:tcMar>
            <w:vAlign w:val="center"/>
          </w:tcPr>
          <w:p w14:paraId="10CFD5DA" w14:textId="6B6EBCC3"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Male</w:t>
            </w:r>
          </w:p>
        </w:tc>
        <w:tc>
          <w:tcPr>
            <w:tcW w:w="1179" w:type="pct"/>
            <w:tcMar>
              <w:top w:w="15" w:type="dxa"/>
              <w:left w:w="15" w:type="dxa"/>
              <w:right w:w="15" w:type="dxa"/>
            </w:tcMar>
            <w:vAlign w:val="center"/>
          </w:tcPr>
          <w:p w14:paraId="410A4956" w14:textId="4F0DE1DE"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721" w:type="pct"/>
            <w:tcMar>
              <w:top w:w="15" w:type="dxa"/>
              <w:left w:w="15" w:type="dxa"/>
              <w:right w:w="15" w:type="dxa"/>
            </w:tcMar>
            <w:vAlign w:val="center"/>
          </w:tcPr>
          <w:p w14:paraId="615D89B7" w14:textId="33CA98FA"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1285" w:type="pct"/>
            <w:tcMar>
              <w:top w:w="15" w:type="dxa"/>
              <w:left w:w="15" w:type="dxa"/>
              <w:right w:w="15" w:type="dxa"/>
            </w:tcMar>
            <w:vAlign w:val="center"/>
          </w:tcPr>
          <w:p w14:paraId="461C0A33" w14:textId="54B6EA1B"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446" w:type="pct"/>
            <w:tcMar>
              <w:top w:w="15" w:type="dxa"/>
              <w:left w:w="15" w:type="dxa"/>
              <w:right w:w="15" w:type="dxa"/>
            </w:tcMar>
            <w:vAlign w:val="center"/>
          </w:tcPr>
          <w:p w14:paraId="4C6F4EA8" w14:textId="3FF6DDB1"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r>
      <w:tr w:rsidR="147C7931" w:rsidRPr="00436C79" w14:paraId="76A04AA9" w14:textId="77777777" w:rsidTr="007525EF">
        <w:trPr>
          <w:trHeight w:val="144"/>
        </w:trPr>
        <w:tc>
          <w:tcPr>
            <w:tcW w:w="1369" w:type="pct"/>
            <w:tcMar>
              <w:top w:w="15" w:type="dxa"/>
              <w:left w:w="15" w:type="dxa"/>
              <w:right w:w="15" w:type="dxa"/>
            </w:tcMar>
            <w:vAlign w:val="center"/>
          </w:tcPr>
          <w:p w14:paraId="29E6BABF" w14:textId="61BCB42B"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Female</w:t>
            </w:r>
          </w:p>
        </w:tc>
        <w:tc>
          <w:tcPr>
            <w:tcW w:w="1179" w:type="pct"/>
            <w:tcMar>
              <w:top w:w="15" w:type="dxa"/>
              <w:left w:w="15" w:type="dxa"/>
              <w:right w:w="15" w:type="dxa"/>
            </w:tcMar>
            <w:vAlign w:val="center"/>
          </w:tcPr>
          <w:p w14:paraId="292DB25B" w14:textId="0246309D"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0.28 (0.03, 2.34)</w:t>
            </w:r>
          </w:p>
        </w:tc>
        <w:tc>
          <w:tcPr>
            <w:tcW w:w="721" w:type="pct"/>
            <w:tcMar>
              <w:top w:w="15" w:type="dxa"/>
              <w:left w:w="15" w:type="dxa"/>
              <w:right w:w="15" w:type="dxa"/>
            </w:tcMar>
            <w:vAlign w:val="center"/>
          </w:tcPr>
          <w:p w14:paraId="39E28D13" w14:textId="496FEDB4"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0.23</w:t>
            </w:r>
            <w:r w:rsidR="00D066CC" w:rsidRPr="00436C79">
              <w:rPr>
                <w:rFonts w:ascii="Times New Roman" w:eastAsia="Times New Roman" w:hAnsi="Times New Roman" w:cs="Times New Roman"/>
                <w:color w:val="000000" w:themeColor="text1"/>
                <w:sz w:val="24"/>
                <w:szCs w:val="24"/>
              </w:rPr>
              <w:t>9</w:t>
            </w:r>
          </w:p>
        </w:tc>
        <w:tc>
          <w:tcPr>
            <w:tcW w:w="1285" w:type="pct"/>
            <w:tcMar>
              <w:top w:w="15" w:type="dxa"/>
              <w:left w:w="15" w:type="dxa"/>
              <w:right w:w="15" w:type="dxa"/>
            </w:tcMar>
            <w:vAlign w:val="center"/>
          </w:tcPr>
          <w:p w14:paraId="2416812D" w14:textId="64A3ED3F"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0.30 (0.04, 2.3</w:t>
            </w:r>
            <w:r w:rsidR="0052042B" w:rsidRPr="00436C79">
              <w:rPr>
                <w:rFonts w:ascii="Times New Roman" w:eastAsia="Times New Roman" w:hAnsi="Times New Roman" w:cs="Times New Roman"/>
                <w:color w:val="000000" w:themeColor="text1"/>
                <w:sz w:val="24"/>
                <w:szCs w:val="24"/>
              </w:rPr>
              <w:t>4</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32C9332B" w14:textId="211F0EE6"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0.25</w:t>
            </w:r>
            <w:r w:rsidR="0052042B" w:rsidRPr="00436C79">
              <w:rPr>
                <w:rFonts w:ascii="Times New Roman" w:eastAsia="Times New Roman" w:hAnsi="Times New Roman" w:cs="Times New Roman"/>
                <w:color w:val="000000" w:themeColor="text1"/>
                <w:sz w:val="24"/>
                <w:szCs w:val="24"/>
              </w:rPr>
              <w:t>2</w:t>
            </w:r>
          </w:p>
        </w:tc>
      </w:tr>
      <w:tr w:rsidR="147C7931" w:rsidRPr="00436C79" w14:paraId="59D7B3FE" w14:textId="77777777" w:rsidTr="007525EF">
        <w:trPr>
          <w:trHeight w:val="144"/>
        </w:trPr>
        <w:tc>
          <w:tcPr>
            <w:tcW w:w="5000" w:type="pct"/>
            <w:gridSpan w:val="5"/>
            <w:tcMar>
              <w:top w:w="15" w:type="dxa"/>
              <w:left w:w="15" w:type="dxa"/>
              <w:right w:w="15" w:type="dxa"/>
            </w:tcMar>
            <w:vAlign w:val="center"/>
          </w:tcPr>
          <w:p w14:paraId="4B8DB16C" w14:textId="2039B871"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 xml:space="preserve">Household wealth index </w:t>
            </w:r>
          </w:p>
        </w:tc>
      </w:tr>
      <w:tr w:rsidR="147C7931" w:rsidRPr="00436C79" w14:paraId="3B00F829" w14:textId="77777777" w:rsidTr="007525EF">
        <w:trPr>
          <w:trHeight w:val="144"/>
        </w:trPr>
        <w:tc>
          <w:tcPr>
            <w:tcW w:w="1369" w:type="pct"/>
            <w:tcMar>
              <w:top w:w="15" w:type="dxa"/>
              <w:left w:w="15" w:type="dxa"/>
              <w:right w:w="15" w:type="dxa"/>
            </w:tcMar>
            <w:vAlign w:val="center"/>
          </w:tcPr>
          <w:p w14:paraId="587B0974" w14:textId="7CD22C96"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Poor</w:t>
            </w:r>
          </w:p>
        </w:tc>
        <w:tc>
          <w:tcPr>
            <w:tcW w:w="1179" w:type="pct"/>
            <w:tcMar>
              <w:top w:w="15" w:type="dxa"/>
              <w:left w:w="15" w:type="dxa"/>
              <w:right w:w="15" w:type="dxa"/>
            </w:tcMar>
            <w:vAlign w:val="center"/>
          </w:tcPr>
          <w:p w14:paraId="795F9A8D" w14:textId="65CC51CF"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721" w:type="pct"/>
            <w:tcMar>
              <w:top w:w="15" w:type="dxa"/>
              <w:left w:w="15" w:type="dxa"/>
              <w:right w:w="15" w:type="dxa"/>
            </w:tcMar>
            <w:vAlign w:val="center"/>
          </w:tcPr>
          <w:p w14:paraId="66EAA436" w14:textId="5EFE4E9A"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1285" w:type="pct"/>
            <w:tcMar>
              <w:top w:w="15" w:type="dxa"/>
              <w:left w:w="15" w:type="dxa"/>
              <w:right w:w="15" w:type="dxa"/>
            </w:tcMar>
            <w:vAlign w:val="center"/>
          </w:tcPr>
          <w:p w14:paraId="38EBF12F" w14:textId="64249E8D"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446" w:type="pct"/>
            <w:tcMar>
              <w:top w:w="15" w:type="dxa"/>
              <w:left w:w="15" w:type="dxa"/>
              <w:right w:w="15" w:type="dxa"/>
            </w:tcMar>
            <w:vAlign w:val="center"/>
          </w:tcPr>
          <w:p w14:paraId="099AB616" w14:textId="0580E0F3"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r>
      <w:tr w:rsidR="147C7931" w:rsidRPr="00436C79" w14:paraId="7B059C33" w14:textId="77777777" w:rsidTr="007525EF">
        <w:trPr>
          <w:trHeight w:val="144"/>
        </w:trPr>
        <w:tc>
          <w:tcPr>
            <w:tcW w:w="1369" w:type="pct"/>
            <w:tcMar>
              <w:top w:w="15" w:type="dxa"/>
              <w:left w:w="15" w:type="dxa"/>
              <w:right w:w="15" w:type="dxa"/>
            </w:tcMar>
            <w:vAlign w:val="center"/>
          </w:tcPr>
          <w:p w14:paraId="7C48B53F" w14:textId="6206ECAF"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Middle</w:t>
            </w:r>
          </w:p>
        </w:tc>
        <w:tc>
          <w:tcPr>
            <w:tcW w:w="1179" w:type="pct"/>
            <w:tcMar>
              <w:top w:w="15" w:type="dxa"/>
              <w:left w:w="15" w:type="dxa"/>
              <w:right w:w="15" w:type="dxa"/>
            </w:tcMar>
            <w:vAlign w:val="center"/>
          </w:tcPr>
          <w:p w14:paraId="166B6FC2" w14:textId="7F6D4A91"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1.0</w:t>
            </w:r>
            <w:r w:rsidR="00D066CC" w:rsidRPr="00436C79">
              <w:rPr>
                <w:rFonts w:ascii="Times New Roman" w:eastAsia="Times New Roman" w:hAnsi="Times New Roman" w:cs="Times New Roman"/>
                <w:color w:val="000000" w:themeColor="text1"/>
                <w:sz w:val="24"/>
                <w:szCs w:val="24"/>
              </w:rPr>
              <w:t>5</w:t>
            </w:r>
            <w:r w:rsidRPr="00436C79">
              <w:rPr>
                <w:rFonts w:ascii="Times New Roman" w:eastAsia="Times New Roman" w:hAnsi="Times New Roman" w:cs="Times New Roman"/>
                <w:color w:val="000000" w:themeColor="text1"/>
                <w:sz w:val="24"/>
                <w:szCs w:val="24"/>
              </w:rPr>
              <w:t xml:space="preserve"> (0.6</w:t>
            </w:r>
            <w:r w:rsidR="00D066CC" w:rsidRPr="00436C79">
              <w:rPr>
                <w:rFonts w:ascii="Times New Roman" w:eastAsia="Times New Roman" w:hAnsi="Times New Roman" w:cs="Times New Roman"/>
                <w:color w:val="000000" w:themeColor="text1"/>
                <w:sz w:val="24"/>
                <w:szCs w:val="24"/>
              </w:rPr>
              <w:t>4</w:t>
            </w:r>
            <w:r w:rsidRPr="00436C79">
              <w:rPr>
                <w:rFonts w:ascii="Times New Roman" w:eastAsia="Times New Roman" w:hAnsi="Times New Roman" w:cs="Times New Roman"/>
                <w:color w:val="000000" w:themeColor="text1"/>
                <w:sz w:val="24"/>
                <w:szCs w:val="24"/>
              </w:rPr>
              <w:t>, 1.7</w:t>
            </w:r>
            <w:r w:rsidR="00D066CC" w:rsidRPr="00436C79">
              <w:rPr>
                <w:rFonts w:ascii="Times New Roman" w:eastAsia="Times New Roman" w:hAnsi="Times New Roman" w:cs="Times New Roman"/>
                <w:color w:val="000000" w:themeColor="text1"/>
                <w:sz w:val="24"/>
                <w:szCs w:val="24"/>
              </w:rPr>
              <w:t>4</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3DBA6D9B" w14:textId="10F5F432"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0.8</w:t>
            </w:r>
            <w:r w:rsidR="00D066CC"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4</w:t>
            </w:r>
          </w:p>
        </w:tc>
        <w:tc>
          <w:tcPr>
            <w:tcW w:w="1285" w:type="pct"/>
            <w:tcMar>
              <w:top w:w="15" w:type="dxa"/>
              <w:left w:w="15" w:type="dxa"/>
              <w:right w:w="15" w:type="dxa"/>
            </w:tcMar>
            <w:vAlign w:val="center"/>
          </w:tcPr>
          <w:p w14:paraId="2C88087F" w14:textId="23B0AC7B"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1.0</w:t>
            </w:r>
            <w:r w:rsidR="0052042B"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 xml:space="preserve"> (0.6</w:t>
            </w:r>
            <w:r w:rsidR="0052042B" w:rsidRPr="00436C79">
              <w:rPr>
                <w:rFonts w:ascii="Times New Roman" w:eastAsia="Times New Roman" w:hAnsi="Times New Roman" w:cs="Times New Roman"/>
                <w:color w:val="000000" w:themeColor="text1"/>
                <w:sz w:val="24"/>
                <w:szCs w:val="24"/>
              </w:rPr>
              <w:t>8</w:t>
            </w:r>
            <w:r w:rsidRPr="00436C79">
              <w:rPr>
                <w:rFonts w:ascii="Times New Roman" w:eastAsia="Times New Roman" w:hAnsi="Times New Roman" w:cs="Times New Roman"/>
                <w:color w:val="000000" w:themeColor="text1"/>
                <w:sz w:val="24"/>
                <w:szCs w:val="24"/>
              </w:rPr>
              <w:t>, 1.6</w:t>
            </w:r>
            <w:r w:rsidR="0052042B" w:rsidRPr="00436C79">
              <w:rPr>
                <w:rFonts w:ascii="Times New Roman" w:eastAsia="Times New Roman" w:hAnsi="Times New Roman" w:cs="Times New Roman"/>
                <w:color w:val="000000" w:themeColor="text1"/>
                <w:sz w:val="24"/>
                <w:szCs w:val="24"/>
              </w:rPr>
              <w:t>9</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4D9D62AB" w14:textId="48391DBD"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w:t>
            </w:r>
            <w:r w:rsidR="0052042B" w:rsidRPr="00436C79">
              <w:rPr>
                <w:rFonts w:ascii="Times New Roman" w:eastAsia="Times New Roman" w:hAnsi="Times New Roman" w:cs="Times New Roman"/>
                <w:color w:val="000000" w:themeColor="text1"/>
                <w:sz w:val="24"/>
                <w:szCs w:val="24"/>
              </w:rPr>
              <w:t>760</w:t>
            </w:r>
          </w:p>
        </w:tc>
      </w:tr>
      <w:tr w:rsidR="147C7931" w:rsidRPr="00436C79" w14:paraId="0A635A5F" w14:textId="77777777" w:rsidTr="007525EF">
        <w:trPr>
          <w:trHeight w:val="144"/>
        </w:trPr>
        <w:tc>
          <w:tcPr>
            <w:tcW w:w="1369" w:type="pct"/>
            <w:tcMar>
              <w:top w:w="15" w:type="dxa"/>
              <w:left w:w="15" w:type="dxa"/>
              <w:right w:w="15" w:type="dxa"/>
            </w:tcMar>
            <w:vAlign w:val="center"/>
          </w:tcPr>
          <w:p w14:paraId="673DB962" w14:textId="2B8AE613"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Rich</w:t>
            </w:r>
          </w:p>
        </w:tc>
        <w:tc>
          <w:tcPr>
            <w:tcW w:w="1179" w:type="pct"/>
            <w:tcMar>
              <w:top w:w="15" w:type="dxa"/>
              <w:left w:w="15" w:type="dxa"/>
              <w:right w:w="15" w:type="dxa"/>
            </w:tcMar>
            <w:vAlign w:val="center"/>
          </w:tcPr>
          <w:p w14:paraId="27BA5DC8" w14:textId="42D4DC1F"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1.6</w:t>
            </w:r>
            <w:r w:rsidR="00D066CC"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 xml:space="preserve"> (0.8</w:t>
            </w:r>
            <w:r w:rsidR="00D066CC" w:rsidRPr="00436C79">
              <w:rPr>
                <w:rFonts w:ascii="Times New Roman" w:eastAsia="Times New Roman" w:hAnsi="Times New Roman" w:cs="Times New Roman"/>
                <w:color w:val="000000" w:themeColor="text1"/>
                <w:sz w:val="24"/>
                <w:szCs w:val="24"/>
              </w:rPr>
              <w:t>8</w:t>
            </w:r>
            <w:r w:rsidRPr="00436C79">
              <w:rPr>
                <w:rFonts w:ascii="Times New Roman" w:eastAsia="Times New Roman" w:hAnsi="Times New Roman" w:cs="Times New Roman"/>
                <w:color w:val="000000" w:themeColor="text1"/>
                <w:sz w:val="24"/>
                <w:szCs w:val="24"/>
              </w:rPr>
              <w:t>, 3.1</w:t>
            </w:r>
            <w:r w:rsidR="00D066CC" w:rsidRPr="00436C79">
              <w:rPr>
                <w:rFonts w:ascii="Times New Roman" w:eastAsia="Times New Roman" w:hAnsi="Times New Roman" w:cs="Times New Roman"/>
                <w:color w:val="000000" w:themeColor="text1"/>
                <w:sz w:val="24"/>
                <w:szCs w:val="24"/>
              </w:rPr>
              <w:t>9</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07D350EB" w14:textId="49C4B94B"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0.1</w:t>
            </w:r>
            <w:r w:rsidR="00D066CC" w:rsidRPr="00436C79">
              <w:rPr>
                <w:rFonts w:ascii="Times New Roman" w:eastAsia="Times New Roman" w:hAnsi="Times New Roman" w:cs="Times New Roman"/>
                <w:color w:val="000000" w:themeColor="text1"/>
                <w:sz w:val="24"/>
                <w:szCs w:val="24"/>
              </w:rPr>
              <w:t>1</w:t>
            </w:r>
            <w:r w:rsidRPr="00436C79">
              <w:rPr>
                <w:rFonts w:ascii="Times New Roman" w:eastAsia="Times New Roman" w:hAnsi="Times New Roman" w:cs="Times New Roman"/>
                <w:color w:val="000000" w:themeColor="text1"/>
                <w:sz w:val="24"/>
                <w:szCs w:val="24"/>
              </w:rPr>
              <w:t>7</w:t>
            </w:r>
          </w:p>
        </w:tc>
        <w:tc>
          <w:tcPr>
            <w:tcW w:w="1285" w:type="pct"/>
            <w:tcMar>
              <w:top w:w="15" w:type="dxa"/>
              <w:left w:w="15" w:type="dxa"/>
              <w:right w:w="15" w:type="dxa"/>
            </w:tcMar>
            <w:vAlign w:val="center"/>
          </w:tcPr>
          <w:p w14:paraId="664221D4" w14:textId="6665ACCD"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w:t>
            </w:r>
            <w:r w:rsidR="0052042B" w:rsidRPr="00436C79">
              <w:rPr>
                <w:rFonts w:ascii="Times New Roman" w:eastAsia="Times New Roman" w:hAnsi="Times New Roman" w:cs="Times New Roman"/>
                <w:color w:val="000000" w:themeColor="text1"/>
                <w:sz w:val="24"/>
                <w:szCs w:val="24"/>
              </w:rPr>
              <w:t>63</w:t>
            </w:r>
            <w:r w:rsidRPr="00436C79">
              <w:rPr>
                <w:rFonts w:ascii="Times New Roman" w:eastAsia="Times New Roman" w:hAnsi="Times New Roman" w:cs="Times New Roman"/>
                <w:color w:val="000000" w:themeColor="text1"/>
                <w:sz w:val="24"/>
                <w:szCs w:val="24"/>
              </w:rPr>
              <w:t xml:space="preserve"> (0.</w:t>
            </w:r>
            <w:r w:rsidR="0052042B" w:rsidRPr="00436C79">
              <w:rPr>
                <w:rFonts w:ascii="Times New Roman" w:eastAsia="Times New Roman" w:hAnsi="Times New Roman" w:cs="Times New Roman"/>
                <w:color w:val="000000" w:themeColor="text1"/>
                <w:sz w:val="24"/>
                <w:szCs w:val="24"/>
              </w:rPr>
              <w:t>90</w:t>
            </w:r>
            <w:r w:rsidRPr="00436C79">
              <w:rPr>
                <w:rFonts w:ascii="Times New Roman" w:eastAsia="Times New Roman" w:hAnsi="Times New Roman" w:cs="Times New Roman"/>
                <w:color w:val="000000" w:themeColor="text1"/>
                <w:sz w:val="24"/>
                <w:szCs w:val="24"/>
              </w:rPr>
              <w:t>, 2.9</w:t>
            </w:r>
            <w:r w:rsidR="0052042B"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6369A56F" w14:textId="26C21037"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w:t>
            </w:r>
            <w:r w:rsidR="0052042B" w:rsidRPr="00436C79">
              <w:rPr>
                <w:rFonts w:ascii="Times New Roman" w:eastAsia="Times New Roman" w:hAnsi="Times New Roman" w:cs="Times New Roman"/>
                <w:color w:val="000000" w:themeColor="text1"/>
                <w:sz w:val="24"/>
                <w:szCs w:val="24"/>
              </w:rPr>
              <w:t>107</w:t>
            </w:r>
          </w:p>
        </w:tc>
      </w:tr>
      <w:tr w:rsidR="147C7931" w:rsidRPr="00436C79" w14:paraId="5127503D" w14:textId="77777777" w:rsidTr="007525EF">
        <w:trPr>
          <w:trHeight w:val="144"/>
        </w:trPr>
        <w:tc>
          <w:tcPr>
            <w:tcW w:w="1369" w:type="pct"/>
            <w:tcMar>
              <w:top w:w="15" w:type="dxa"/>
              <w:left w:w="15" w:type="dxa"/>
              <w:right w:w="15" w:type="dxa"/>
            </w:tcMar>
            <w:vAlign w:val="center"/>
          </w:tcPr>
          <w:p w14:paraId="2589CA16" w14:textId="3BD01E42"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Household has internet</w:t>
            </w:r>
          </w:p>
        </w:tc>
        <w:tc>
          <w:tcPr>
            <w:tcW w:w="1179" w:type="pct"/>
            <w:tcMar>
              <w:top w:w="15" w:type="dxa"/>
              <w:left w:w="15" w:type="dxa"/>
              <w:right w:w="15" w:type="dxa"/>
            </w:tcMar>
            <w:vAlign w:val="center"/>
          </w:tcPr>
          <w:p w14:paraId="5237F3D4" w14:textId="2A3FD494"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721" w:type="pct"/>
            <w:tcMar>
              <w:top w:w="15" w:type="dxa"/>
              <w:left w:w="15" w:type="dxa"/>
              <w:right w:w="15" w:type="dxa"/>
            </w:tcMar>
            <w:vAlign w:val="center"/>
          </w:tcPr>
          <w:p w14:paraId="6B7C610C" w14:textId="2FD69BE7"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1285" w:type="pct"/>
            <w:tcMar>
              <w:top w:w="15" w:type="dxa"/>
              <w:left w:w="15" w:type="dxa"/>
              <w:right w:w="15" w:type="dxa"/>
            </w:tcMar>
            <w:vAlign w:val="center"/>
          </w:tcPr>
          <w:p w14:paraId="4D7C6712" w14:textId="1126C20F"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446" w:type="pct"/>
            <w:tcMar>
              <w:top w:w="15" w:type="dxa"/>
              <w:left w:w="15" w:type="dxa"/>
              <w:right w:w="15" w:type="dxa"/>
            </w:tcMar>
            <w:vAlign w:val="center"/>
          </w:tcPr>
          <w:p w14:paraId="5295B70B" w14:textId="7A805321"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r>
      <w:tr w:rsidR="147C7931" w:rsidRPr="00436C79" w14:paraId="093089A5" w14:textId="77777777" w:rsidTr="007525EF">
        <w:trPr>
          <w:trHeight w:val="144"/>
        </w:trPr>
        <w:tc>
          <w:tcPr>
            <w:tcW w:w="1369" w:type="pct"/>
            <w:tcMar>
              <w:top w:w="15" w:type="dxa"/>
              <w:left w:w="15" w:type="dxa"/>
              <w:right w:w="15" w:type="dxa"/>
            </w:tcMar>
            <w:vAlign w:val="center"/>
          </w:tcPr>
          <w:p w14:paraId="15EBE445" w14:textId="752FB22A"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Yes</w:t>
            </w:r>
          </w:p>
        </w:tc>
        <w:tc>
          <w:tcPr>
            <w:tcW w:w="1179" w:type="pct"/>
            <w:tcMar>
              <w:top w:w="15" w:type="dxa"/>
              <w:left w:w="15" w:type="dxa"/>
              <w:right w:w="15" w:type="dxa"/>
            </w:tcMar>
            <w:vAlign w:val="center"/>
          </w:tcPr>
          <w:p w14:paraId="4DB4CCF8" w14:textId="51B49B70"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721" w:type="pct"/>
            <w:tcMar>
              <w:top w:w="15" w:type="dxa"/>
              <w:left w:w="15" w:type="dxa"/>
              <w:right w:w="15" w:type="dxa"/>
            </w:tcMar>
            <w:vAlign w:val="center"/>
          </w:tcPr>
          <w:p w14:paraId="768DE5CE" w14:textId="5AE139D5"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1285" w:type="pct"/>
            <w:tcMar>
              <w:top w:w="15" w:type="dxa"/>
              <w:left w:w="15" w:type="dxa"/>
              <w:right w:w="15" w:type="dxa"/>
            </w:tcMar>
            <w:vAlign w:val="center"/>
          </w:tcPr>
          <w:p w14:paraId="1377050B" w14:textId="3612F56C"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446" w:type="pct"/>
            <w:tcMar>
              <w:top w:w="15" w:type="dxa"/>
              <w:left w:w="15" w:type="dxa"/>
              <w:right w:w="15" w:type="dxa"/>
            </w:tcMar>
            <w:vAlign w:val="center"/>
          </w:tcPr>
          <w:p w14:paraId="0B14D7E0" w14:textId="332AFA70"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r>
      <w:tr w:rsidR="147C7931" w:rsidRPr="00436C79" w14:paraId="60BD7E71" w14:textId="77777777" w:rsidTr="007525EF">
        <w:trPr>
          <w:trHeight w:val="144"/>
        </w:trPr>
        <w:tc>
          <w:tcPr>
            <w:tcW w:w="1369" w:type="pct"/>
            <w:tcMar>
              <w:top w:w="15" w:type="dxa"/>
              <w:left w:w="15" w:type="dxa"/>
              <w:right w:w="15" w:type="dxa"/>
            </w:tcMar>
            <w:vAlign w:val="center"/>
          </w:tcPr>
          <w:p w14:paraId="0A7C3DD3" w14:textId="348CDC53"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No</w:t>
            </w:r>
          </w:p>
        </w:tc>
        <w:tc>
          <w:tcPr>
            <w:tcW w:w="1179" w:type="pct"/>
            <w:tcMar>
              <w:top w:w="15" w:type="dxa"/>
              <w:left w:w="15" w:type="dxa"/>
              <w:right w:w="15" w:type="dxa"/>
            </w:tcMar>
            <w:vAlign w:val="center"/>
          </w:tcPr>
          <w:p w14:paraId="54DD61E9" w14:textId="19586714"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1.3</w:t>
            </w:r>
            <w:r w:rsidR="00D066CC" w:rsidRPr="00436C79">
              <w:rPr>
                <w:rFonts w:ascii="Times New Roman" w:eastAsia="Times New Roman" w:hAnsi="Times New Roman" w:cs="Times New Roman"/>
                <w:color w:val="000000" w:themeColor="text1"/>
                <w:sz w:val="24"/>
                <w:szCs w:val="24"/>
              </w:rPr>
              <w:t>5</w:t>
            </w:r>
            <w:r w:rsidRPr="00436C79">
              <w:rPr>
                <w:rFonts w:ascii="Times New Roman" w:eastAsia="Times New Roman" w:hAnsi="Times New Roman" w:cs="Times New Roman"/>
                <w:color w:val="000000" w:themeColor="text1"/>
                <w:sz w:val="24"/>
                <w:szCs w:val="24"/>
              </w:rPr>
              <w:t xml:space="preserve"> (0.7</w:t>
            </w:r>
            <w:r w:rsidR="00D066CC"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 2.</w:t>
            </w:r>
            <w:r w:rsidR="00D066CC" w:rsidRPr="00436C79">
              <w:rPr>
                <w:rFonts w:ascii="Times New Roman" w:eastAsia="Times New Roman" w:hAnsi="Times New Roman" w:cs="Times New Roman"/>
                <w:color w:val="000000" w:themeColor="text1"/>
                <w:sz w:val="24"/>
                <w:szCs w:val="24"/>
              </w:rPr>
              <w:t>39</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7DCAA811" w14:textId="4969206D"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0.29</w:t>
            </w:r>
            <w:r w:rsidR="00D066CC" w:rsidRPr="00436C79">
              <w:rPr>
                <w:rFonts w:ascii="Times New Roman" w:eastAsia="Times New Roman" w:hAnsi="Times New Roman" w:cs="Times New Roman"/>
                <w:color w:val="000000" w:themeColor="text1"/>
                <w:sz w:val="24"/>
                <w:szCs w:val="24"/>
              </w:rPr>
              <w:t>9</w:t>
            </w:r>
          </w:p>
        </w:tc>
        <w:tc>
          <w:tcPr>
            <w:tcW w:w="1285" w:type="pct"/>
            <w:tcMar>
              <w:top w:w="15" w:type="dxa"/>
              <w:left w:w="15" w:type="dxa"/>
              <w:right w:w="15" w:type="dxa"/>
            </w:tcMar>
            <w:vAlign w:val="center"/>
          </w:tcPr>
          <w:p w14:paraId="173AA419" w14:textId="6505787D"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1.34 (0.7</w:t>
            </w:r>
            <w:r w:rsidR="0052042B" w:rsidRPr="00436C79">
              <w:rPr>
                <w:rFonts w:ascii="Times New Roman" w:eastAsia="Times New Roman" w:hAnsi="Times New Roman" w:cs="Times New Roman"/>
                <w:color w:val="000000" w:themeColor="text1"/>
                <w:sz w:val="24"/>
                <w:szCs w:val="24"/>
              </w:rPr>
              <w:t>8</w:t>
            </w:r>
            <w:r w:rsidRPr="00436C79">
              <w:rPr>
                <w:rFonts w:ascii="Times New Roman" w:eastAsia="Times New Roman" w:hAnsi="Times New Roman" w:cs="Times New Roman"/>
                <w:color w:val="000000" w:themeColor="text1"/>
                <w:sz w:val="24"/>
                <w:szCs w:val="24"/>
              </w:rPr>
              <w:t>, 2.2</w:t>
            </w:r>
            <w:r w:rsidR="0052042B" w:rsidRPr="00436C79">
              <w:rPr>
                <w:rFonts w:ascii="Times New Roman" w:eastAsia="Times New Roman" w:hAnsi="Times New Roman" w:cs="Times New Roman"/>
                <w:color w:val="000000" w:themeColor="text1"/>
                <w:sz w:val="24"/>
                <w:szCs w:val="24"/>
              </w:rPr>
              <w:t>8</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754DFDDD" w14:textId="098DB68B"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0.28</w:t>
            </w:r>
            <w:r w:rsidR="0052042B" w:rsidRPr="00436C79">
              <w:rPr>
                <w:rFonts w:ascii="Times New Roman" w:eastAsia="Times New Roman" w:hAnsi="Times New Roman" w:cs="Times New Roman"/>
                <w:color w:val="000000" w:themeColor="text1"/>
                <w:sz w:val="24"/>
                <w:szCs w:val="24"/>
              </w:rPr>
              <w:t>8</w:t>
            </w:r>
          </w:p>
        </w:tc>
      </w:tr>
      <w:tr w:rsidR="147C7931" w:rsidRPr="00436C79" w14:paraId="2DA8EB88" w14:textId="77777777" w:rsidTr="007525EF">
        <w:trPr>
          <w:trHeight w:val="144"/>
        </w:trPr>
        <w:tc>
          <w:tcPr>
            <w:tcW w:w="1369" w:type="pct"/>
            <w:tcMar>
              <w:top w:w="15" w:type="dxa"/>
              <w:left w:w="15" w:type="dxa"/>
              <w:right w:w="15" w:type="dxa"/>
            </w:tcMar>
            <w:vAlign w:val="center"/>
          </w:tcPr>
          <w:p w14:paraId="0392BA8E" w14:textId="074A9CCD"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Type of toilet facility</w:t>
            </w:r>
          </w:p>
        </w:tc>
        <w:tc>
          <w:tcPr>
            <w:tcW w:w="1179" w:type="pct"/>
            <w:tcMar>
              <w:top w:w="15" w:type="dxa"/>
              <w:left w:w="15" w:type="dxa"/>
              <w:right w:w="15" w:type="dxa"/>
            </w:tcMar>
            <w:vAlign w:val="center"/>
          </w:tcPr>
          <w:p w14:paraId="47E764FE" w14:textId="620FCF56"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721" w:type="pct"/>
            <w:tcMar>
              <w:top w:w="15" w:type="dxa"/>
              <w:left w:w="15" w:type="dxa"/>
              <w:right w:w="15" w:type="dxa"/>
            </w:tcMar>
            <w:vAlign w:val="center"/>
          </w:tcPr>
          <w:p w14:paraId="669B153A" w14:textId="379155CD"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1285" w:type="pct"/>
            <w:tcMar>
              <w:top w:w="15" w:type="dxa"/>
              <w:left w:w="15" w:type="dxa"/>
              <w:right w:w="15" w:type="dxa"/>
            </w:tcMar>
            <w:vAlign w:val="center"/>
          </w:tcPr>
          <w:p w14:paraId="24E80FA9" w14:textId="16325FA7"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446" w:type="pct"/>
            <w:tcMar>
              <w:top w:w="15" w:type="dxa"/>
              <w:left w:w="15" w:type="dxa"/>
              <w:right w:w="15" w:type="dxa"/>
            </w:tcMar>
            <w:vAlign w:val="center"/>
          </w:tcPr>
          <w:p w14:paraId="6C096C35" w14:textId="30C161E4"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r>
      <w:tr w:rsidR="147C7931" w:rsidRPr="00436C79" w14:paraId="6D953341" w14:textId="77777777" w:rsidTr="007525EF">
        <w:trPr>
          <w:trHeight w:val="144"/>
        </w:trPr>
        <w:tc>
          <w:tcPr>
            <w:tcW w:w="1369" w:type="pct"/>
            <w:tcMar>
              <w:top w:w="15" w:type="dxa"/>
              <w:left w:w="15" w:type="dxa"/>
              <w:right w:w="15" w:type="dxa"/>
            </w:tcMar>
            <w:vAlign w:val="center"/>
          </w:tcPr>
          <w:p w14:paraId="7ACD710E" w14:textId="6B6E1025"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Improved</w:t>
            </w:r>
          </w:p>
        </w:tc>
        <w:tc>
          <w:tcPr>
            <w:tcW w:w="1179" w:type="pct"/>
            <w:tcMar>
              <w:top w:w="15" w:type="dxa"/>
              <w:left w:w="15" w:type="dxa"/>
              <w:right w:w="15" w:type="dxa"/>
            </w:tcMar>
            <w:vAlign w:val="center"/>
          </w:tcPr>
          <w:p w14:paraId="642C587C" w14:textId="3BC967DE"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721" w:type="pct"/>
            <w:tcMar>
              <w:top w:w="15" w:type="dxa"/>
              <w:left w:w="15" w:type="dxa"/>
              <w:right w:w="15" w:type="dxa"/>
            </w:tcMar>
            <w:vAlign w:val="center"/>
          </w:tcPr>
          <w:p w14:paraId="374DB2A8" w14:textId="66DE9CAA"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1285" w:type="pct"/>
            <w:tcMar>
              <w:top w:w="15" w:type="dxa"/>
              <w:left w:w="15" w:type="dxa"/>
              <w:right w:w="15" w:type="dxa"/>
            </w:tcMar>
            <w:vAlign w:val="center"/>
          </w:tcPr>
          <w:p w14:paraId="13576DA7" w14:textId="251EBB35"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446" w:type="pct"/>
            <w:tcMar>
              <w:top w:w="15" w:type="dxa"/>
              <w:left w:w="15" w:type="dxa"/>
              <w:right w:w="15" w:type="dxa"/>
            </w:tcMar>
            <w:vAlign w:val="center"/>
          </w:tcPr>
          <w:p w14:paraId="5CBA0A52" w14:textId="7F7D5B3C"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r>
      <w:tr w:rsidR="147C7931" w:rsidRPr="00436C79" w14:paraId="5541252B" w14:textId="77777777" w:rsidTr="007525EF">
        <w:trPr>
          <w:trHeight w:val="144"/>
        </w:trPr>
        <w:tc>
          <w:tcPr>
            <w:tcW w:w="1369" w:type="pct"/>
            <w:tcMar>
              <w:top w:w="15" w:type="dxa"/>
              <w:left w:w="15" w:type="dxa"/>
              <w:right w:w="15" w:type="dxa"/>
            </w:tcMar>
            <w:vAlign w:val="center"/>
          </w:tcPr>
          <w:p w14:paraId="78206D25" w14:textId="3BE81BA0"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Unimproved</w:t>
            </w:r>
          </w:p>
        </w:tc>
        <w:tc>
          <w:tcPr>
            <w:tcW w:w="1179" w:type="pct"/>
            <w:tcMar>
              <w:top w:w="15" w:type="dxa"/>
              <w:left w:w="15" w:type="dxa"/>
              <w:right w:w="15" w:type="dxa"/>
            </w:tcMar>
            <w:vAlign w:val="center"/>
          </w:tcPr>
          <w:p w14:paraId="5E9E868E" w14:textId="06692872"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1.4</w:t>
            </w:r>
            <w:r w:rsidR="00D066CC" w:rsidRPr="00436C79">
              <w:rPr>
                <w:rFonts w:ascii="Times New Roman" w:eastAsia="Times New Roman" w:hAnsi="Times New Roman" w:cs="Times New Roman"/>
                <w:color w:val="000000" w:themeColor="text1"/>
                <w:sz w:val="24"/>
                <w:szCs w:val="24"/>
              </w:rPr>
              <w:t>5</w:t>
            </w:r>
            <w:r w:rsidRPr="00436C79">
              <w:rPr>
                <w:rFonts w:ascii="Times New Roman" w:eastAsia="Times New Roman" w:hAnsi="Times New Roman" w:cs="Times New Roman"/>
                <w:color w:val="000000" w:themeColor="text1"/>
                <w:sz w:val="24"/>
                <w:szCs w:val="24"/>
              </w:rPr>
              <w:t xml:space="preserve"> (0.9</w:t>
            </w:r>
            <w:r w:rsidR="00D066CC"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 2.2</w:t>
            </w:r>
            <w:r w:rsidR="00D066CC"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w:t>
            </w:r>
          </w:p>
        </w:tc>
        <w:tc>
          <w:tcPr>
            <w:tcW w:w="721" w:type="pct"/>
            <w:tcMar>
              <w:top w:w="15" w:type="dxa"/>
              <w:left w:w="15" w:type="dxa"/>
              <w:right w:w="15" w:type="dxa"/>
            </w:tcMar>
            <w:vAlign w:val="center"/>
          </w:tcPr>
          <w:p w14:paraId="2AD7A241" w14:textId="24DB9401"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w:t>
            </w:r>
            <w:r w:rsidR="00D066CC" w:rsidRPr="00436C79">
              <w:rPr>
                <w:rFonts w:ascii="Times New Roman" w:eastAsia="Times New Roman" w:hAnsi="Times New Roman" w:cs="Times New Roman"/>
                <w:color w:val="000000" w:themeColor="text1"/>
                <w:sz w:val="24"/>
                <w:szCs w:val="24"/>
              </w:rPr>
              <w:t>104</w:t>
            </w:r>
          </w:p>
        </w:tc>
        <w:tc>
          <w:tcPr>
            <w:tcW w:w="1285" w:type="pct"/>
            <w:tcMar>
              <w:top w:w="15" w:type="dxa"/>
              <w:left w:w="15" w:type="dxa"/>
              <w:right w:w="15" w:type="dxa"/>
            </w:tcMar>
            <w:vAlign w:val="center"/>
          </w:tcPr>
          <w:p w14:paraId="134397E6" w14:textId="7A9CB6C2"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1.4</w:t>
            </w:r>
            <w:r w:rsidR="0052042B" w:rsidRPr="00436C79">
              <w:rPr>
                <w:rFonts w:ascii="Times New Roman" w:eastAsia="Times New Roman" w:hAnsi="Times New Roman" w:cs="Times New Roman"/>
                <w:color w:val="000000" w:themeColor="text1"/>
                <w:sz w:val="24"/>
                <w:szCs w:val="24"/>
              </w:rPr>
              <w:t>0</w:t>
            </w:r>
            <w:r w:rsidRPr="00436C79">
              <w:rPr>
                <w:rFonts w:ascii="Times New Roman" w:eastAsia="Times New Roman" w:hAnsi="Times New Roman" w:cs="Times New Roman"/>
                <w:color w:val="000000" w:themeColor="text1"/>
                <w:sz w:val="24"/>
                <w:szCs w:val="24"/>
              </w:rPr>
              <w:t xml:space="preserve"> (0.9</w:t>
            </w:r>
            <w:r w:rsidR="0052042B"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 2.</w:t>
            </w:r>
            <w:r w:rsidR="0052042B" w:rsidRPr="00436C79">
              <w:rPr>
                <w:rFonts w:ascii="Times New Roman" w:eastAsia="Times New Roman" w:hAnsi="Times New Roman" w:cs="Times New Roman"/>
                <w:color w:val="000000" w:themeColor="text1"/>
                <w:sz w:val="24"/>
                <w:szCs w:val="24"/>
              </w:rPr>
              <w:t>09</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18F322E6" w14:textId="7532AE29"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w:t>
            </w:r>
            <w:r w:rsidR="0052042B" w:rsidRPr="00436C79">
              <w:rPr>
                <w:rFonts w:ascii="Times New Roman" w:eastAsia="Times New Roman" w:hAnsi="Times New Roman" w:cs="Times New Roman"/>
                <w:color w:val="000000" w:themeColor="text1"/>
                <w:sz w:val="24"/>
                <w:szCs w:val="24"/>
              </w:rPr>
              <w:t>105</w:t>
            </w:r>
          </w:p>
        </w:tc>
      </w:tr>
      <w:tr w:rsidR="147C7931" w:rsidRPr="00436C79" w14:paraId="1A517645" w14:textId="77777777" w:rsidTr="007525EF">
        <w:trPr>
          <w:trHeight w:val="144"/>
        </w:trPr>
        <w:tc>
          <w:tcPr>
            <w:tcW w:w="1369" w:type="pct"/>
            <w:tcMar>
              <w:top w:w="15" w:type="dxa"/>
              <w:left w:w="15" w:type="dxa"/>
              <w:right w:w="15" w:type="dxa"/>
            </w:tcMar>
            <w:vAlign w:val="center"/>
          </w:tcPr>
          <w:p w14:paraId="214B4037" w14:textId="3CDEE806"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Salt iodization</w:t>
            </w:r>
          </w:p>
        </w:tc>
        <w:tc>
          <w:tcPr>
            <w:tcW w:w="1179" w:type="pct"/>
            <w:tcMar>
              <w:top w:w="15" w:type="dxa"/>
              <w:left w:w="15" w:type="dxa"/>
              <w:right w:w="15" w:type="dxa"/>
            </w:tcMar>
            <w:vAlign w:val="center"/>
          </w:tcPr>
          <w:p w14:paraId="043F1CC0" w14:textId="4C0DE549"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721" w:type="pct"/>
            <w:tcMar>
              <w:top w:w="15" w:type="dxa"/>
              <w:left w:w="15" w:type="dxa"/>
              <w:right w:w="15" w:type="dxa"/>
            </w:tcMar>
            <w:vAlign w:val="center"/>
          </w:tcPr>
          <w:p w14:paraId="3C97CAE9" w14:textId="2243343C"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1285" w:type="pct"/>
            <w:tcMar>
              <w:top w:w="15" w:type="dxa"/>
              <w:left w:w="15" w:type="dxa"/>
              <w:right w:w="15" w:type="dxa"/>
            </w:tcMar>
            <w:vAlign w:val="center"/>
          </w:tcPr>
          <w:p w14:paraId="1AC5AFC4" w14:textId="49FC6EDD"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c>
          <w:tcPr>
            <w:tcW w:w="446" w:type="pct"/>
            <w:tcMar>
              <w:top w:w="15" w:type="dxa"/>
              <w:left w:w="15" w:type="dxa"/>
              <w:right w:w="15" w:type="dxa"/>
            </w:tcMar>
            <w:vAlign w:val="center"/>
          </w:tcPr>
          <w:p w14:paraId="6B9CC3F6" w14:textId="6DFEEB12"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r>
      <w:tr w:rsidR="147C7931" w:rsidRPr="00436C79" w14:paraId="2B85C3C9" w14:textId="77777777" w:rsidTr="007525EF">
        <w:trPr>
          <w:trHeight w:val="144"/>
        </w:trPr>
        <w:tc>
          <w:tcPr>
            <w:tcW w:w="1369" w:type="pct"/>
            <w:tcMar>
              <w:top w:w="15" w:type="dxa"/>
              <w:left w:w="15" w:type="dxa"/>
              <w:right w:w="15" w:type="dxa"/>
            </w:tcMar>
            <w:vAlign w:val="center"/>
          </w:tcPr>
          <w:p w14:paraId="2B716F9F" w14:textId="388D69A2"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No</w:t>
            </w:r>
          </w:p>
        </w:tc>
        <w:tc>
          <w:tcPr>
            <w:tcW w:w="1179" w:type="pct"/>
            <w:tcMar>
              <w:top w:w="15" w:type="dxa"/>
              <w:left w:w="15" w:type="dxa"/>
              <w:right w:w="15" w:type="dxa"/>
            </w:tcMar>
            <w:vAlign w:val="center"/>
          </w:tcPr>
          <w:p w14:paraId="078A760D" w14:textId="056001FF"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721" w:type="pct"/>
            <w:tcMar>
              <w:top w:w="15" w:type="dxa"/>
              <w:left w:w="15" w:type="dxa"/>
              <w:right w:w="15" w:type="dxa"/>
            </w:tcMar>
            <w:vAlign w:val="center"/>
          </w:tcPr>
          <w:p w14:paraId="31A18936" w14:textId="2EDD5108"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1285" w:type="pct"/>
            <w:tcMar>
              <w:top w:w="15" w:type="dxa"/>
              <w:left w:w="15" w:type="dxa"/>
              <w:right w:w="15" w:type="dxa"/>
            </w:tcMar>
            <w:vAlign w:val="center"/>
          </w:tcPr>
          <w:p w14:paraId="405FA6DD" w14:textId="3126BCC4"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446" w:type="pct"/>
            <w:tcMar>
              <w:top w:w="15" w:type="dxa"/>
              <w:left w:w="15" w:type="dxa"/>
              <w:right w:w="15" w:type="dxa"/>
            </w:tcMar>
            <w:vAlign w:val="center"/>
          </w:tcPr>
          <w:p w14:paraId="32CF9F34" w14:textId="45D4D42B"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r>
      <w:tr w:rsidR="147C7931" w:rsidRPr="00436C79" w14:paraId="152FA54A" w14:textId="77777777" w:rsidTr="007525EF">
        <w:trPr>
          <w:trHeight w:val="144"/>
        </w:trPr>
        <w:tc>
          <w:tcPr>
            <w:tcW w:w="1369" w:type="pct"/>
            <w:tcBorders>
              <w:bottom w:val="none" w:sz="12" w:space="0" w:color="000000" w:themeColor="text1"/>
            </w:tcBorders>
            <w:tcMar>
              <w:top w:w="15" w:type="dxa"/>
              <w:left w:w="15" w:type="dxa"/>
              <w:right w:w="15" w:type="dxa"/>
            </w:tcMar>
            <w:vAlign w:val="center"/>
          </w:tcPr>
          <w:p w14:paraId="48835DDE" w14:textId="6EE7EB35"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Yes</w:t>
            </w:r>
          </w:p>
        </w:tc>
        <w:tc>
          <w:tcPr>
            <w:tcW w:w="1179" w:type="pct"/>
            <w:tcBorders>
              <w:bottom w:val="none" w:sz="12" w:space="0" w:color="000000" w:themeColor="text1"/>
            </w:tcBorders>
            <w:tcMar>
              <w:top w:w="15" w:type="dxa"/>
              <w:left w:w="15" w:type="dxa"/>
              <w:right w:w="15" w:type="dxa"/>
            </w:tcMar>
            <w:vAlign w:val="center"/>
          </w:tcPr>
          <w:p w14:paraId="174F2E91" w14:textId="06A804AD" w:rsidR="147C7931" w:rsidRPr="00436C79" w:rsidRDefault="147C7931"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0.8</w:t>
            </w:r>
            <w:r w:rsidR="00D066CC" w:rsidRPr="00436C79">
              <w:rPr>
                <w:rFonts w:ascii="Times New Roman" w:eastAsia="Times New Roman" w:hAnsi="Times New Roman" w:cs="Times New Roman"/>
                <w:color w:val="000000" w:themeColor="text1"/>
                <w:sz w:val="24"/>
                <w:szCs w:val="24"/>
              </w:rPr>
              <w:t>6</w:t>
            </w:r>
            <w:r w:rsidRPr="00436C79">
              <w:rPr>
                <w:rFonts w:ascii="Times New Roman" w:eastAsia="Times New Roman" w:hAnsi="Times New Roman" w:cs="Times New Roman"/>
                <w:color w:val="000000" w:themeColor="text1"/>
                <w:sz w:val="24"/>
                <w:szCs w:val="24"/>
              </w:rPr>
              <w:t xml:space="preserve"> (0.5</w:t>
            </w:r>
            <w:r w:rsidR="00D066CC" w:rsidRPr="00436C79">
              <w:rPr>
                <w:rFonts w:ascii="Times New Roman" w:eastAsia="Times New Roman" w:hAnsi="Times New Roman" w:cs="Times New Roman"/>
                <w:color w:val="000000" w:themeColor="text1"/>
                <w:sz w:val="24"/>
                <w:szCs w:val="24"/>
              </w:rPr>
              <w:t>5</w:t>
            </w:r>
            <w:r w:rsidRPr="00436C79">
              <w:rPr>
                <w:rFonts w:ascii="Times New Roman" w:eastAsia="Times New Roman" w:hAnsi="Times New Roman" w:cs="Times New Roman"/>
                <w:color w:val="000000" w:themeColor="text1"/>
                <w:sz w:val="24"/>
                <w:szCs w:val="24"/>
              </w:rPr>
              <w:t>, 1.3</w:t>
            </w:r>
            <w:r w:rsidR="00D066CC" w:rsidRPr="00436C79">
              <w:rPr>
                <w:rFonts w:ascii="Times New Roman" w:eastAsia="Times New Roman" w:hAnsi="Times New Roman" w:cs="Times New Roman"/>
                <w:color w:val="000000" w:themeColor="text1"/>
                <w:sz w:val="24"/>
                <w:szCs w:val="24"/>
              </w:rPr>
              <w:t>3</w:t>
            </w:r>
            <w:r w:rsidRPr="00436C79">
              <w:rPr>
                <w:rFonts w:ascii="Times New Roman" w:eastAsia="Times New Roman" w:hAnsi="Times New Roman" w:cs="Times New Roman"/>
                <w:color w:val="000000" w:themeColor="text1"/>
                <w:sz w:val="24"/>
                <w:szCs w:val="24"/>
              </w:rPr>
              <w:t>)</w:t>
            </w:r>
          </w:p>
        </w:tc>
        <w:tc>
          <w:tcPr>
            <w:tcW w:w="721" w:type="pct"/>
            <w:tcBorders>
              <w:bottom w:val="none" w:sz="12" w:space="0" w:color="000000" w:themeColor="text1"/>
            </w:tcBorders>
            <w:tcMar>
              <w:top w:w="15" w:type="dxa"/>
              <w:left w:w="15" w:type="dxa"/>
              <w:right w:w="15" w:type="dxa"/>
            </w:tcMar>
            <w:vAlign w:val="center"/>
          </w:tcPr>
          <w:p w14:paraId="4DEFC1C2" w14:textId="72B2D795"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w:t>
            </w:r>
            <w:r w:rsidR="00D066CC" w:rsidRPr="00436C79">
              <w:rPr>
                <w:rFonts w:ascii="Times New Roman" w:eastAsia="Times New Roman" w:hAnsi="Times New Roman" w:cs="Times New Roman"/>
                <w:color w:val="000000" w:themeColor="text1"/>
                <w:sz w:val="24"/>
                <w:szCs w:val="24"/>
              </w:rPr>
              <w:t>485</w:t>
            </w:r>
          </w:p>
        </w:tc>
        <w:tc>
          <w:tcPr>
            <w:tcW w:w="1285" w:type="pct"/>
            <w:tcBorders>
              <w:bottom w:val="none" w:sz="12" w:space="0" w:color="000000" w:themeColor="text1"/>
            </w:tcBorders>
            <w:tcMar>
              <w:top w:w="15" w:type="dxa"/>
              <w:left w:w="15" w:type="dxa"/>
              <w:right w:w="15" w:type="dxa"/>
            </w:tcMar>
            <w:vAlign w:val="center"/>
          </w:tcPr>
          <w:p w14:paraId="64318D97" w14:textId="5FB4C288" w:rsidR="147C7931" w:rsidRPr="00436C79" w:rsidRDefault="147C7931"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0.8</w:t>
            </w:r>
            <w:r w:rsidR="0052042B" w:rsidRPr="00436C79">
              <w:rPr>
                <w:rFonts w:ascii="Times New Roman" w:eastAsia="Times New Roman" w:hAnsi="Times New Roman" w:cs="Times New Roman"/>
                <w:color w:val="000000" w:themeColor="text1"/>
                <w:sz w:val="24"/>
                <w:szCs w:val="24"/>
              </w:rPr>
              <w:t>7</w:t>
            </w:r>
            <w:r w:rsidRPr="00436C79">
              <w:rPr>
                <w:rFonts w:ascii="Times New Roman" w:eastAsia="Times New Roman" w:hAnsi="Times New Roman" w:cs="Times New Roman"/>
                <w:color w:val="000000" w:themeColor="text1"/>
                <w:sz w:val="24"/>
                <w:szCs w:val="24"/>
              </w:rPr>
              <w:t xml:space="preserve"> (0.5</w:t>
            </w:r>
            <w:r w:rsidR="0052042B" w:rsidRPr="00436C79">
              <w:rPr>
                <w:rFonts w:ascii="Times New Roman" w:eastAsia="Times New Roman" w:hAnsi="Times New Roman" w:cs="Times New Roman"/>
                <w:color w:val="000000" w:themeColor="text1"/>
                <w:sz w:val="24"/>
                <w:szCs w:val="24"/>
              </w:rPr>
              <w:t>8</w:t>
            </w:r>
            <w:r w:rsidRPr="00436C79">
              <w:rPr>
                <w:rFonts w:ascii="Times New Roman" w:eastAsia="Times New Roman" w:hAnsi="Times New Roman" w:cs="Times New Roman"/>
                <w:color w:val="000000" w:themeColor="text1"/>
                <w:sz w:val="24"/>
                <w:szCs w:val="24"/>
              </w:rPr>
              <w:t>, 1.3</w:t>
            </w:r>
            <w:r w:rsidR="0052042B" w:rsidRPr="00436C79">
              <w:rPr>
                <w:rFonts w:ascii="Times New Roman" w:eastAsia="Times New Roman" w:hAnsi="Times New Roman" w:cs="Times New Roman"/>
                <w:color w:val="000000" w:themeColor="text1"/>
                <w:sz w:val="24"/>
                <w:szCs w:val="24"/>
              </w:rPr>
              <w:t>0</w:t>
            </w:r>
            <w:r w:rsidRPr="00436C79">
              <w:rPr>
                <w:rFonts w:ascii="Times New Roman" w:eastAsia="Times New Roman" w:hAnsi="Times New Roman" w:cs="Times New Roman"/>
                <w:color w:val="000000" w:themeColor="text1"/>
                <w:sz w:val="24"/>
                <w:szCs w:val="24"/>
              </w:rPr>
              <w:t>)</w:t>
            </w:r>
          </w:p>
        </w:tc>
        <w:tc>
          <w:tcPr>
            <w:tcW w:w="446" w:type="pct"/>
            <w:tcMar>
              <w:top w:w="15" w:type="dxa"/>
              <w:left w:w="15" w:type="dxa"/>
              <w:right w:w="15" w:type="dxa"/>
            </w:tcMar>
            <w:vAlign w:val="center"/>
          </w:tcPr>
          <w:p w14:paraId="12DEB19C" w14:textId="0FDF225A" w:rsidR="147C7931" w:rsidRPr="00436C79" w:rsidRDefault="5330EFE0"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0.</w:t>
            </w:r>
            <w:r w:rsidR="0052042B" w:rsidRPr="00436C79">
              <w:rPr>
                <w:rFonts w:ascii="Times New Roman" w:eastAsia="Times New Roman" w:hAnsi="Times New Roman" w:cs="Times New Roman"/>
                <w:color w:val="000000" w:themeColor="text1"/>
                <w:sz w:val="24"/>
                <w:szCs w:val="24"/>
              </w:rPr>
              <w:t>505</w:t>
            </w:r>
          </w:p>
        </w:tc>
      </w:tr>
      <w:tr w:rsidR="00D066CC" w:rsidRPr="00436C79" w14:paraId="4C73128C" w14:textId="77777777" w:rsidTr="007525EF">
        <w:trPr>
          <w:trHeight w:val="144"/>
        </w:trPr>
        <w:tc>
          <w:tcPr>
            <w:tcW w:w="1369" w:type="pct"/>
            <w:tcBorders>
              <w:bottom w:val="none" w:sz="12" w:space="0" w:color="000000" w:themeColor="text1"/>
            </w:tcBorders>
            <w:tcMar>
              <w:top w:w="15" w:type="dxa"/>
              <w:left w:w="15" w:type="dxa"/>
              <w:right w:w="15" w:type="dxa"/>
            </w:tcMar>
            <w:vAlign w:val="center"/>
          </w:tcPr>
          <w:p w14:paraId="78D77BF3" w14:textId="38147A7B" w:rsidR="00D066CC" w:rsidRPr="00436C79" w:rsidRDefault="00D066CC" w:rsidP="007525EF">
            <w:pPr>
              <w:spacing w:after="0" w:line="276" w:lineRule="auto"/>
              <w:rPr>
                <w:rFonts w:ascii="Times New Roman" w:eastAsia="Times New Roman" w:hAnsi="Times New Roman" w:cs="Times New Roman"/>
                <w:b/>
                <w:bCs/>
                <w:color w:val="000000" w:themeColor="text1"/>
                <w:sz w:val="24"/>
                <w:szCs w:val="24"/>
              </w:rPr>
            </w:pPr>
            <w:r w:rsidRPr="00436C79">
              <w:rPr>
                <w:rFonts w:ascii="Times New Roman" w:eastAsia="Times New Roman" w:hAnsi="Times New Roman" w:cs="Times New Roman"/>
                <w:b/>
                <w:bCs/>
                <w:color w:val="000000" w:themeColor="text1"/>
                <w:sz w:val="24"/>
                <w:szCs w:val="24"/>
              </w:rPr>
              <w:t>Sources of water</w:t>
            </w:r>
          </w:p>
        </w:tc>
        <w:tc>
          <w:tcPr>
            <w:tcW w:w="1179" w:type="pct"/>
            <w:tcBorders>
              <w:bottom w:val="none" w:sz="12" w:space="0" w:color="000000" w:themeColor="text1"/>
            </w:tcBorders>
            <w:tcMar>
              <w:top w:w="15" w:type="dxa"/>
              <w:left w:w="15" w:type="dxa"/>
              <w:right w:w="15" w:type="dxa"/>
            </w:tcMar>
            <w:vAlign w:val="center"/>
          </w:tcPr>
          <w:p w14:paraId="7DBB1D5F" w14:textId="77777777" w:rsidR="00D066CC" w:rsidRPr="00436C79" w:rsidRDefault="00D066CC" w:rsidP="007525EF">
            <w:pPr>
              <w:spacing w:after="0" w:line="276" w:lineRule="auto"/>
              <w:rPr>
                <w:rFonts w:ascii="Times New Roman" w:eastAsia="Times New Roman" w:hAnsi="Times New Roman" w:cs="Times New Roman"/>
                <w:color w:val="000000" w:themeColor="text1"/>
                <w:sz w:val="24"/>
                <w:szCs w:val="24"/>
              </w:rPr>
            </w:pPr>
          </w:p>
        </w:tc>
        <w:tc>
          <w:tcPr>
            <w:tcW w:w="721" w:type="pct"/>
            <w:tcBorders>
              <w:bottom w:val="none" w:sz="12" w:space="0" w:color="000000" w:themeColor="text1"/>
            </w:tcBorders>
            <w:tcMar>
              <w:top w:w="15" w:type="dxa"/>
              <w:left w:w="15" w:type="dxa"/>
              <w:right w:w="15" w:type="dxa"/>
            </w:tcMar>
            <w:vAlign w:val="center"/>
          </w:tcPr>
          <w:p w14:paraId="0E62CEB5" w14:textId="77777777" w:rsidR="00D066CC" w:rsidRPr="00436C79" w:rsidRDefault="00D066CC" w:rsidP="007525EF">
            <w:pPr>
              <w:spacing w:after="0" w:line="276" w:lineRule="auto"/>
              <w:rPr>
                <w:rFonts w:ascii="Times New Roman" w:eastAsia="Times New Roman" w:hAnsi="Times New Roman" w:cs="Times New Roman"/>
                <w:color w:val="000000" w:themeColor="text1"/>
                <w:sz w:val="24"/>
                <w:szCs w:val="24"/>
              </w:rPr>
            </w:pPr>
          </w:p>
        </w:tc>
        <w:tc>
          <w:tcPr>
            <w:tcW w:w="1285" w:type="pct"/>
            <w:tcBorders>
              <w:bottom w:val="none" w:sz="12" w:space="0" w:color="000000" w:themeColor="text1"/>
            </w:tcBorders>
            <w:tcMar>
              <w:top w:w="15" w:type="dxa"/>
              <w:left w:w="15" w:type="dxa"/>
              <w:right w:w="15" w:type="dxa"/>
            </w:tcMar>
            <w:vAlign w:val="center"/>
          </w:tcPr>
          <w:p w14:paraId="7FA0BFB4" w14:textId="77777777" w:rsidR="00D066CC" w:rsidRPr="00436C79" w:rsidRDefault="00D066CC" w:rsidP="007525EF">
            <w:pPr>
              <w:spacing w:after="0" w:line="276" w:lineRule="auto"/>
              <w:rPr>
                <w:rFonts w:ascii="Times New Roman" w:eastAsia="Times New Roman" w:hAnsi="Times New Roman" w:cs="Times New Roman"/>
                <w:color w:val="000000" w:themeColor="text1"/>
                <w:sz w:val="24"/>
                <w:szCs w:val="24"/>
              </w:rPr>
            </w:pPr>
          </w:p>
        </w:tc>
        <w:tc>
          <w:tcPr>
            <w:tcW w:w="446" w:type="pct"/>
            <w:tcMar>
              <w:top w:w="15" w:type="dxa"/>
              <w:left w:w="15" w:type="dxa"/>
              <w:right w:w="15" w:type="dxa"/>
            </w:tcMar>
            <w:vAlign w:val="center"/>
          </w:tcPr>
          <w:p w14:paraId="54E7674F" w14:textId="77777777" w:rsidR="00D066CC" w:rsidRPr="00436C79" w:rsidRDefault="00D066CC" w:rsidP="007525EF">
            <w:pPr>
              <w:spacing w:after="0" w:line="276" w:lineRule="auto"/>
              <w:rPr>
                <w:rFonts w:ascii="Times New Roman" w:eastAsia="Times New Roman" w:hAnsi="Times New Roman" w:cs="Times New Roman"/>
                <w:color w:val="000000" w:themeColor="text1"/>
                <w:sz w:val="24"/>
                <w:szCs w:val="24"/>
              </w:rPr>
            </w:pPr>
          </w:p>
        </w:tc>
      </w:tr>
      <w:tr w:rsidR="00D066CC" w:rsidRPr="00436C79" w14:paraId="40DC2BA9" w14:textId="77777777" w:rsidTr="007525EF">
        <w:trPr>
          <w:trHeight w:val="144"/>
        </w:trPr>
        <w:tc>
          <w:tcPr>
            <w:tcW w:w="1369" w:type="pct"/>
            <w:tcBorders>
              <w:bottom w:val="none" w:sz="12" w:space="0" w:color="000000" w:themeColor="text1"/>
            </w:tcBorders>
            <w:tcMar>
              <w:top w:w="15" w:type="dxa"/>
              <w:left w:w="15" w:type="dxa"/>
              <w:right w:w="15" w:type="dxa"/>
            </w:tcMar>
            <w:vAlign w:val="center"/>
          </w:tcPr>
          <w:p w14:paraId="747E2605" w14:textId="61F150B2" w:rsidR="00D066CC" w:rsidRPr="00436C79" w:rsidRDefault="00D066CC"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Improved</w:t>
            </w:r>
          </w:p>
        </w:tc>
        <w:tc>
          <w:tcPr>
            <w:tcW w:w="1179" w:type="pct"/>
            <w:tcBorders>
              <w:bottom w:val="none" w:sz="12" w:space="0" w:color="000000" w:themeColor="text1"/>
            </w:tcBorders>
            <w:tcMar>
              <w:top w:w="15" w:type="dxa"/>
              <w:left w:w="15" w:type="dxa"/>
              <w:right w:w="15" w:type="dxa"/>
            </w:tcMar>
            <w:vAlign w:val="center"/>
          </w:tcPr>
          <w:p w14:paraId="26858481" w14:textId="1E6B5FF9" w:rsidR="00D066CC" w:rsidRPr="00436C79" w:rsidRDefault="00D066CC"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721" w:type="pct"/>
            <w:tcBorders>
              <w:bottom w:val="none" w:sz="12" w:space="0" w:color="000000" w:themeColor="text1"/>
            </w:tcBorders>
            <w:tcMar>
              <w:top w:w="15" w:type="dxa"/>
              <w:left w:w="15" w:type="dxa"/>
              <w:right w:w="15" w:type="dxa"/>
            </w:tcMar>
            <w:vAlign w:val="center"/>
          </w:tcPr>
          <w:p w14:paraId="6B3917E9" w14:textId="184DA714" w:rsidR="00D066CC" w:rsidRPr="00436C79" w:rsidRDefault="00D066CC"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c>
          <w:tcPr>
            <w:tcW w:w="1285" w:type="pct"/>
            <w:tcBorders>
              <w:bottom w:val="none" w:sz="12" w:space="0" w:color="000000" w:themeColor="text1"/>
            </w:tcBorders>
            <w:tcMar>
              <w:top w:w="15" w:type="dxa"/>
              <w:left w:w="15" w:type="dxa"/>
              <w:right w:w="15" w:type="dxa"/>
            </w:tcMar>
            <w:vAlign w:val="center"/>
          </w:tcPr>
          <w:p w14:paraId="085737B0" w14:textId="6C676E92" w:rsidR="00D066CC" w:rsidRPr="00436C79" w:rsidRDefault="0052042B"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Reference</w:t>
            </w:r>
          </w:p>
        </w:tc>
        <w:tc>
          <w:tcPr>
            <w:tcW w:w="446" w:type="pct"/>
            <w:tcMar>
              <w:top w:w="15" w:type="dxa"/>
              <w:left w:w="15" w:type="dxa"/>
              <w:right w:w="15" w:type="dxa"/>
            </w:tcMar>
            <w:vAlign w:val="center"/>
          </w:tcPr>
          <w:p w14:paraId="15002019" w14:textId="5709CA5A" w:rsidR="00D066CC" w:rsidRPr="00436C79" w:rsidRDefault="0052042B"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w:t>
            </w:r>
          </w:p>
        </w:tc>
      </w:tr>
      <w:tr w:rsidR="00D066CC" w:rsidRPr="00436C79" w14:paraId="45FD998A" w14:textId="77777777" w:rsidTr="007525EF">
        <w:trPr>
          <w:trHeight w:val="144"/>
        </w:trPr>
        <w:tc>
          <w:tcPr>
            <w:tcW w:w="1369" w:type="pct"/>
            <w:tcBorders>
              <w:bottom w:val="none" w:sz="12" w:space="0" w:color="000000" w:themeColor="text1"/>
            </w:tcBorders>
            <w:tcMar>
              <w:top w:w="15" w:type="dxa"/>
              <w:left w:w="15" w:type="dxa"/>
              <w:right w:w="15" w:type="dxa"/>
            </w:tcMar>
            <w:vAlign w:val="center"/>
          </w:tcPr>
          <w:p w14:paraId="2E9DC1B2" w14:textId="43BECB48" w:rsidR="00D066CC" w:rsidRPr="00436C79" w:rsidRDefault="00D066CC"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Unimproved</w:t>
            </w:r>
          </w:p>
        </w:tc>
        <w:tc>
          <w:tcPr>
            <w:tcW w:w="1179" w:type="pct"/>
            <w:tcBorders>
              <w:bottom w:val="none" w:sz="12" w:space="0" w:color="000000" w:themeColor="text1"/>
            </w:tcBorders>
            <w:tcMar>
              <w:top w:w="15" w:type="dxa"/>
              <w:left w:w="15" w:type="dxa"/>
              <w:right w:w="15" w:type="dxa"/>
            </w:tcMar>
            <w:vAlign w:val="center"/>
          </w:tcPr>
          <w:p w14:paraId="751C9D22" w14:textId="6DBB718B" w:rsidR="00D066CC" w:rsidRPr="00436C79" w:rsidRDefault="00D066CC"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1.67 (0.48, 5.85)</w:t>
            </w:r>
          </w:p>
        </w:tc>
        <w:tc>
          <w:tcPr>
            <w:tcW w:w="721" w:type="pct"/>
            <w:tcBorders>
              <w:bottom w:val="none" w:sz="12" w:space="0" w:color="000000" w:themeColor="text1"/>
            </w:tcBorders>
            <w:tcMar>
              <w:top w:w="15" w:type="dxa"/>
              <w:left w:w="15" w:type="dxa"/>
              <w:right w:w="15" w:type="dxa"/>
            </w:tcMar>
            <w:vAlign w:val="center"/>
          </w:tcPr>
          <w:p w14:paraId="65C50887" w14:textId="0B938196" w:rsidR="00D066CC" w:rsidRPr="00436C79" w:rsidRDefault="00D066CC"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0.421</w:t>
            </w:r>
          </w:p>
        </w:tc>
        <w:tc>
          <w:tcPr>
            <w:tcW w:w="1285" w:type="pct"/>
            <w:tcBorders>
              <w:bottom w:val="none" w:sz="12" w:space="0" w:color="000000" w:themeColor="text1"/>
            </w:tcBorders>
            <w:tcMar>
              <w:top w:w="15" w:type="dxa"/>
              <w:left w:w="15" w:type="dxa"/>
              <w:right w:w="15" w:type="dxa"/>
            </w:tcMar>
            <w:vAlign w:val="center"/>
          </w:tcPr>
          <w:p w14:paraId="52E50187" w14:textId="0ED767CE" w:rsidR="00D066CC" w:rsidRPr="00436C79" w:rsidRDefault="0052042B"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1.63 (0.52, 5.17)</w:t>
            </w:r>
          </w:p>
        </w:tc>
        <w:tc>
          <w:tcPr>
            <w:tcW w:w="446" w:type="pct"/>
            <w:tcMar>
              <w:top w:w="15" w:type="dxa"/>
              <w:left w:w="15" w:type="dxa"/>
              <w:right w:w="15" w:type="dxa"/>
            </w:tcMar>
            <w:vAlign w:val="center"/>
          </w:tcPr>
          <w:p w14:paraId="367873C2" w14:textId="029B878F" w:rsidR="00D066CC" w:rsidRPr="00436C79" w:rsidRDefault="0052042B"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0.404</w:t>
            </w:r>
          </w:p>
        </w:tc>
      </w:tr>
      <w:tr w:rsidR="147C7931" w:rsidRPr="00436C79" w14:paraId="11A4E65E" w14:textId="77777777" w:rsidTr="007525EF">
        <w:trPr>
          <w:trHeight w:val="144"/>
        </w:trPr>
        <w:tc>
          <w:tcPr>
            <w:tcW w:w="4554" w:type="pct"/>
            <w:gridSpan w:val="4"/>
            <w:tcBorders>
              <w:top w:val="none" w:sz="4" w:space="0" w:color="000000" w:themeColor="text1"/>
              <w:left w:val="none" w:sz="12" w:space="0" w:color="000000" w:themeColor="text1"/>
              <w:bottom w:val="none" w:sz="12" w:space="0" w:color="000000" w:themeColor="text1"/>
              <w:right w:val="none" w:sz="12" w:space="0" w:color="000000" w:themeColor="text1"/>
            </w:tcBorders>
            <w:tcMar>
              <w:top w:w="15" w:type="dxa"/>
              <w:left w:w="15" w:type="dxa"/>
              <w:right w:w="15" w:type="dxa"/>
            </w:tcMar>
            <w:vAlign w:val="center"/>
          </w:tcPr>
          <w:p w14:paraId="21B20179" w14:textId="0F69EA57"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b/>
                <w:bCs/>
                <w:color w:val="000000" w:themeColor="text1"/>
                <w:sz w:val="24"/>
                <w:szCs w:val="24"/>
              </w:rPr>
              <w:t>Child reads books or are read to at home</w:t>
            </w:r>
          </w:p>
        </w:tc>
        <w:tc>
          <w:tcPr>
            <w:tcW w:w="446" w:type="pct"/>
            <w:tcBorders>
              <w:left w:val="none" w:sz="12" w:space="0" w:color="000000" w:themeColor="text1"/>
            </w:tcBorders>
            <w:tcMar>
              <w:top w:w="15" w:type="dxa"/>
              <w:left w:w="15" w:type="dxa"/>
              <w:right w:w="15" w:type="dxa"/>
            </w:tcMar>
            <w:vAlign w:val="center"/>
          </w:tcPr>
          <w:p w14:paraId="100B0061" w14:textId="1D5A744B"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 xml:space="preserve"> </w:t>
            </w:r>
          </w:p>
        </w:tc>
      </w:tr>
      <w:tr w:rsidR="147C7931" w:rsidRPr="00436C79" w14:paraId="5BC7FFBE" w14:textId="77777777" w:rsidTr="007525EF">
        <w:trPr>
          <w:trHeight w:val="144"/>
        </w:trPr>
        <w:tc>
          <w:tcPr>
            <w:tcW w:w="1369" w:type="pct"/>
            <w:tcBorders>
              <w:top w:val="none" w:sz="12" w:space="0" w:color="000000" w:themeColor="text1"/>
            </w:tcBorders>
            <w:tcMar>
              <w:top w:w="15" w:type="dxa"/>
              <w:left w:w="15" w:type="dxa"/>
              <w:right w:w="15" w:type="dxa"/>
            </w:tcMar>
            <w:vAlign w:val="center"/>
          </w:tcPr>
          <w:p w14:paraId="5C94D05C" w14:textId="2142AE5F"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No</w:t>
            </w:r>
          </w:p>
        </w:tc>
        <w:tc>
          <w:tcPr>
            <w:tcW w:w="1179" w:type="pct"/>
            <w:tcBorders>
              <w:top w:val="none" w:sz="12" w:space="0" w:color="000000" w:themeColor="text1"/>
            </w:tcBorders>
            <w:tcMar>
              <w:top w:w="15" w:type="dxa"/>
              <w:left w:w="15" w:type="dxa"/>
              <w:right w:w="15" w:type="dxa"/>
            </w:tcMar>
            <w:vAlign w:val="center"/>
          </w:tcPr>
          <w:p w14:paraId="116A2834" w14:textId="45F5266F"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721" w:type="pct"/>
            <w:tcBorders>
              <w:top w:val="none" w:sz="12" w:space="0" w:color="000000" w:themeColor="text1"/>
            </w:tcBorders>
            <w:tcMar>
              <w:top w:w="15" w:type="dxa"/>
              <w:left w:w="15" w:type="dxa"/>
              <w:right w:w="15" w:type="dxa"/>
            </w:tcMar>
            <w:vAlign w:val="center"/>
          </w:tcPr>
          <w:p w14:paraId="439A4A1F" w14:textId="515F7167"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c>
          <w:tcPr>
            <w:tcW w:w="1285" w:type="pct"/>
            <w:tcBorders>
              <w:top w:val="none" w:sz="12" w:space="0" w:color="000000" w:themeColor="text1"/>
            </w:tcBorders>
            <w:tcMar>
              <w:top w:w="15" w:type="dxa"/>
              <w:left w:w="15" w:type="dxa"/>
              <w:right w:w="15" w:type="dxa"/>
            </w:tcMar>
            <w:vAlign w:val="center"/>
          </w:tcPr>
          <w:p w14:paraId="7CEB50FE" w14:textId="30E1F225"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Reference</w:t>
            </w:r>
          </w:p>
        </w:tc>
        <w:tc>
          <w:tcPr>
            <w:tcW w:w="446" w:type="pct"/>
            <w:tcMar>
              <w:top w:w="15" w:type="dxa"/>
              <w:left w:w="15" w:type="dxa"/>
              <w:right w:w="15" w:type="dxa"/>
            </w:tcMar>
            <w:vAlign w:val="center"/>
          </w:tcPr>
          <w:p w14:paraId="69CCD877" w14:textId="00EAB2BF"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w:t>
            </w:r>
          </w:p>
        </w:tc>
      </w:tr>
      <w:tr w:rsidR="147C7931" w:rsidRPr="00436C79" w14:paraId="1C02D3AD" w14:textId="77777777" w:rsidTr="007525EF">
        <w:trPr>
          <w:trHeight w:val="144"/>
        </w:trPr>
        <w:tc>
          <w:tcPr>
            <w:tcW w:w="1369" w:type="pct"/>
            <w:tcBorders>
              <w:bottom w:val="single" w:sz="12" w:space="0" w:color="000000" w:themeColor="text1"/>
            </w:tcBorders>
            <w:tcMar>
              <w:top w:w="15" w:type="dxa"/>
              <w:left w:w="15" w:type="dxa"/>
              <w:right w:w="15" w:type="dxa"/>
            </w:tcMar>
            <w:vAlign w:val="center"/>
          </w:tcPr>
          <w:p w14:paraId="33597EAE" w14:textId="6C3E7FA0"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Yes</w:t>
            </w:r>
          </w:p>
        </w:tc>
        <w:tc>
          <w:tcPr>
            <w:tcW w:w="1179" w:type="pct"/>
            <w:tcBorders>
              <w:bottom w:val="single" w:sz="12" w:space="0" w:color="000000" w:themeColor="text1"/>
            </w:tcBorders>
            <w:tcMar>
              <w:top w:w="15" w:type="dxa"/>
              <w:left w:w="15" w:type="dxa"/>
              <w:right w:w="15" w:type="dxa"/>
            </w:tcMar>
            <w:vAlign w:val="center"/>
          </w:tcPr>
          <w:p w14:paraId="081F7B22" w14:textId="7D58EFCE" w:rsidR="147C7931" w:rsidRPr="00436C79" w:rsidRDefault="5330EFE0"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0.06 (0.03, 0.09)</w:t>
            </w:r>
          </w:p>
        </w:tc>
        <w:tc>
          <w:tcPr>
            <w:tcW w:w="721" w:type="pct"/>
            <w:tcBorders>
              <w:bottom w:val="single" w:sz="12" w:space="0" w:color="000000" w:themeColor="text1"/>
            </w:tcBorders>
            <w:tcMar>
              <w:top w:w="15" w:type="dxa"/>
              <w:left w:w="15" w:type="dxa"/>
              <w:right w:w="15" w:type="dxa"/>
            </w:tcMar>
            <w:vAlign w:val="center"/>
          </w:tcPr>
          <w:p w14:paraId="369BB7EA" w14:textId="0327129C"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&lt;0.001</w:t>
            </w:r>
          </w:p>
        </w:tc>
        <w:tc>
          <w:tcPr>
            <w:tcW w:w="1285" w:type="pct"/>
            <w:tcBorders>
              <w:bottom w:val="single" w:sz="12" w:space="0" w:color="000000" w:themeColor="text1"/>
            </w:tcBorders>
            <w:tcMar>
              <w:top w:w="15" w:type="dxa"/>
              <w:left w:w="15" w:type="dxa"/>
              <w:right w:w="15" w:type="dxa"/>
            </w:tcMar>
            <w:vAlign w:val="center"/>
          </w:tcPr>
          <w:p w14:paraId="193986AD" w14:textId="562F495F" w:rsidR="147C7931" w:rsidRPr="00436C79" w:rsidRDefault="147C7931" w:rsidP="007525EF">
            <w:pPr>
              <w:spacing w:after="0" w:line="276" w:lineRule="auto"/>
              <w:rPr>
                <w:rFonts w:ascii="Times New Roman" w:eastAsia="Times New Roman" w:hAnsi="Times New Roman" w:cs="Times New Roman"/>
                <w:color w:val="000000" w:themeColor="text1"/>
                <w:sz w:val="24"/>
                <w:szCs w:val="24"/>
              </w:rPr>
            </w:pPr>
            <w:r w:rsidRPr="00436C79">
              <w:rPr>
                <w:rFonts w:ascii="Times New Roman" w:eastAsia="Times New Roman" w:hAnsi="Times New Roman" w:cs="Times New Roman"/>
                <w:color w:val="000000" w:themeColor="text1"/>
                <w:sz w:val="24"/>
                <w:szCs w:val="24"/>
              </w:rPr>
              <w:t>0.07 (0.05, 0.11)</w:t>
            </w:r>
          </w:p>
        </w:tc>
        <w:tc>
          <w:tcPr>
            <w:tcW w:w="446" w:type="pct"/>
            <w:tcBorders>
              <w:bottom w:val="single" w:sz="12" w:space="0" w:color="000000" w:themeColor="text1"/>
            </w:tcBorders>
            <w:tcMar>
              <w:top w:w="15" w:type="dxa"/>
              <w:left w:w="15" w:type="dxa"/>
              <w:right w:w="15" w:type="dxa"/>
            </w:tcMar>
            <w:vAlign w:val="center"/>
          </w:tcPr>
          <w:p w14:paraId="6F61159B" w14:textId="5BAA753B" w:rsidR="147C7931" w:rsidRPr="00436C79" w:rsidRDefault="147C7931" w:rsidP="007525EF">
            <w:pPr>
              <w:spacing w:after="0" w:line="276" w:lineRule="auto"/>
              <w:rPr>
                <w:rFonts w:ascii="Times New Roman" w:hAnsi="Times New Roman" w:cs="Times New Roman"/>
                <w:sz w:val="24"/>
                <w:szCs w:val="24"/>
              </w:rPr>
            </w:pPr>
            <w:r w:rsidRPr="00436C79">
              <w:rPr>
                <w:rFonts w:ascii="Times New Roman" w:eastAsia="Times New Roman" w:hAnsi="Times New Roman" w:cs="Times New Roman"/>
                <w:color w:val="000000" w:themeColor="text1"/>
                <w:sz w:val="24"/>
                <w:szCs w:val="24"/>
              </w:rPr>
              <w:t>&lt;0.001</w:t>
            </w:r>
          </w:p>
        </w:tc>
      </w:tr>
    </w:tbl>
    <w:p w14:paraId="35493099" w14:textId="5A2176C7" w:rsidR="147C7931" w:rsidRPr="00436C79" w:rsidRDefault="147C7931" w:rsidP="147C7931">
      <w:pPr>
        <w:spacing w:line="276" w:lineRule="auto"/>
        <w:ind w:left="640" w:hanging="640"/>
        <w:rPr>
          <w:rFonts w:ascii="Times New Roman" w:eastAsia="Times New Roman" w:hAnsi="Times New Roman" w:cs="Times New Roman"/>
          <w:sz w:val="24"/>
          <w:szCs w:val="24"/>
        </w:rPr>
      </w:pPr>
    </w:p>
    <w:sectPr w:rsidR="147C7931" w:rsidRPr="00436C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hammad Nayeem Hasan" w:date="2024-08-22T21:37:00Z" w:initials="MH">
    <w:p w14:paraId="602C9388" w14:textId="5BBEBE47" w:rsidR="008C4304" w:rsidRDefault="008C4304">
      <w:pPr>
        <w:pStyle w:val="CommentText"/>
      </w:pPr>
      <w:r>
        <w:rPr>
          <w:rStyle w:val="CommentReference"/>
        </w:rPr>
        <w:annotationRef/>
      </w:r>
      <w:r>
        <w:t xml:space="preserve">Need </w:t>
      </w:r>
      <w:proofErr w:type="gramStart"/>
      <w:r>
        <w:t>authors</w:t>
      </w:r>
      <w:proofErr w:type="gramEnd"/>
      <w:r>
        <w:t xml:space="preserve"> name</w:t>
      </w:r>
    </w:p>
  </w:comment>
  <w:comment w:id="7" w:author="Mohammad Nayeem Hasan" w:date="2024-08-23T02:40:00Z" w:initials="MH">
    <w:p w14:paraId="2D7A9ABC" w14:textId="6D0CF1FB" w:rsidR="007F48C3" w:rsidRDefault="007F48C3">
      <w:pPr>
        <w:pStyle w:val="CommentText"/>
      </w:pPr>
      <w:r>
        <w:rPr>
          <w:rStyle w:val="CommentReference"/>
        </w:rPr>
        <w:annotationRef/>
      </w:r>
      <w:r>
        <w:t xml:space="preserve">After </w:t>
      </w:r>
      <w:r w:rsidR="007860BB">
        <w:t>resolve all comments, update this abstract.</w:t>
      </w:r>
    </w:p>
  </w:comment>
  <w:comment w:id="19" w:author="Mohammad Nayeem Hasan" w:date="2024-08-23T00:26:00Z" w:initials="MH">
    <w:p w14:paraId="7F4B9751" w14:textId="28661E51" w:rsidR="00B6191D" w:rsidRDefault="00B6191D">
      <w:pPr>
        <w:pStyle w:val="CommentText"/>
      </w:pPr>
      <w:r>
        <w:rPr>
          <w:rStyle w:val="CommentReference"/>
        </w:rPr>
        <w:annotationRef/>
      </w:r>
      <w:r>
        <w:t>Ref?</w:t>
      </w:r>
    </w:p>
  </w:comment>
  <w:comment w:id="30" w:author="Mohammad Nayeem Hasan" w:date="2024-08-23T00:33:00Z" w:initials="MH">
    <w:p w14:paraId="4AAE31E2" w14:textId="416DC3E9" w:rsidR="00F56090" w:rsidRDefault="00F56090">
      <w:pPr>
        <w:pStyle w:val="CommentText"/>
      </w:pPr>
      <w:r>
        <w:rPr>
          <w:rStyle w:val="CommentReference"/>
        </w:rPr>
        <w:annotationRef/>
      </w:r>
      <w:r>
        <w:t>In school? Both primary/secondary?</w:t>
      </w:r>
    </w:p>
  </w:comment>
  <w:comment w:id="31" w:author="Mohammad Nayeem Hasan" w:date="2024-08-23T00:34:00Z" w:initials="MH">
    <w:p w14:paraId="5A1D1DF6" w14:textId="7B64BD4F" w:rsidR="00F56090" w:rsidRDefault="00F56090">
      <w:pPr>
        <w:pStyle w:val="CommentText"/>
      </w:pPr>
      <w:r>
        <w:rPr>
          <w:rStyle w:val="CommentReference"/>
        </w:rPr>
        <w:annotationRef/>
      </w:r>
      <w:r>
        <w:t>Why?</w:t>
      </w:r>
    </w:p>
  </w:comment>
  <w:comment w:id="40" w:author="Mohammad Nayeem Hasan" w:date="2024-08-23T00:38:00Z" w:initials="MH">
    <w:p w14:paraId="5A5AD9C1" w14:textId="4049A7F2" w:rsidR="00962C33" w:rsidRDefault="00962C33">
      <w:pPr>
        <w:pStyle w:val="CommentText"/>
      </w:pPr>
      <w:r>
        <w:rPr>
          <w:rStyle w:val="CommentReference"/>
        </w:rPr>
        <w:annotationRef/>
      </w:r>
      <w:r>
        <w:t>Ref of definition?</w:t>
      </w:r>
    </w:p>
  </w:comment>
  <w:comment w:id="42" w:author="Mohammad Nayeem Hasan" w:date="2024-08-23T00:41:00Z" w:initials="MH">
    <w:p w14:paraId="0280A516" w14:textId="2F9C351E" w:rsidR="00962C33" w:rsidRDefault="00962C33">
      <w:pPr>
        <w:pStyle w:val="CommentText"/>
      </w:pPr>
      <w:r>
        <w:rPr>
          <w:rStyle w:val="CommentReference"/>
        </w:rPr>
        <w:annotationRef/>
      </w:r>
      <w:r>
        <w:t>Use BD MICS ref, follow ECDI paper.</w:t>
      </w:r>
    </w:p>
  </w:comment>
  <w:comment w:id="43" w:author="Mohammad Nayeem Hasan" w:date="2024-08-23T00:42:00Z" w:initials="MH">
    <w:p w14:paraId="320F2938" w14:textId="2E6DD5CB" w:rsidR="00962C33" w:rsidRDefault="00962C33">
      <w:pPr>
        <w:pStyle w:val="CommentText"/>
      </w:pPr>
      <w:r>
        <w:rPr>
          <w:rStyle w:val="CommentReference"/>
        </w:rPr>
        <w:annotationRef/>
      </w:r>
      <w:r>
        <w:t>May be multicollinear with wealth index.</w:t>
      </w:r>
    </w:p>
  </w:comment>
  <w:comment w:id="45" w:author="Mohammad Nayeem Hasan" w:date="2024-08-23T00:44:00Z" w:initials="MH">
    <w:p w14:paraId="5E7C4ED2" w14:textId="0C020B29" w:rsidR="00962C33" w:rsidRDefault="00962C33">
      <w:pPr>
        <w:pStyle w:val="CommentText"/>
      </w:pPr>
      <w:r>
        <w:rPr>
          <w:rStyle w:val="CommentReference"/>
        </w:rPr>
        <w:annotationRef/>
      </w:r>
      <w:r>
        <w:t>All ref should be from BD MICS, follow ECDI manuscript.</w:t>
      </w:r>
    </w:p>
  </w:comment>
  <w:comment w:id="46" w:author="Mohammad Nayeem Hasan" w:date="2024-08-23T01:50:00Z" w:initials="MH">
    <w:p w14:paraId="24C80C46" w14:textId="4F60577E" w:rsidR="00C02A19" w:rsidRDefault="00C02A19">
      <w:pPr>
        <w:pStyle w:val="CommentText"/>
      </w:pPr>
      <w:r>
        <w:rPr>
          <w:rStyle w:val="CommentReference"/>
        </w:rPr>
        <w:annotationRef/>
      </w:r>
      <w:r>
        <w:t>Write somewhere that we showed P-value with 5% level of significance and 95% CI.</w:t>
      </w:r>
    </w:p>
  </w:comment>
  <w:comment w:id="50" w:author="Mohammad Nayeem Hasan" w:date="2024-08-23T00:47:00Z" w:initials="MH">
    <w:p w14:paraId="27843EAA" w14:textId="787E4634" w:rsidR="00962C33" w:rsidRDefault="00962C33">
      <w:pPr>
        <w:pStyle w:val="CommentText"/>
      </w:pPr>
      <w:r>
        <w:rPr>
          <w:rStyle w:val="CommentReference"/>
        </w:rPr>
        <w:annotationRef/>
      </w:r>
      <w:r>
        <w:t>Explain which model you used finally and why? In addition, inform that other model results also included in supplementary file.</w:t>
      </w:r>
    </w:p>
  </w:comment>
  <w:comment w:id="54" w:author="Mohammad Nayeem Hasan" w:date="2024-08-23T00:49:00Z" w:initials="MH">
    <w:p w14:paraId="3026E00C" w14:textId="6F24FB5C" w:rsidR="00F12F8F" w:rsidRDefault="00F12F8F">
      <w:pPr>
        <w:pStyle w:val="CommentText"/>
      </w:pPr>
      <w:r>
        <w:rPr>
          <w:rStyle w:val="CommentReference"/>
        </w:rPr>
        <w:annotationRef/>
      </w:r>
      <w:r>
        <w:t>Or explain here the previous comments.</w:t>
      </w:r>
    </w:p>
  </w:comment>
  <w:comment w:id="56" w:author="Mohammad Nayeem Hasan" w:date="2024-08-23T01:24:00Z" w:initials="MH">
    <w:p w14:paraId="605B1269" w14:textId="22943F20" w:rsidR="0054732B" w:rsidRDefault="0054732B">
      <w:pPr>
        <w:pStyle w:val="CommentText"/>
      </w:pPr>
      <w:r>
        <w:rPr>
          <w:rStyle w:val="CommentReference"/>
        </w:rPr>
        <w:annotationRef/>
      </w:r>
      <w:r>
        <w:t>Need % also N (%)</w:t>
      </w:r>
    </w:p>
  </w:comment>
  <w:comment w:id="57" w:author="Mohammad Nayeem Hasan" w:date="2024-08-23T01:24:00Z" w:initials="MH">
    <w:p w14:paraId="37F6EBFC" w14:textId="1932B41B" w:rsidR="0054732B" w:rsidRDefault="0054732B">
      <w:pPr>
        <w:pStyle w:val="CommentText"/>
      </w:pPr>
      <w:r>
        <w:rPr>
          <w:rStyle w:val="CommentReference"/>
        </w:rPr>
        <w:annotationRef/>
      </w:r>
      <w:r>
        <w:t>Dropout? Or drop out?</w:t>
      </w:r>
    </w:p>
  </w:comment>
  <w:comment w:id="59" w:author="Mohammad Nayeem Hasan" w:date="2024-08-23T01:42:00Z" w:initials="MH">
    <w:p w14:paraId="14D2096E" w14:textId="77777777" w:rsidR="00E3752A" w:rsidRDefault="00E3752A">
      <w:pPr>
        <w:pStyle w:val="CommentText"/>
      </w:pPr>
      <w:r>
        <w:rPr>
          <w:rStyle w:val="CommentReference"/>
        </w:rPr>
        <w:annotationRef/>
      </w:r>
      <w:r>
        <w:t>Maintain serial with table 1.</w:t>
      </w:r>
    </w:p>
    <w:p w14:paraId="077DD620" w14:textId="169E0616" w:rsidR="00C02A19" w:rsidRDefault="00C02A19">
      <w:pPr>
        <w:pStyle w:val="CommentText"/>
      </w:pPr>
      <w:r>
        <w:t>Discuss only significant variable.</w:t>
      </w:r>
    </w:p>
  </w:comment>
  <w:comment w:id="62" w:author="Mohammad Nayeem Hasan" w:date="2024-08-23T01:52:00Z" w:initials="MH">
    <w:p w14:paraId="142D21BA" w14:textId="5F302D6E" w:rsidR="00282F5D" w:rsidRDefault="00282F5D">
      <w:pPr>
        <w:pStyle w:val="CommentText"/>
      </w:pPr>
      <w:r>
        <w:rPr>
          <w:rStyle w:val="CommentReference"/>
        </w:rPr>
        <w:annotationRef/>
      </w:r>
      <w:r>
        <w:t xml:space="preserve">Replace </w:t>
      </w:r>
      <w:r w:rsidR="002A1FDF">
        <w:t xml:space="preserve">it in first then explain percentage, only significant. </w:t>
      </w:r>
    </w:p>
  </w:comment>
  <w:comment w:id="85" w:author="Mohammad Nayeem Hasan" w:date="2024-08-23T02:02:00Z" w:initials="MH">
    <w:p w14:paraId="078C9056" w14:textId="3844A3C6" w:rsidR="002A1FDF" w:rsidRDefault="002A1FDF">
      <w:pPr>
        <w:pStyle w:val="CommentText"/>
      </w:pPr>
      <w:r>
        <w:rPr>
          <w:rStyle w:val="CommentReference"/>
        </w:rPr>
        <w:annotationRef/>
      </w:r>
      <w:r>
        <w:t xml:space="preserve">All variables serial is must be same on table 1 and table 3. </w:t>
      </w:r>
      <w:r w:rsidR="00A0753C">
        <w:t>And explain only significant.</w:t>
      </w:r>
    </w:p>
  </w:comment>
  <w:comment w:id="86" w:author="Mohammad Nayeem Hasan" w:date="2024-08-23T02:01:00Z" w:initials="MH">
    <w:p w14:paraId="043E1E50" w14:textId="21D5C15B" w:rsidR="002A1FDF" w:rsidRDefault="002A1FDF">
      <w:pPr>
        <w:pStyle w:val="CommentText"/>
      </w:pPr>
      <w:r>
        <w:rPr>
          <w:rStyle w:val="CommentReference"/>
        </w:rPr>
        <w:annotationRef/>
      </w:r>
      <w:r>
        <w:t>Add 95% CI, first time explain confidence interval (CI).</w:t>
      </w:r>
    </w:p>
  </w:comment>
  <w:comment w:id="87" w:author="Mohammad Nayeem Hasan" w:date="2024-08-23T02:04:00Z" w:initials="MH">
    <w:p w14:paraId="2EBF985A" w14:textId="49405BC8" w:rsidR="00A0753C" w:rsidRDefault="00A0753C">
      <w:pPr>
        <w:pStyle w:val="CommentText"/>
      </w:pPr>
      <w:r>
        <w:rPr>
          <w:rStyle w:val="CommentReference"/>
        </w:rPr>
        <w:annotationRef/>
      </w:r>
      <w:r w:rsidRPr="00436C79">
        <w:rPr>
          <w:rFonts w:ascii="Times New Roman" w:eastAsia="Times New Roman" w:hAnsi="Times New Roman" w:cs="Times New Roman"/>
          <w:sz w:val="24"/>
          <w:szCs w:val="24"/>
          <w:lang w:val="en-GB"/>
        </w:rPr>
        <w:t>(RR=2.26, CI= [0.96, 5.36], p-value=0.063),</w:t>
      </w:r>
      <w:r>
        <w:rPr>
          <w:rFonts w:ascii="Times New Roman" w:eastAsia="Times New Roman" w:hAnsi="Times New Roman" w:cs="Times New Roman"/>
          <w:sz w:val="24"/>
          <w:szCs w:val="24"/>
          <w:lang w:val="en-GB"/>
        </w:rPr>
        <w:t xml:space="preserve"> style must be according to journal publication. </w:t>
      </w:r>
    </w:p>
  </w:comment>
  <w:comment w:id="88" w:author="Mohammad Nayeem Hasan" w:date="2024-08-23T02:05:00Z" w:initials="MH">
    <w:p w14:paraId="4EE78B22" w14:textId="0B46D11D" w:rsidR="00A0753C" w:rsidRDefault="00A0753C">
      <w:pPr>
        <w:pStyle w:val="CommentText"/>
      </w:pPr>
      <w:r>
        <w:rPr>
          <w:rStyle w:val="CommentReference"/>
        </w:rPr>
        <w:annotationRef/>
      </w:r>
      <w:r>
        <w:t>Take ref in such a way that all other RR is greater than 1.</w:t>
      </w:r>
    </w:p>
  </w:comment>
  <w:comment w:id="91" w:author="Mohammad Nayeem Hasan" w:date="2024-08-23T02:30:00Z" w:initials="MH">
    <w:p w14:paraId="70B623A4" w14:textId="65AD40B8" w:rsidR="005F3281" w:rsidRDefault="005F3281">
      <w:pPr>
        <w:pStyle w:val="CommentText"/>
      </w:pPr>
      <w:r>
        <w:rPr>
          <w:rStyle w:val="CommentReference"/>
        </w:rPr>
        <w:annotationRef/>
      </w:r>
      <w:r>
        <w:t xml:space="preserve">Need to </w:t>
      </w:r>
      <w:r w:rsidR="00BE16FA">
        <w:t xml:space="preserve">explain results summary, then start our findings and compare with others. Here only others findings, you didn’t </w:t>
      </w:r>
      <w:proofErr w:type="gramStart"/>
      <w:r w:rsidR="00BE16FA">
        <w:t>mentioned</w:t>
      </w:r>
      <w:proofErr w:type="gramEnd"/>
      <w:r w:rsidR="00BE16FA">
        <w:t xml:space="preserve"> ours.</w:t>
      </w:r>
    </w:p>
  </w:comment>
  <w:comment w:id="97" w:author="Mohammad Nayeem Hasan" w:date="2024-08-23T02:32:00Z" w:initials="MH">
    <w:p w14:paraId="32A0853F" w14:textId="58141D9F" w:rsidR="00BE16FA" w:rsidRDefault="00BE16FA">
      <w:pPr>
        <w:pStyle w:val="CommentText"/>
      </w:pPr>
      <w:r>
        <w:rPr>
          <w:rStyle w:val="CommentReference"/>
        </w:rPr>
        <w:annotationRef/>
      </w:r>
      <w:r>
        <w:t>Also follow table serial when discuss our findings.</w:t>
      </w:r>
    </w:p>
  </w:comment>
  <w:comment w:id="104" w:author="Mohammad Nayeem Hasan" w:date="2024-08-23T02:34:00Z" w:initials="MH">
    <w:p w14:paraId="2667CCD6" w14:textId="1D1CE853" w:rsidR="00BE16FA" w:rsidRDefault="00BE16FA">
      <w:pPr>
        <w:pStyle w:val="CommentText"/>
      </w:pPr>
      <w:r>
        <w:rPr>
          <w:rStyle w:val="CommentReference"/>
        </w:rPr>
        <w:annotationRef/>
      </w:r>
      <w:r>
        <w:t>Others findings?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2C9388" w15:done="0"/>
  <w15:commentEx w15:paraId="2D7A9ABC" w15:done="0"/>
  <w15:commentEx w15:paraId="7F4B9751" w15:done="0"/>
  <w15:commentEx w15:paraId="4AAE31E2" w15:done="0"/>
  <w15:commentEx w15:paraId="5A1D1DF6" w15:done="0"/>
  <w15:commentEx w15:paraId="5A5AD9C1" w15:done="0"/>
  <w15:commentEx w15:paraId="0280A516" w15:done="0"/>
  <w15:commentEx w15:paraId="320F2938" w15:done="0"/>
  <w15:commentEx w15:paraId="5E7C4ED2" w15:done="0"/>
  <w15:commentEx w15:paraId="24C80C46" w15:done="0"/>
  <w15:commentEx w15:paraId="27843EAA" w15:done="0"/>
  <w15:commentEx w15:paraId="3026E00C" w15:done="0"/>
  <w15:commentEx w15:paraId="605B1269" w15:done="0"/>
  <w15:commentEx w15:paraId="37F6EBFC" w15:done="0"/>
  <w15:commentEx w15:paraId="077DD620" w15:done="0"/>
  <w15:commentEx w15:paraId="142D21BA" w15:done="0"/>
  <w15:commentEx w15:paraId="078C9056" w15:done="0"/>
  <w15:commentEx w15:paraId="043E1E50" w15:done="0"/>
  <w15:commentEx w15:paraId="2EBF985A" w15:done="0"/>
  <w15:commentEx w15:paraId="4EE78B22" w15:done="0"/>
  <w15:commentEx w15:paraId="70B623A4" w15:done="0"/>
  <w15:commentEx w15:paraId="32A0853F" w15:done="0"/>
  <w15:commentEx w15:paraId="2667CC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938335" w16cex:dateUtc="2024-08-22T15:37:00Z"/>
  <w16cex:commentExtensible w16cex:durableId="18E3E5EF" w16cex:dateUtc="2024-08-22T20:40:00Z"/>
  <w16cex:commentExtensible w16cex:durableId="1CFD8F77" w16cex:dateUtc="2024-08-22T18:26:00Z"/>
  <w16cex:commentExtensible w16cex:durableId="456D83DA" w16cex:dateUtc="2024-08-22T18:33:00Z"/>
  <w16cex:commentExtensible w16cex:durableId="45FA5A01" w16cex:dateUtc="2024-08-22T18:34:00Z"/>
  <w16cex:commentExtensible w16cex:durableId="444E35F6" w16cex:dateUtc="2024-08-22T18:38:00Z"/>
  <w16cex:commentExtensible w16cex:durableId="65F27C7E" w16cex:dateUtc="2024-08-22T18:41:00Z"/>
  <w16cex:commentExtensible w16cex:durableId="5ADA718D" w16cex:dateUtc="2024-08-22T18:42:00Z"/>
  <w16cex:commentExtensible w16cex:durableId="51E59A0D" w16cex:dateUtc="2024-08-22T18:44:00Z"/>
  <w16cex:commentExtensible w16cex:durableId="4D12211E" w16cex:dateUtc="2024-08-22T19:50:00Z"/>
  <w16cex:commentExtensible w16cex:durableId="01E496B9" w16cex:dateUtc="2024-08-22T18:47:00Z"/>
  <w16cex:commentExtensible w16cex:durableId="24051D26" w16cex:dateUtc="2024-08-22T18:49:00Z"/>
  <w16cex:commentExtensible w16cex:durableId="54118C52" w16cex:dateUtc="2024-08-22T19:24:00Z"/>
  <w16cex:commentExtensible w16cex:durableId="6B95274E" w16cex:dateUtc="2024-08-22T19:24:00Z"/>
  <w16cex:commentExtensible w16cex:durableId="6C20F1F7" w16cex:dateUtc="2024-08-22T19:42:00Z"/>
  <w16cex:commentExtensible w16cex:durableId="306489F8" w16cex:dateUtc="2024-08-22T19:52:00Z"/>
  <w16cex:commentExtensible w16cex:durableId="46A7EAD2" w16cex:dateUtc="2024-08-22T20:02:00Z"/>
  <w16cex:commentExtensible w16cex:durableId="5AD3C53B" w16cex:dateUtc="2024-08-22T20:01:00Z"/>
  <w16cex:commentExtensible w16cex:durableId="46E39037" w16cex:dateUtc="2024-08-22T20:04:00Z"/>
  <w16cex:commentExtensible w16cex:durableId="1F01CC4F" w16cex:dateUtc="2024-08-22T20:05:00Z"/>
  <w16cex:commentExtensible w16cex:durableId="59CF3A1B" w16cex:dateUtc="2024-08-22T20:30:00Z"/>
  <w16cex:commentExtensible w16cex:durableId="4F7B5DC6" w16cex:dateUtc="2024-08-22T20:32:00Z"/>
  <w16cex:commentExtensible w16cex:durableId="17A8A439" w16cex:dateUtc="2024-08-22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2C9388" w16cid:durableId="41938335"/>
  <w16cid:commentId w16cid:paraId="2D7A9ABC" w16cid:durableId="18E3E5EF"/>
  <w16cid:commentId w16cid:paraId="7F4B9751" w16cid:durableId="1CFD8F77"/>
  <w16cid:commentId w16cid:paraId="4AAE31E2" w16cid:durableId="456D83DA"/>
  <w16cid:commentId w16cid:paraId="5A1D1DF6" w16cid:durableId="45FA5A01"/>
  <w16cid:commentId w16cid:paraId="5A5AD9C1" w16cid:durableId="444E35F6"/>
  <w16cid:commentId w16cid:paraId="0280A516" w16cid:durableId="65F27C7E"/>
  <w16cid:commentId w16cid:paraId="320F2938" w16cid:durableId="5ADA718D"/>
  <w16cid:commentId w16cid:paraId="5E7C4ED2" w16cid:durableId="51E59A0D"/>
  <w16cid:commentId w16cid:paraId="24C80C46" w16cid:durableId="4D12211E"/>
  <w16cid:commentId w16cid:paraId="27843EAA" w16cid:durableId="01E496B9"/>
  <w16cid:commentId w16cid:paraId="3026E00C" w16cid:durableId="24051D26"/>
  <w16cid:commentId w16cid:paraId="605B1269" w16cid:durableId="54118C52"/>
  <w16cid:commentId w16cid:paraId="37F6EBFC" w16cid:durableId="6B95274E"/>
  <w16cid:commentId w16cid:paraId="077DD620" w16cid:durableId="6C20F1F7"/>
  <w16cid:commentId w16cid:paraId="142D21BA" w16cid:durableId="306489F8"/>
  <w16cid:commentId w16cid:paraId="078C9056" w16cid:durableId="46A7EAD2"/>
  <w16cid:commentId w16cid:paraId="043E1E50" w16cid:durableId="5AD3C53B"/>
  <w16cid:commentId w16cid:paraId="2EBF985A" w16cid:durableId="46E39037"/>
  <w16cid:commentId w16cid:paraId="4EE78B22" w16cid:durableId="1F01CC4F"/>
  <w16cid:commentId w16cid:paraId="70B623A4" w16cid:durableId="59CF3A1B"/>
  <w16cid:commentId w16cid:paraId="32A0853F" w16cid:durableId="4F7B5DC6"/>
  <w16cid:commentId w16cid:paraId="2667CCD6" w16cid:durableId="17A8A4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1B90F"/>
    <w:multiLevelType w:val="hybridMultilevel"/>
    <w:tmpl w:val="A6DAA1AE"/>
    <w:lvl w:ilvl="0" w:tplc="115099F2">
      <w:start w:val="1"/>
      <w:numFmt w:val="bullet"/>
      <w:lvlText w:val=""/>
      <w:lvlJc w:val="left"/>
      <w:pPr>
        <w:ind w:left="720" w:hanging="360"/>
      </w:pPr>
      <w:rPr>
        <w:rFonts w:ascii="Symbol" w:hAnsi="Symbol" w:hint="default"/>
      </w:rPr>
    </w:lvl>
    <w:lvl w:ilvl="1" w:tplc="5C56E814">
      <w:start w:val="1"/>
      <w:numFmt w:val="bullet"/>
      <w:lvlText w:val=""/>
      <w:lvlJc w:val="left"/>
      <w:pPr>
        <w:ind w:left="1440" w:hanging="360"/>
      </w:pPr>
      <w:rPr>
        <w:rFonts w:ascii="Symbol" w:hAnsi="Symbol" w:hint="default"/>
      </w:rPr>
    </w:lvl>
    <w:lvl w:ilvl="2" w:tplc="DAA8E2A4">
      <w:start w:val="1"/>
      <w:numFmt w:val="bullet"/>
      <w:lvlText w:val=""/>
      <w:lvlJc w:val="left"/>
      <w:pPr>
        <w:ind w:left="2160" w:hanging="360"/>
      </w:pPr>
      <w:rPr>
        <w:rFonts w:ascii="Wingdings" w:hAnsi="Wingdings" w:hint="default"/>
      </w:rPr>
    </w:lvl>
    <w:lvl w:ilvl="3" w:tplc="577A4BF4">
      <w:start w:val="1"/>
      <w:numFmt w:val="bullet"/>
      <w:lvlText w:val=""/>
      <w:lvlJc w:val="left"/>
      <w:pPr>
        <w:ind w:left="2880" w:hanging="360"/>
      </w:pPr>
      <w:rPr>
        <w:rFonts w:ascii="Symbol" w:hAnsi="Symbol" w:hint="default"/>
      </w:rPr>
    </w:lvl>
    <w:lvl w:ilvl="4" w:tplc="2DEE4A86">
      <w:start w:val="1"/>
      <w:numFmt w:val="bullet"/>
      <w:lvlText w:val="o"/>
      <w:lvlJc w:val="left"/>
      <w:pPr>
        <w:ind w:left="3600" w:hanging="360"/>
      </w:pPr>
      <w:rPr>
        <w:rFonts w:ascii="Courier New" w:hAnsi="Courier New" w:hint="default"/>
      </w:rPr>
    </w:lvl>
    <w:lvl w:ilvl="5" w:tplc="59C40DFC">
      <w:start w:val="1"/>
      <w:numFmt w:val="bullet"/>
      <w:lvlText w:val=""/>
      <w:lvlJc w:val="left"/>
      <w:pPr>
        <w:ind w:left="4320" w:hanging="360"/>
      </w:pPr>
      <w:rPr>
        <w:rFonts w:ascii="Wingdings" w:hAnsi="Wingdings" w:hint="default"/>
      </w:rPr>
    </w:lvl>
    <w:lvl w:ilvl="6" w:tplc="BE78A8F2">
      <w:start w:val="1"/>
      <w:numFmt w:val="bullet"/>
      <w:lvlText w:val=""/>
      <w:lvlJc w:val="left"/>
      <w:pPr>
        <w:ind w:left="5040" w:hanging="360"/>
      </w:pPr>
      <w:rPr>
        <w:rFonts w:ascii="Symbol" w:hAnsi="Symbol" w:hint="default"/>
      </w:rPr>
    </w:lvl>
    <w:lvl w:ilvl="7" w:tplc="CF7098D2">
      <w:start w:val="1"/>
      <w:numFmt w:val="bullet"/>
      <w:lvlText w:val="o"/>
      <w:lvlJc w:val="left"/>
      <w:pPr>
        <w:ind w:left="5760" w:hanging="360"/>
      </w:pPr>
      <w:rPr>
        <w:rFonts w:ascii="Courier New" w:hAnsi="Courier New" w:hint="default"/>
      </w:rPr>
    </w:lvl>
    <w:lvl w:ilvl="8" w:tplc="24427E3C">
      <w:start w:val="1"/>
      <w:numFmt w:val="bullet"/>
      <w:lvlText w:val=""/>
      <w:lvlJc w:val="left"/>
      <w:pPr>
        <w:ind w:left="6480" w:hanging="360"/>
      </w:pPr>
      <w:rPr>
        <w:rFonts w:ascii="Wingdings" w:hAnsi="Wingdings" w:hint="default"/>
      </w:rPr>
    </w:lvl>
  </w:abstractNum>
  <w:abstractNum w:abstractNumId="1" w15:restartNumberingAfterBreak="0">
    <w:nsid w:val="1DAE2A09"/>
    <w:multiLevelType w:val="hybridMultilevel"/>
    <w:tmpl w:val="1F4CE8C8"/>
    <w:lvl w:ilvl="0" w:tplc="ED187A92">
      <w:start w:val="1"/>
      <w:numFmt w:val="bullet"/>
      <w:lvlText w:val=""/>
      <w:lvlJc w:val="left"/>
      <w:pPr>
        <w:ind w:left="720" w:hanging="360"/>
      </w:pPr>
      <w:rPr>
        <w:rFonts w:ascii="Symbol" w:hAnsi="Symbol" w:hint="default"/>
      </w:rPr>
    </w:lvl>
    <w:lvl w:ilvl="1" w:tplc="D55E1378">
      <w:start w:val="1"/>
      <w:numFmt w:val="bullet"/>
      <w:lvlText w:val="o"/>
      <w:lvlJc w:val="left"/>
      <w:pPr>
        <w:ind w:left="1440" w:hanging="360"/>
      </w:pPr>
      <w:rPr>
        <w:rFonts w:ascii="Courier New" w:hAnsi="Courier New" w:hint="default"/>
      </w:rPr>
    </w:lvl>
    <w:lvl w:ilvl="2" w:tplc="59EC16B2">
      <w:start w:val="1"/>
      <w:numFmt w:val="bullet"/>
      <w:lvlText w:val=""/>
      <w:lvlJc w:val="left"/>
      <w:pPr>
        <w:ind w:left="2160" w:hanging="360"/>
      </w:pPr>
      <w:rPr>
        <w:rFonts w:ascii="Wingdings" w:hAnsi="Wingdings" w:hint="default"/>
      </w:rPr>
    </w:lvl>
    <w:lvl w:ilvl="3" w:tplc="1A048354">
      <w:start w:val="1"/>
      <w:numFmt w:val="bullet"/>
      <w:lvlText w:val=""/>
      <w:lvlJc w:val="left"/>
      <w:pPr>
        <w:ind w:left="2880" w:hanging="360"/>
      </w:pPr>
      <w:rPr>
        <w:rFonts w:ascii="Symbol" w:hAnsi="Symbol" w:hint="default"/>
      </w:rPr>
    </w:lvl>
    <w:lvl w:ilvl="4" w:tplc="C68A273A">
      <w:start w:val="1"/>
      <w:numFmt w:val="bullet"/>
      <w:lvlText w:val="o"/>
      <w:lvlJc w:val="left"/>
      <w:pPr>
        <w:ind w:left="3600" w:hanging="360"/>
      </w:pPr>
      <w:rPr>
        <w:rFonts w:ascii="Courier New" w:hAnsi="Courier New" w:hint="default"/>
      </w:rPr>
    </w:lvl>
    <w:lvl w:ilvl="5" w:tplc="6A40A7D4">
      <w:start w:val="1"/>
      <w:numFmt w:val="bullet"/>
      <w:lvlText w:val=""/>
      <w:lvlJc w:val="left"/>
      <w:pPr>
        <w:ind w:left="4320" w:hanging="360"/>
      </w:pPr>
      <w:rPr>
        <w:rFonts w:ascii="Wingdings" w:hAnsi="Wingdings" w:hint="default"/>
      </w:rPr>
    </w:lvl>
    <w:lvl w:ilvl="6" w:tplc="194A8858">
      <w:start w:val="1"/>
      <w:numFmt w:val="bullet"/>
      <w:lvlText w:val=""/>
      <w:lvlJc w:val="left"/>
      <w:pPr>
        <w:ind w:left="5040" w:hanging="360"/>
      </w:pPr>
      <w:rPr>
        <w:rFonts w:ascii="Symbol" w:hAnsi="Symbol" w:hint="default"/>
      </w:rPr>
    </w:lvl>
    <w:lvl w:ilvl="7" w:tplc="FE2A1586">
      <w:start w:val="1"/>
      <w:numFmt w:val="bullet"/>
      <w:lvlText w:val="o"/>
      <w:lvlJc w:val="left"/>
      <w:pPr>
        <w:ind w:left="5760" w:hanging="360"/>
      </w:pPr>
      <w:rPr>
        <w:rFonts w:ascii="Courier New" w:hAnsi="Courier New" w:hint="default"/>
      </w:rPr>
    </w:lvl>
    <w:lvl w:ilvl="8" w:tplc="2F16B30E">
      <w:start w:val="1"/>
      <w:numFmt w:val="bullet"/>
      <w:lvlText w:val=""/>
      <w:lvlJc w:val="left"/>
      <w:pPr>
        <w:ind w:left="6480" w:hanging="360"/>
      </w:pPr>
      <w:rPr>
        <w:rFonts w:ascii="Wingdings" w:hAnsi="Wingdings" w:hint="default"/>
      </w:rPr>
    </w:lvl>
  </w:abstractNum>
  <w:abstractNum w:abstractNumId="2" w15:restartNumberingAfterBreak="0">
    <w:nsid w:val="2493D599"/>
    <w:multiLevelType w:val="hybridMultilevel"/>
    <w:tmpl w:val="7FFED7F6"/>
    <w:lvl w:ilvl="0" w:tplc="70E8EFC6">
      <w:start w:val="1"/>
      <w:numFmt w:val="decimal"/>
      <w:lvlText w:val="%1."/>
      <w:lvlJc w:val="left"/>
      <w:pPr>
        <w:ind w:left="720" w:hanging="360"/>
      </w:pPr>
    </w:lvl>
    <w:lvl w:ilvl="1" w:tplc="068ED128">
      <w:start w:val="1"/>
      <w:numFmt w:val="lowerLetter"/>
      <w:lvlText w:val="%2."/>
      <w:lvlJc w:val="left"/>
      <w:pPr>
        <w:ind w:left="1440" w:hanging="360"/>
      </w:pPr>
    </w:lvl>
    <w:lvl w:ilvl="2" w:tplc="9F02B2AC">
      <w:start w:val="1"/>
      <w:numFmt w:val="lowerRoman"/>
      <w:lvlText w:val="%3."/>
      <w:lvlJc w:val="right"/>
      <w:pPr>
        <w:ind w:left="2160" w:hanging="180"/>
      </w:pPr>
    </w:lvl>
    <w:lvl w:ilvl="3" w:tplc="21D2B6CE">
      <w:start w:val="1"/>
      <w:numFmt w:val="decimal"/>
      <w:lvlText w:val="%4."/>
      <w:lvlJc w:val="left"/>
      <w:pPr>
        <w:ind w:left="2880" w:hanging="360"/>
      </w:pPr>
    </w:lvl>
    <w:lvl w:ilvl="4" w:tplc="A6767C9A">
      <w:start w:val="1"/>
      <w:numFmt w:val="lowerLetter"/>
      <w:lvlText w:val="%5."/>
      <w:lvlJc w:val="left"/>
      <w:pPr>
        <w:ind w:left="3600" w:hanging="360"/>
      </w:pPr>
    </w:lvl>
    <w:lvl w:ilvl="5" w:tplc="C27EE1D6">
      <w:start w:val="1"/>
      <w:numFmt w:val="lowerRoman"/>
      <w:lvlText w:val="%6."/>
      <w:lvlJc w:val="right"/>
      <w:pPr>
        <w:ind w:left="4320" w:hanging="180"/>
      </w:pPr>
    </w:lvl>
    <w:lvl w:ilvl="6" w:tplc="8CDC5FA2">
      <w:start w:val="1"/>
      <w:numFmt w:val="decimal"/>
      <w:lvlText w:val="%7."/>
      <w:lvlJc w:val="left"/>
      <w:pPr>
        <w:ind w:left="5040" w:hanging="360"/>
      </w:pPr>
    </w:lvl>
    <w:lvl w:ilvl="7" w:tplc="6832A750">
      <w:start w:val="1"/>
      <w:numFmt w:val="lowerLetter"/>
      <w:lvlText w:val="%8."/>
      <w:lvlJc w:val="left"/>
      <w:pPr>
        <w:ind w:left="5760" w:hanging="360"/>
      </w:pPr>
    </w:lvl>
    <w:lvl w:ilvl="8" w:tplc="2FC891BC">
      <w:start w:val="1"/>
      <w:numFmt w:val="lowerRoman"/>
      <w:lvlText w:val="%9."/>
      <w:lvlJc w:val="right"/>
      <w:pPr>
        <w:ind w:left="6480" w:hanging="180"/>
      </w:pPr>
    </w:lvl>
  </w:abstractNum>
  <w:abstractNum w:abstractNumId="3" w15:restartNumberingAfterBreak="0">
    <w:nsid w:val="389681F3"/>
    <w:multiLevelType w:val="hybridMultilevel"/>
    <w:tmpl w:val="DED08812"/>
    <w:lvl w:ilvl="0" w:tplc="9652779A">
      <w:start w:val="1"/>
      <w:numFmt w:val="bullet"/>
      <w:lvlText w:val=""/>
      <w:lvlJc w:val="left"/>
      <w:pPr>
        <w:ind w:left="720" w:hanging="360"/>
      </w:pPr>
      <w:rPr>
        <w:rFonts w:ascii="Symbol" w:hAnsi="Symbol" w:hint="default"/>
      </w:rPr>
    </w:lvl>
    <w:lvl w:ilvl="1" w:tplc="E2D6C92C">
      <w:start w:val="1"/>
      <w:numFmt w:val="bullet"/>
      <w:lvlText w:val="o"/>
      <w:lvlJc w:val="left"/>
      <w:pPr>
        <w:ind w:left="1440" w:hanging="360"/>
      </w:pPr>
      <w:rPr>
        <w:rFonts w:ascii="Courier New" w:hAnsi="Courier New" w:hint="default"/>
      </w:rPr>
    </w:lvl>
    <w:lvl w:ilvl="2" w:tplc="1D16492A">
      <w:start w:val="1"/>
      <w:numFmt w:val="bullet"/>
      <w:lvlText w:val=""/>
      <w:lvlJc w:val="left"/>
      <w:pPr>
        <w:ind w:left="2160" w:hanging="360"/>
      </w:pPr>
      <w:rPr>
        <w:rFonts w:ascii="Wingdings" w:hAnsi="Wingdings" w:hint="default"/>
      </w:rPr>
    </w:lvl>
    <w:lvl w:ilvl="3" w:tplc="338879B6">
      <w:start w:val="1"/>
      <w:numFmt w:val="bullet"/>
      <w:lvlText w:val=""/>
      <w:lvlJc w:val="left"/>
      <w:pPr>
        <w:ind w:left="2880" w:hanging="360"/>
      </w:pPr>
      <w:rPr>
        <w:rFonts w:ascii="Symbol" w:hAnsi="Symbol" w:hint="default"/>
      </w:rPr>
    </w:lvl>
    <w:lvl w:ilvl="4" w:tplc="9FBA0C40">
      <w:start w:val="1"/>
      <w:numFmt w:val="bullet"/>
      <w:lvlText w:val="o"/>
      <w:lvlJc w:val="left"/>
      <w:pPr>
        <w:ind w:left="3600" w:hanging="360"/>
      </w:pPr>
      <w:rPr>
        <w:rFonts w:ascii="Courier New" w:hAnsi="Courier New" w:hint="default"/>
      </w:rPr>
    </w:lvl>
    <w:lvl w:ilvl="5" w:tplc="31364424">
      <w:start w:val="1"/>
      <w:numFmt w:val="bullet"/>
      <w:lvlText w:val=""/>
      <w:lvlJc w:val="left"/>
      <w:pPr>
        <w:ind w:left="4320" w:hanging="360"/>
      </w:pPr>
      <w:rPr>
        <w:rFonts w:ascii="Wingdings" w:hAnsi="Wingdings" w:hint="default"/>
      </w:rPr>
    </w:lvl>
    <w:lvl w:ilvl="6" w:tplc="7BA62616">
      <w:start w:val="1"/>
      <w:numFmt w:val="bullet"/>
      <w:lvlText w:val=""/>
      <w:lvlJc w:val="left"/>
      <w:pPr>
        <w:ind w:left="5040" w:hanging="360"/>
      </w:pPr>
      <w:rPr>
        <w:rFonts w:ascii="Symbol" w:hAnsi="Symbol" w:hint="default"/>
      </w:rPr>
    </w:lvl>
    <w:lvl w:ilvl="7" w:tplc="A260CEA2">
      <w:start w:val="1"/>
      <w:numFmt w:val="bullet"/>
      <w:lvlText w:val="o"/>
      <w:lvlJc w:val="left"/>
      <w:pPr>
        <w:ind w:left="5760" w:hanging="360"/>
      </w:pPr>
      <w:rPr>
        <w:rFonts w:ascii="Courier New" w:hAnsi="Courier New" w:hint="default"/>
      </w:rPr>
    </w:lvl>
    <w:lvl w:ilvl="8" w:tplc="A8BEEB5A">
      <w:start w:val="1"/>
      <w:numFmt w:val="bullet"/>
      <w:lvlText w:val=""/>
      <w:lvlJc w:val="left"/>
      <w:pPr>
        <w:ind w:left="6480" w:hanging="360"/>
      </w:pPr>
      <w:rPr>
        <w:rFonts w:ascii="Wingdings" w:hAnsi="Wingdings" w:hint="default"/>
      </w:rPr>
    </w:lvl>
  </w:abstractNum>
  <w:abstractNum w:abstractNumId="4" w15:restartNumberingAfterBreak="0">
    <w:nsid w:val="397C59B5"/>
    <w:multiLevelType w:val="hybridMultilevel"/>
    <w:tmpl w:val="F512795A"/>
    <w:lvl w:ilvl="0" w:tplc="0082B5DA">
      <w:start w:val="1"/>
      <w:numFmt w:val="bullet"/>
      <w:lvlText w:val=""/>
      <w:lvlJc w:val="left"/>
      <w:pPr>
        <w:ind w:left="720" w:hanging="360"/>
      </w:pPr>
      <w:rPr>
        <w:rFonts w:ascii="Symbol" w:hAnsi="Symbol" w:hint="default"/>
      </w:rPr>
    </w:lvl>
    <w:lvl w:ilvl="1" w:tplc="E24AD5FC">
      <w:start w:val="1"/>
      <w:numFmt w:val="bullet"/>
      <w:lvlText w:val="o"/>
      <w:lvlJc w:val="left"/>
      <w:pPr>
        <w:ind w:left="1440" w:hanging="360"/>
      </w:pPr>
      <w:rPr>
        <w:rFonts w:ascii="Courier New" w:hAnsi="Courier New" w:hint="default"/>
      </w:rPr>
    </w:lvl>
    <w:lvl w:ilvl="2" w:tplc="BDF2615A">
      <w:start w:val="1"/>
      <w:numFmt w:val="bullet"/>
      <w:lvlText w:val=""/>
      <w:lvlJc w:val="left"/>
      <w:pPr>
        <w:ind w:left="2160" w:hanging="360"/>
      </w:pPr>
      <w:rPr>
        <w:rFonts w:ascii="Wingdings" w:hAnsi="Wingdings" w:hint="default"/>
      </w:rPr>
    </w:lvl>
    <w:lvl w:ilvl="3" w:tplc="54523498">
      <w:start w:val="1"/>
      <w:numFmt w:val="bullet"/>
      <w:lvlText w:val=""/>
      <w:lvlJc w:val="left"/>
      <w:pPr>
        <w:ind w:left="2880" w:hanging="360"/>
      </w:pPr>
      <w:rPr>
        <w:rFonts w:ascii="Symbol" w:hAnsi="Symbol" w:hint="default"/>
      </w:rPr>
    </w:lvl>
    <w:lvl w:ilvl="4" w:tplc="1BAA8DDC">
      <w:start w:val="1"/>
      <w:numFmt w:val="bullet"/>
      <w:lvlText w:val="o"/>
      <w:lvlJc w:val="left"/>
      <w:pPr>
        <w:ind w:left="3600" w:hanging="360"/>
      </w:pPr>
      <w:rPr>
        <w:rFonts w:ascii="Courier New" w:hAnsi="Courier New" w:hint="default"/>
      </w:rPr>
    </w:lvl>
    <w:lvl w:ilvl="5" w:tplc="AD64879E">
      <w:start w:val="1"/>
      <w:numFmt w:val="bullet"/>
      <w:lvlText w:val=""/>
      <w:lvlJc w:val="left"/>
      <w:pPr>
        <w:ind w:left="4320" w:hanging="360"/>
      </w:pPr>
      <w:rPr>
        <w:rFonts w:ascii="Wingdings" w:hAnsi="Wingdings" w:hint="default"/>
      </w:rPr>
    </w:lvl>
    <w:lvl w:ilvl="6" w:tplc="33E09208">
      <w:start w:val="1"/>
      <w:numFmt w:val="bullet"/>
      <w:lvlText w:val=""/>
      <w:lvlJc w:val="left"/>
      <w:pPr>
        <w:ind w:left="5040" w:hanging="360"/>
      </w:pPr>
      <w:rPr>
        <w:rFonts w:ascii="Symbol" w:hAnsi="Symbol" w:hint="default"/>
      </w:rPr>
    </w:lvl>
    <w:lvl w:ilvl="7" w:tplc="C9AC4CE6">
      <w:start w:val="1"/>
      <w:numFmt w:val="bullet"/>
      <w:lvlText w:val="o"/>
      <w:lvlJc w:val="left"/>
      <w:pPr>
        <w:ind w:left="5760" w:hanging="360"/>
      </w:pPr>
      <w:rPr>
        <w:rFonts w:ascii="Courier New" w:hAnsi="Courier New" w:hint="default"/>
      </w:rPr>
    </w:lvl>
    <w:lvl w:ilvl="8" w:tplc="9C527194">
      <w:start w:val="1"/>
      <w:numFmt w:val="bullet"/>
      <w:lvlText w:val=""/>
      <w:lvlJc w:val="left"/>
      <w:pPr>
        <w:ind w:left="6480" w:hanging="360"/>
      </w:pPr>
      <w:rPr>
        <w:rFonts w:ascii="Wingdings" w:hAnsi="Wingdings" w:hint="default"/>
      </w:rPr>
    </w:lvl>
  </w:abstractNum>
  <w:abstractNum w:abstractNumId="5" w15:restartNumberingAfterBreak="0">
    <w:nsid w:val="3C0DEC16"/>
    <w:multiLevelType w:val="hybridMultilevel"/>
    <w:tmpl w:val="4A4C9DCA"/>
    <w:lvl w:ilvl="0" w:tplc="FCFAA14E">
      <w:start w:val="1"/>
      <w:numFmt w:val="bullet"/>
      <w:lvlText w:val=""/>
      <w:lvlJc w:val="left"/>
      <w:pPr>
        <w:ind w:left="720" w:hanging="360"/>
      </w:pPr>
      <w:rPr>
        <w:rFonts w:ascii="Symbol" w:hAnsi="Symbol" w:hint="default"/>
      </w:rPr>
    </w:lvl>
    <w:lvl w:ilvl="1" w:tplc="B8E26C20">
      <w:start w:val="1"/>
      <w:numFmt w:val="bullet"/>
      <w:lvlText w:val="o"/>
      <w:lvlJc w:val="left"/>
      <w:pPr>
        <w:ind w:left="1440" w:hanging="360"/>
      </w:pPr>
      <w:rPr>
        <w:rFonts w:ascii="Courier New" w:hAnsi="Courier New" w:hint="default"/>
      </w:rPr>
    </w:lvl>
    <w:lvl w:ilvl="2" w:tplc="8C4E3742">
      <w:start w:val="1"/>
      <w:numFmt w:val="bullet"/>
      <w:lvlText w:val=""/>
      <w:lvlJc w:val="left"/>
      <w:pPr>
        <w:ind w:left="2160" w:hanging="360"/>
      </w:pPr>
      <w:rPr>
        <w:rFonts w:ascii="Wingdings" w:hAnsi="Wingdings" w:hint="default"/>
      </w:rPr>
    </w:lvl>
    <w:lvl w:ilvl="3" w:tplc="6F242058">
      <w:start w:val="1"/>
      <w:numFmt w:val="bullet"/>
      <w:lvlText w:val=""/>
      <w:lvlJc w:val="left"/>
      <w:pPr>
        <w:ind w:left="2880" w:hanging="360"/>
      </w:pPr>
      <w:rPr>
        <w:rFonts w:ascii="Symbol" w:hAnsi="Symbol" w:hint="default"/>
      </w:rPr>
    </w:lvl>
    <w:lvl w:ilvl="4" w:tplc="16365F92">
      <w:start w:val="1"/>
      <w:numFmt w:val="bullet"/>
      <w:lvlText w:val="o"/>
      <w:lvlJc w:val="left"/>
      <w:pPr>
        <w:ind w:left="3600" w:hanging="360"/>
      </w:pPr>
      <w:rPr>
        <w:rFonts w:ascii="Courier New" w:hAnsi="Courier New" w:hint="default"/>
      </w:rPr>
    </w:lvl>
    <w:lvl w:ilvl="5" w:tplc="E79CF426">
      <w:start w:val="1"/>
      <w:numFmt w:val="bullet"/>
      <w:lvlText w:val=""/>
      <w:lvlJc w:val="left"/>
      <w:pPr>
        <w:ind w:left="4320" w:hanging="360"/>
      </w:pPr>
      <w:rPr>
        <w:rFonts w:ascii="Wingdings" w:hAnsi="Wingdings" w:hint="default"/>
      </w:rPr>
    </w:lvl>
    <w:lvl w:ilvl="6" w:tplc="04603008">
      <w:start w:val="1"/>
      <w:numFmt w:val="bullet"/>
      <w:lvlText w:val=""/>
      <w:lvlJc w:val="left"/>
      <w:pPr>
        <w:ind w:left="5040" w:hanging="360"/>
      </w:pPr>
      <w:rPr>
        <w:rFonts w:ascii="Symbol" w:hAnsi="Symbol" w:hint="default"/>
      </w:rPr>
    </w:lvl>
    <w:lvl w:ilvl="7" w:tplc="23F02848">
      <w:start w:val="1"/>
      <w:numFmt w:val="bullet"/>
      <w:lvlText w:val="o"/>
      <w:lvlJc w:val="left"/>
      <w:pPr>
        <w:ind w:left="5760" w:hanging="360"/>
      </w:pPr>
      <w:rPr>
        <w:rFonts w:ascii="Courier New" w:hAnsi="Courier New" w:hint="default"/>
      </w:rPr>
    </w:lvl>
    <w:lvl w:ilvl="8" w:tplc="9D843AA2">
      <w:start w:val="1"/>
      <w:numFmt w:val="bullet"/>
      <w:lvlText w:val=""/>
      <w:lvlJc w:val="left"/>
      <w:pPr>
        <w:ind w:left="6480" w:hanging="360"/>
      </w:pPr>
      <w:rPr>
        <w:rFonts w:ascii="Wingdings" w:hAnsi="Wingdings" w:hint="default"/>
      </w:rPr>
    </w:lvl>
  </w:abstractNum>
  <w:abstractNum w:abstractNumId="6" w15:restartNumberingAfterBreak="0">
    <w:nsid w:val="4D073B4F"/>
    <w:multiLevelType w:val="hybridMultilevel"/>
    <w:tmpl w:val="CD2EF924"/>
    <w:lvl w:ilvl="0" w:tplc="64A43E8E">
      <w:start w:val="1"/>
      <w:numFmt w:val="bullet"/>
      <w:lvlText w:val=""/>
      <w:lvlJc w:val="left"/>
      <w:pPr>
        <w:ind w:left="720" w:hanging="360"/>
      </w:pPr>
      <w:rPr>
        <w:rFonts w:ascii="Symbol" w:hAnsi="Symbol" w:hint="default"/>
      </w:rPr>
    </w:lvl>
    <w:lvl w:ilvl="1" w:tplc="5B009E1E">
      <w:start w:val="1"/>
      <w:numFmt w:val="bullet"/>
      <w:lvlText w:val="o"/>
      <w:lvlJc w:val="left"/>
      <w:pPr>
        <w:ind w:left="1440" w:hanging="360"/>
      </w:pPr>
      <w:rPr>
        <w:rFonts w:ascii="Courier New" w:hAnsi="Courier New" w:hint="default"/>
      </w:rPr>
    </w:lvl>
    <w:lvl w:ilvl="2" w:tplc="689CB52C">
      <w:start w:val="1"/>
      <w:numFmt w:val="bullet"/>
      <w:lvlText w:val=""/>
      <w:lvlJc w:val="left"/>
      <w:pPr>
        <w:ind w:left="2160" w:hanging="360"/>
      </w:pPr>
      <w:rPr>
        <w:rFonts w:ascii="Wingdings" w:hAnsi="Wingdings" w:hint="default"/>
      </w:rPr>
    </w:lvl>
    <w:lvl w:ilvl="3" w:tplc="02AE14FA">
      <w:start w:val="1"/>
      <w:numFmt w:val="bullet"/>
      <w:lvlText w:val=""/>
      <w:lvlJc w:val="left"/>
      <w:pPr>
        <w:ind w:left="2880" w:hanging="360"/>
      </w:pPr>
      <w:rPr>
        <w:rFonts w:ascii="Symbol" w:hAnsi="Symbol" w:hint="default"/>
      </w:rPr>
    </w:lvl>
    <w:lvl w:ilvl="4" w:tplc="3EB07358">
      <w:start w:val="1"/>
      <w:numFmt w:val="bullet"/>
      <w:lvlText w:val="o"/>
      <w:lvlJc w:val="left"/>
      <w:pPr>
        <w:ind w:left="3600" w:hanging="360"/>
      </w:pPr>
      <w:rPr>
        <w:rFonts w:ascii="Courier New" w:hAnsi="Courier New" w:hint="default"/>
      </w:rPr>
    </w:lvl>
    <w:lvl w:ilvl="5" w:tplc="544E9440">
      <w:start w:val="1"/>
      <w:numFmt w:val="bullet"/>
      <w:lvlText w:val=""/>
      <w:lvlJc w:val="left"/>
      <w:pPr>
        <w:ind w:left="4320" w:hanging="360"/>
      </w:pPr>
      <w:rPr>
        <w:rFonts w:ascii="Wingdings" w:hAnsi="Wingdings" w:hint="default"/>
      </w:rPr>
    </w:lvl>
    <w:lvl w:ilvl="6" w:tplc="D73EF2F8">
      <w:start w:val="1"/>
      <w:numFmt w:val="bullet"/>
      <w:lvlText w:val=""/>
      <w:lvlJc w:val="left"/>
      <w:pPr>
        <w:ind w:left="5040" w:hanging="360"/>
      </w:pPr>
      <w:rPr>
        <w:rFonts w:ascii="Symbol" w:hAnsi="Symbol" w:hint="default"/>
      </w:rPr>
    </w:lvl>
    <w:lvl w:ilvl="7" w:tplc="C84CB694">
      <w:start w:val="1"/>
      <w:numFmt w:val="bullet"/>
      <w:lvlText w:val="o"/>
      <w:lvlJc w:val="left"/>
      <w:pPr>
        <w:ind w:left="5760" w:hanging="360"/>
      </w:pPr>
      <w:rPr>
        <w:rFonts w:ascii="Courier New" w:hAnsi="Courier New" w:hint="default"/>
      </w:rPr>
    </w:lvl>
    <w:lvl w:ilvl="8" w:tplc="DD70B256">
      <w:start w:val="1"/>
      <w:numFmt w:val="bullet"/>
      <w:lvlText w:val=""/>
      <w:lvlJc w:val="left"/>
      <w:pPr>
        <w:ind w:left="6480" w:hanging="360"/>
      </w:pPr>
      <w:rPr>
        <w:rFonts w:ascii="Wingdings" w:hAnsi="Wingdings" w:hint="default"/>
      </w:rPr>
    </w:lvl>
  </w:abstractNum>
  <w:abstractNum w:abstractNumId="7" w15:restartNumberingAfterBreak="0">
    <w:nsid w:val="60C795E6"/>
    <w:multiLevelType w:val="hybridMultilevel"/>
    <w:tmpl w:val="2FD44AE8"/>
    <w:lvl w:ilvl="0" w:tplc="30FC7C12">
      <w:start w:val="1"/>
      <w:numFmt w:val="decimal"/>
      <w:lvlText w:val="%1."/>
      <w:lvlJc w:val="left"/>
      <w:pPr>
        <w:ind w:left="720" w:hanging="360"/>
      </w:pPr>
    </w:lvl>
    <w:lvl w:ilvl="1" w:tplc="1C8A6230">
      <w:start w:val="1"/>
      <w:numFmt w:val="lowerLetter"/>
      <w:lvlText w:val="%2."/>
      <w:lvlJc w:val="left"/>
      <w:pPr>
        <w:ind w:left="1440" w:hanging="360"/>
      </w:pPr>
    </w:lvl>
    <w:lvl w:ilvl="2" w:tplc="4D30BE24">
      <w:start w:val="1"/>
      <w:numFmt w:val="lowerRoman"/>
      <w:lvlText w:val="%3."/>
      <w:lvlJc w:val="right"/>
      <w:pPr>
        <w:ind w:left="2160" w:hanging="180"/>
      </w:pPr>
    </w:lvl>
    <w:lvl w:ilvl="3" w:tplc="066841AC">
      <w:start w:val="1"/>
      <w:numFmt w:val="decimal"/>
      <w:lvlText w:val="%4."/>
      <w:lvlJc w:val="left"/>
      <w:pPr>
        <w:ind w:left="2880" w:hanging="360"/>
      </w:pPr>
    </w:lvl>
    <w:lvl w:ilvl="4" w:tplc="CB9214DA">
      <w:start w:val="1"/>
      <w:numFmt w:val="lowerLetter"/>
      <w:lvlText w:val="%5."/>
      <w:lvlJc w:val="left"/>
      <w:pPr>
        <w:ind w:left="3600" w:hanging="360"/>
      </w:pPr>
    </w:lvl>
    <w:lvl w:ilvl="5" w:tplc="4B92A7A4">
      <w:start w:val="1"/>
      <w:numFmt w:val="lowerRoman"/>
      <w:lvlText w:val="%6."/>
      <w:lvlJc w:val="right"/>
      <w:pPr>
        <w:ind w:left="4320" w:hanging="180"/>
      </w:pPr>
    </w:lvl>
    <w:lvl w:ilvl="6" w:tplc="CB3C75E4">
      <w:start w:val="1"/>
      <w:numFmt w:val="decimal"/>
      <w:lvlText w:val="%7."/>
      <w:lvlJc w:val="left"/>
      <w:pPr>
        <w:ind w:left="5040" w:hanging="360"/>
      </w:pPr>
    </w:lvl>
    <w:lvl w:ilvl="7" w:tplc="37644496">
      <w:start w:val="1"/>
      <w:numFmt w:val="lowerLetter"/>
      <w:lvlText w:val="%8."/>
      <w:lvlJc w:val="left"/>
      <w:pPr>
        <w:ind w:left="5760" w:hanging="360"/>
      </w:pPr>
    </w:lvl>
    <w:lvl w:ilvl="8" w:tplc="ABDEFC46">
      <w:start w:val="1"/>
      <w:numFmt w:val="lowerRoman"/>
      <w:lvlText w:val="%9."/>
      <w:lvlJc w:val="right"/>
      <w:pPr>
        <w:ind w:left="6480" w:hanging="180"/>
      </w:pPr>
    </w:lvl>
  </w:abstractNum>
  <w:abstractNum w:abstractNumId="8" w15:restartNumberingAfterBreak="0">
    <w:nsid w:val="70B265A0"/>
    <w:multiLevelType w:val="hybridMultilevel"/>
    <w:tmpl w:val="6966C708"/>
    <w:lvl w:ilvl="0" w:tplc="F18C1510">
      <w:start w:val="1"/>
      <w:numFmt w:val="bullet"/>
      <w:lvlText w:val=""/>
      <w:lvlJc w:val="left"/>
      <w:pPr>
        <w:ind w:left="720" w:hanging="360"/>
      </w:pPr>
      <w:rPr>
        <w:rFonts w:ascii="Symbol" w:hAnsi="Symbol" w:hint="default"/>
      </w:rPr>
    </w:lvl>
    <w:lvl w:ilvl="1" w:tplc="58CA8F6E">
      <w:start w:val="1"/>
      <w:numFmt w:val="bullet"/>
      <w:lvlText w:val="o"/>
      <w:lvlJc w:val="left"/>
      <w:pPr>
        <w:ind w:left="1440" w:hanging="360"/>
      </w:pPr>
      <w:rPr>
        <w:rFonts w:ascii="Courier New" w:hAnsi="Courier New" w:hint="default"/>
      </w:rPr>
    </w:lvl>
    <w:lvl w:ilvl="2" w:tplc="D59C5878">
      <w:start w:val="1"/>
      <w:numFmt w:val="bullet"/>
      <w:lvlText w:val=""/>
      <w:lvlJc w:val="left"/>
      <w:pPr>
        <w:ind w:left="2160" w:hanging="360"/>
      </w:pPr>
      <w:rPr>
        <w:rFonts w:ascii="Wingdings" w:hAnsi="Wingdings" w:hint="default"/>
      </w:rPr>
    </w:lvl>
    <w:lvl w:ilvl="3" w:tplc="6B1C8A30">
      <w:start w:val="1"/>
      <w:numFmt w:val="bullet"/>
      <w:lvlText w:val=""/>
      <w:lvlJc w:val="left"/>
      <w:pPr>
        <w:ind w:left="2880" w:hanging="360"/>
      </w:pPr>
      <w:rPr>
        <w:rFonts w:ascii="Symbol" w:hAnsi="Symbol" w:hint="default"/>
      </w:rPr>
    </w:lvl>
    <w:lvl w:ilvl="4" w:tplc="CAA6CE92">
      <w:start w:val="1"/>
      <w:numFmt w:val="bullet"/>
      <w:lvlText w:val="o"/>
      <w:lvlJc w:val="left"/>
      <w:pPr>
        <w:ind w:left="3600" w:hanging="360"/>
      </w:pPr>
      <w:rPr>
        <w:rFonts w:ascii="Courier New" w:hAnsi="Courier New" w:hint="default"/>
      </w:rPr>
    </w:lvl>
    <w:lvl w:ilvl="5" w:tplc="5EA43732">
      <w:start w:val="1"/>
      <w:numFmt w:val="bullet"/>
      <w:lvlText w:val=""/>
      <w:lvlJc w:val="left"/>
      <w:pPr>
        <w:ind w:left="4320" w:hanging="360"/>
      </w:pPr>
      <w:rPr>
        <w:rFonts w:ascii="Wingdings" w:hAnsi="Wingdings" w:hint="default"/>
      </w:rPr>
    </w:lvl>
    <w:lvl w:ilvl="6" w:tplc="E8580992">
      <w:start w:val="1"/>
      <w:numFmt w:val="bullet"/>
      <w:lvlText w:val=""/>
      <w:lvlJc w:val="left"/>
      <w:pPr>
        <w:ind w:left="5040" w:hanging="360"/>
      </w:pPr>
      <w:rPr>
        <w:rFonts w:ascii="Symbol" w:hAnsi="Symbol" w:hint="default"/>
      </w:rPr>
    </w:lvl>
    <w:lvl w:ilvl="7" w:tplc="6A28F52E">
      <w:start w:val="1"/>
      <w:numFmt w:val="bullet"/>
      <w:lvlText w:val="o"/>
      <w:lvlJc w:val="left"/>
      <w:pPr>
        <w:ind w:left="5760" w:hanging="360"/>
      </w:pPr>
      <w:rPr>
        <w:rFonts w:ascii="Courier New" w:hAnsi="Courier New" w:hint="default"/>
      </w:rPr>
    </w:lvl>
    <w:lvl w:ilvl="8" w:tplc="7D409482">
      <w:start w:val="1"/>
      <w:numFmt w:val="bullet"/>
      <w:lvlText w:val=""/>
      <w:lvlJc w:val="left"/>
      <w:pPr>
        <w:ind w:left="6480" w:hanging="360"/>
      </w:pPr>
      <w:rPr>
        <w:rFonts w:ascii="Wingdings" w:hAnsi="Wingdings" w:hint="default"/>
      </w:rPr>
    </w:lvl>
  </w:abstractNum>
  <w:num w:numId="1" w16cid:durableId="664208628">
    <w:abstractNumId w:val="6"/>
  </w:num>
  <w:num w:numId="2" w16cid:durableId="1918056644">
    <w:abstractNumId w:val="1"/>
  </w:num>
  <w:num w:numId="3" w16cid:durableId="2075006018">
    <w:abstractNumId w:val="4"/>
  </w:num>
  <w:num w:numId="4" w16cid:durableId="910775362">
    <w:abstractNumId w:val="3"/>
  </w:num>
  <w:num w:numId="5" w16cid:durableId="450248911">
    <w:abstractNumId w:val="7"/>
  </w:num>
  <w:num w:numId="6" w16cid:durableId="2102214985">
    <w:abstractNumId w:val="2"/>
  </w:num>
  <w:num w:numId="7" w16cid:durableId="1950624034">
    <w:abstractNumId w:val="8"/>
  </w:num>
  <w:num w:numId="8" w16cid:durableId="2075859770">
    <w:abstractNumId w:val="5"/>
  </w:num>
  <w:num w:numId="9" w16cid:durableId="19155830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4825"/>
    <w:rsid w:val="00001BA8"/>
    <w:rsid w:val="0000334F"/>
    <w:rsid w:val="00003A3B"/>
    <w:rsid w:val="00004396"/>
    <w:rsid w:val="0000488D"/>
    <w:rsid w:val="00004FCB"/>
    <w:rsid w:val="0000694D"/>
    <w:rsid w:val="00007936"/>
    <w:rsid w:val="00007ECD"/>
    <w:rsid w:val="0001042C"/>
    <w:rsid w:val="00013114"/>
    <w:rsid w:val="00013CBA"/>
    <w:rsid w:val="000141C9"/>
    <w:rsid w:val="00014BA7"/>
    <w:rsid w:val="00014EB1"/>
    <w:rsid w:val="000152C1"/>
    <w:rsid w:val="0001549C"/>
    <w:rsid w:val="0001713E"/>
    <w:rsid w:val="000219C6"/>
    <w:rsid w:val="00023314"/>
    <w:rsid w:val="00023E67"/>
    <w:rsid w:val="00025F60"/>
    <w:rsid w:val="00030133"/>
    <w:rsid w:val="0003036D"/>
    <w:rsid w:val="00030DBD"/>
    <w:rsid w:val="00033628"/>
    <w:rsid w:val="00034598"/>
    <w:rsid w:val="00035331"/>
    <w:rsid w:val="00035A40"/>
    <w:rsid w:val="00036CDE"/>
    <w:rsid w:val="00036CE8"/>
    <w:rsid w:val="00037C22"/>
    <w:rsid w:val="00037D66"/>
    <w:rsid w:val="0004061C"/>
    <w:rsid w:val="00040F13"/>
    <w:rsid w:val="00041045"/>
    <w:rsid w:val="000429E1"/>
    <w:rsid w:val="00043DEF"/>
    <w:rsid w:val="00043FBF"/>
    <w:rsid w:val="000444C3"/>
    <w:rsid w:val="00045E30"/>
    <w:rsid w:val="0005004D"/>
    <w:rsid w:val="000509E7"/>
    <w:rsid w:val="00050AC3"/>
    <w:rsid w:val="000515C6"/>
    <w:rsid w:val="000522AE"/>
    <w:rsid w:val="000527DE"/>
    <w:rsid w:val="00052B44"/>
    <w:rsid w:val="00052D34"/>
    <w:rsid w:val="00053435"/>
    <w:rsid w:val="0005381C"/>
    <w:rsid w:val="000547C5"/>
    <w:rsid w:val="000549F8"/>
    <w:rsid w:val="00054A2E"/>
    <w:rsid w:val="00054C56"/>
    <w:rsid w:val="00055C1E"/>
    <w:rsid w:val="00056EF3"/>
    <w:rsid w:val="000570E8"/>
    <w:rsid w:val="00060109"/>
    <w:rsid w:val="000609F9"/>
    <w:rsid w:val="00062080"/>
    <w:rsid w:val="00064064"/>
    <w:rsid w:val="00064A57"/>
    <w:rsid w:val="00064EDD"/>
    <w:rsid w:val="00064FA5"/>
    <w:rsid w:val="0006561B"/>
    <w:rsid w:val="000663B0"/>
    <w:rsid w:val="00066699"/>
    <w:rsid w:val="00066C02"/>
    <w:rsid w:val="00066FF3"/>
    <w:rsid w:val="00067BD7"/>
    <w:rsid w:val="00070D43"/>
    <w:rsid w:val="000738C3"/>
    <w:rsid w:val="00075259"/>
    <w:rsid w:val="000754A2"/>
    <w:rsid w:val="00075BB0"/>
    <w:rsid w:val="000821EA"/>
    <w:rsid w:val="000827BF"/>
    <w:rsid w:val="00082947"/>
    <w:rsid w:val="000833F9"/>
    <w:rsid w:val="00083B22"/>
    <w:rsid w:val="00084697"/>
    <w:rsid w:val="00090569"/>
    <w:rsid w:val="00090C4C"/>
    <w:rsid w:val="00090C6C"/>
    <w:rsid w:val="000920E7"/>
    <w:rsid w:val="00092537"/>
    <w:rsid w:val="000937E4"/>
    <w:rsid w:val="0009386E"/>
    <w:rsid w:val="0009455E"/>
    <w:rsid w:val="00095656"/>
    <w:rsid w:val="000966AD"/>
    <w:rsid w:val="00096852"/>
    <w:rsid w:val="00097E66"/>
    <w:rsid w:val="000A0280"/>
    <w:rsid w:val="000A0ECF"/>
    <w:rsid w:val="000A2253"/>
    <w:rsid w:val="000A261C"/>
    <w:rsid w:val="000A2AE1"/>
    <w:rsid w:val="000A4A0E"/>
    <w:rsid w:val="000A6B50"/>
    <w:rsid w:val="000A6F3E"/>
    <w:rsid w:val="000A77FB"/>
    <w:rsid w:val="000B06DF"/>
    <w:rsid w:val="000B10A6"/>
    <w:rsid w:val="000B1613"/>
    <w:rsid w:val="000B2F9B"/>
    <w:rsid w:val="000B4659"/>
    <w:rsid w:val="000B5485"/>
    <w:rsid w:val="000B5BE7"/>
    <w:rsid w:val="000C1331"/>
    <w:rsid w:val="000C2360"/>
    <w:rsid w:val="000C33CD"/>
    <w:rsid w:val="000C3484"/>
    <w:rsid w:val="000C4EFD"/>
    <w:rsid w:val="000C6872"/>
    <w:rsid w:val="000C75CB"/>
    <w:rsid w:val="000C7942"/>
    <w:rsid w:val="000D016A"/>
    <w:rsid w:val="000D079F"/>
    <w:rsid w:val="000D0B33"/>
    <w:rsid w:val="000D1BEC"/>
    <w:rsid w:val="000D2829"/>
    <w:rsid w:val="000D3107"/>
    <w:rsid w:val="000D421F"/>
    <w:rsid w:val="000D544B"/>
    <w:rsid w:val="000D6F8C"/>
    <w:rsid w:val="000D7347"/>
    <w:rsid w:val="000E3872"/>
    <w:rsid w:val="000E42F2"/>
    <w:rsid w:val="000E4441"/>
    <w:rsid w:val="000E6C2C"/>
    <w:rsid w:val="000F0C29"/>
    <w:rsid w:val="000F175C"/>
    <w:rsid w:val="000F2341"/>
    <w:rsid w:val="000F313E"/>
    <w:rsid w:val="000F3C99"/>
    <w:rsid w:val="000F42E2"/>
    <w:rsid w:val="000F6471"/>
    <w:rsid w:val="000F6976"/>
    <w:rsid w:val="000F6F17"/>
    <w:rsid w:val="00100250"/>
    <w:rsid w:val="001011F4"/>
    <w:rsid w:val="0010193C"/>
    <w:rsid w:val="001024AD"/>
    <w:rsid w:val="001027F6"/>
    <w:rsid w:val="00103C2B"/>
    <w:rsid w:val="00103CE5"/>
    <w:rsid w:val="00104021"/>
    <w:rsid w:val="00104405"/>
    <w:rsid w:val="00105F81"/>
    <w:rsid w:val="0010699B"/>
    <w:rsid w:val="00106BB5"/>
    <w:rsid w:val="001109AD"/>
    <w:rsid w:val="00111692"/>
    <w:rsid w:val="001128DF"/>
    <w:rsid w:val="001136E6"/>
    <w:rsid w:val="001144A4"/>
    <w:rsid w:val="001144DD"/>
    <w:rsid w:val="001166EA"/>
    <w:rsid w:val="00116874"/>
    <w:rsid w:val="00117D26"/>
    <w:rsid w:val="001201E3"/>
    <w:rsid w:val="00120E3D"/>
    <w:rsid w:val="00120EBC"/>
    <w:rsid w:val="001223B9"/>
    <w:rsid w:val="0012604C"/>
    <w:rsid w:val="001261AF"/>
    <w:rsid w:val="00126D21"/>
    <w:rsid w:val="001300A5"/>
    <w:rsid w:val="00132C1A"/>
    <w:rsid w:val="00136ADF"/>
    <w:rsid w:val="001372DE"/>
    <w:rsid w:val="0013772C"/>
    <w:rsid w:val="00140821"/>
    <w:rsid w:val="00141599"/>
    <w:rsid w:val="001424C2"/>
    <w:rsid w:val="001433DD"/>
    <w:rsid w:val="00145411"/>
    <w:rsid w:val="00145501"/>
    <w:rsid w:val="00146FCB"/>
    <w:rsid w:val="00147EE4"/>
    <w:rsid w:val="00150D66"/>
    <w:rsid w:val="00152023"/>
    <w:rsid w:val="00154087"/>
    <w:rsid w:val="00154E34"/>
    <w:rsid w:val="001550B1"/>
    <w:rsid w:val="0015566C"/>
    <w:rsid w:val="00156005"/>
    <w:rsid w:val="0015726F"/>
    <w:rsid w:val="001605B7"/>
    <w:rsid w:val="00160622"/>
    <w:rsid w:val="00160BE1"/>
    <w:rsid w:val="00161125"/>
    <w:rsid w:val="001626B2"/>
    <w:rsid w:val="001634E6"/>
    <w:rsid w:val="00163B4B"/>
    <w:rsid w:val="00170E28"/>
    <w:rsid w:val="00174AF4"/>
    <w:rsid w:val="00176C7F"/>
    <w:rsid w:val="00180085"/>
    <w:rsid w:val="001809BA"/>
    <w:rsid w:val="00180A56"/>
    <w:rsid w:val="00180DBB"/>
    <w:rsid w:val="001818D5"/>
    <w:rsid w:val="001832DB"/>
    <w:rsid w:val="001835E3"/>
    <w:rsid w:val="00184239"/>
    <w:rsid w:val="00185A5D"/>
    <w:rsid w:val="001861B1"/>
    <w:rsid w:val="0018715D"/>
    <w:rsid w:val="0018784D"/>
    <w:rsid w:val="00187DAF"/>
    <w:rsid w:val="00192B28"/>
    <w:rsid w:val="0019400A"/>
    <w:rsid w:val="00195814"/>
    <w:rsid w:val="0019719E"/>
    <w:rsid w:val="001A2563"/>
    <w:rsid w:val="001A2963"/>
    <w:rsid w:val="001A3349"/>
    <w:rsid w:val="001A3FEE"/>
    <w:rsid w:val="001A4301"/>
    <w:rsid w:val="001A6F1C"/>
    <w:rsid w:val="001B3D39"/>
    <w:rsid w:val="001B43D2"/>
    <w:rsid w:val="001B4892"/>
    <w:rsid w:val="001B4E87"/>
    <w:rsid w:val="001B535F"/>
    <w:rsid w:val="001B555B"/>
    <w:rsid w:val="001B5A4E"/>
    <w:rsid w:val="001B5F44"/>
    <w:rsid w:val="001C1E74"/>
    <w:rsid w:val="001C2228"/>
    <w:rsid w:val="001C2440"/>
    <w:rsid w:val="001C2E4D"/>
    <w:rsid w:val="001C4700"/>
    <w:rsid w:val="001C5960"/>
    <w:rsid w:val="001C59D3"/>
    <w:rsid w:val="001C64E2"/>
    <w:rsid w:val="001C6CBF"/>
    <w:rsid w:val="001C7DE5"/>
    <w:rsid w:val="001C7EB3"/>
    <w:rsid w:val="001D0E53"/>
    <w:rsid w:val="001D246A"/>
    <w:rsid w:val="001D700F"/>
    <w:rsid w:val="001D767A"/>
    <w:rsid w:val="001E081A"/>
    <w:rsid w:val="001E2A6C"/>
    <w:rsid w:val="001E3646"/>
    <w:rsid w:val="001E51FB"/>
    <w:rsid w:val="001E7354"/>
    <w:rsid w:val="001F0631"/>
    <w:rsid w:val="001F1494"/>
    <w:rsid w:val="001F1D18"/>
    <w:rsid w:val="001F322C"/>
    <w:rsid w:val="001F5E9D"/>
    <w:rsid w:val="001F63D5"/>
    <w:rsid w:val="00202B72"/>
    <w:rsid w:val="002033BE"/>
    <w:rsid w:val="00203423"/>
    <w:rsid w:val="002036C7"/>
    <w:rsid w:val="00203D4B"/>
    <w:rsid w:val="00206488"/>
    <w:rsid w:val="00207B2A"/>
    <w:rsid w:val="00210BDC"/>
    <w:rsid w:val="00214056"/>
    <w:rsid w:val="00214AE1"/>
    <w:rsid w:val="00215378"/>
    <w:rsid w:val="002154A2"/>
    <w:rsid w:val="00217BEF"/>
    <w:rsid w:val="00220018"/>
    <w:rsid w:val="00221902"/>
    <w:rsid w:val="00221D58"/>
    <w:rsid w:val="00222BE7"/>
    <w:rsid w:val="0022355D"/>
    <w:rsid w:val="0022580D"/>
    <w:rsid w:val="00225D37"/>
    <w:rsid w:val="00225DAE"/>
    <w:rsid w:val="002267C7"/>
    <w:rsid w:val="00226C76"/>
    <w:rsid w:val="0022714A"/>
    <w:rsid w:val="00233654"/>
    <w:rsid w:val="00236248"/>
    <w:rsid w:val="00236C26"/>
    <w:rsid w:val="002403FC"/>
    <w:rsid w:val="00240928"/>
    <w:rsid w:val="00240E5A"/>
    <w:rsid w:val="00241CE2"/>
    <w:rsid w:val="00242168"/>
    <w:rsid w:val="00242A99"/>
    <w:rsid w:val="00242DD4"/>
    <w:rsid w:val="00243A1F"/>
    <w:rsid w:val="0024449E"/>
    <w:rsid w:val="00245662"/>
    <w:rsid w:val="00246E70"/>
    <w:rsid w:val="0024738E"/>
    <w:rsid w:val="0024B6B4"/>
    <w:rsid w:val="00250834"/>
    <w:rsid w:val="00250B64"/>
    <w:rsid w:val="00253060"/>
    <w:rsid w:val="002534EB"/>
    <w:rsid w:val="00254076"/>
    <w:rsid w:val="002546D7"/>
    <w:rsid w:val="00254749"/>
    <w:rsid w:val="00254FAA"/>
    <w:rsid w:val="0025699A"/>
    <w:rsid w:val="00261E44"/>
    <w:rsid w:val="00264132"/>
    <w:rsid w:val="00266E3B"/>
    <w:rsid w:val="00267972"/>
    <w:rsid w:val="00270065"/>
    <w:rsid w:val="002704AA"/>
    <w:rsid w:val="00271AC3"/>
    <w:rsid w:val="002737BD"/>
    <w:rsid w:val="00273D24"/>
    <w:rsid w:val="00274430"/>
    <w:rsid w:val="00276E48"/>
    <w:rsid w:val="0028055A"/>
    <w:rsid w:val="002820BF"/>
    <w:rsid w:val="00282F5D"/>
    <w:rsid w:val="002832D8"/>
    <w:rsid w:val="0029104B"/>
    <w:rsid w:val="002911A5"/>
    <w:rsid w:val="002920AB"/>
    <w:rsid w:val="00292234"/>
    <w:rsid w:val="00293869"/>
    <w:rsid w:val="00294E04"/>
    <w:rsid w:val="0029527A"/>
    <w:rsid w:val="002955A2"/>
    <w:rsid w:val="00296361"/>
    <w:rsid w:val="0029713F"/>
    <w:rsid w:val="002A1FDF"/>
    <w:rsid w:val="002A2522"/>
    <w:rsid w:val="002A2A4A"/>
    <w:rsid w:val="002A3B12"/>
    <w:rsid w:val="002A4663"/>
    <w:rsid w:val="002A6A6A"/>
    <w:rsid w:val="002A6E93"/>
    <w:rsid w:val="002A7CB5"/>
    <w:rsid w:val="002B0736"/>
    <w:rsid w:val="002B0AC1"/>
    <w:rsid w:val="002B0BE5"/>
    <w:rsid w:val="002B2371"/>
    <w:rsid w:val="002B2FA1"/>
    <w:rsid w:val="002B5657"/>
    <w:rsid w:val="002B56A8"/>
    <w:rsid w:val="002B7A34"/>
    <w:rsid w:val="002C261B"/>
    <w:rsid w:val="002C40F4"/>
    <w:rsid w:val="002C5332"/>
    <w:rsid w:val="002C6304"/>
    <w:rsid w:val="002D0756"/>
    <w:rsid w:val="002D2469"/>
    <w:rsid w:val="002D32A6"/>
    <w:rsid w:val="002D380A"/>
    <w:rsid w:val="002D56E3"/>
    <w:rsid w:val="002D6AB3"/>
    <w:rsid w:val="002E0B83"/>
    <w:rsid w:val="002E16D7"/>
    <w:rsid w:val="002E3D49"/>
    <w:rsid w:val="002E42C8"/>
    <w:rsid w:val="002E4D10"/>
    <w:rsid w:val="002E5DB3"/>
    <w:rsid w:val="002E749F"/>
    <w:rsid w:val="002E7A5A"/>
    <w:rsid w:val="002E7BE6"/>
    <w:rsid w:val="002F273C"/>
    <w:rsid w:val="002F2C4F"/>
    <w:rsid w:val="002F3BBF"/>
    <w:rsid w:val="002F5258"/>
    <w:rsid w:val="002F5DE5"/>
    <w:rsid w:val="002F781F"/>
    <w:rsid w:val="00300748"/>
    <w:rsid w:val="00300C08"/>
    <w:rsid w:val="00301B09"/>
    <w:rsid w:val="00301E27"/>
    <w:rsid w:val="003039A8"/>
    <w:rsid w:val="00304232"/>
    <w:rsid w:val="00304609"/>
    <w:rsid w:val="003069C3"/>
    <w:rsid w:val="0031290D"/>
    <w:rsid w:val="00312EBE"/>
    <w:rsid w:val="00314BA8"/>
    <w:rsid w:val="00315153"/>
    <w:rsid w:val="003154D6"/>
    <w:rsid w:val="003169D8"/>
    <w:rsid w:val="003173ED"/>
    <w:rsid w:val="00317536"/>
    <w:rsid w:val="0032022B"/>
    <w:rsid w:val="00322907"/>
    <w:rsid w:val="00322B23"/>
    <w:rsid w:val="0032475E"/>
    <w:rsid w:val="0032512F"/>
    <w:rsid w:val="00326F28"/>
    <w:rsid w:val="003271D3"/>
    <w:rsid w:val="0033023B"/>
    <w:rsid w:val="00330B01"/>
    <w:rsid w:val="003312BA"/>
    <w:rsid w:val="00331BF7"/>
    <w:rsid w:val="0033295A"/>
    <w:rsid w:val="00332C73"/>
    <w:rsid w:val="00332FD5"/>
    <w:rsid w:val="003335AA"/>
    <w:rsid w:val="0033463D"/>
    <w:rsid w:val="00334FAF"/>
    <w:rsid w:val="00335347"/>
    <w:rsid w:val="003358C4"/>
    <w:rsid w:val="00336358"/>
    <w:rsid w:val="003374B5"/>
    <w:rsid w:val="003376E7"/>
    <w:rsid w:val="00337C3A"/>
    <w:rsid w:val="00337E72"/>
    <w:rsid w:val="0034150F"/>
    <w:rsid w:val="00341F19"/>
    <w:rsid w:val="00342660"/>
    <w:rsid w:val="00343033"/>
    <w:rsid w:val="00343D65"/>
    <w:rsid w:val="00344442"/>
    <w:rsid w:val="00344E72"/>
    <w:rsid w:val="0034748E"/>
    <w:rsid w:val="003517D7"/>
    <w:rsid w:val="003521AE"/>
    <w:rsid w:val="00353C35"/>
    <w:rsid w:val="0035401B"/>
    <w:rsid w:val="00357808"/>
    <w:rsid w:val="0035783F"/>
    <w:rsid w:val="00357E96"/>
    <w:rsid w:val="00357F87"/>
    <w:rsid w:val="00360D2A"/>
    <w:rsid w:val="0036175E"/>
    <w:rsid w:val="003621C4"/>
    <w:rsid w:val="00364320"/>
    <w:rsid w:val="00366766"/>
    <w:rsid w:val="003668C0"/>
    <w:rsid w:val="00367179"/>
    <w:rsid w:val="00373427"/>
    <w:rsid w:val="00373776"/>
    <w:rsid w:val="00375945"/>
    <w:rsid w:val="0037619B"/>
    <w:rsid w:val="003766BD"/>
    <w:rsid w:val="003767DD"/>
    <w:rsid w:val="00377494"/>
    <w:rsid w:val="00380458"/>
    <w:rsid w:val="003829BA"/>
    <w:rsid w:val="00384451"/>
    <w:rsid w:val="003850CF"/>
    <w:rsid w:val="00385648"/>
    <w:rsid w:val="00386A83"/>
    <w:rsid w:val="0038754C"/>
    <w:rsid w:val="003903DC"/>
    <w:rsid w:val="00391488"/>
    <w:rsid w:val="00392104"/>
    <w:rsid w:val="0039416A"/>
    <w:rsid w:val="00394225"/>
    <w:rsid w:val="0039507B"/>
    <w:rsid w:val="003952C3"/>
    <w:rsid w:val="00395E06"/>
    <w:rsid w:val="00395E12"/>
    <w:rsid w:val="003A0FEC"/>
    <w:rsid w:val="003A2ABE"/>
    <w:rsid w:val="003A2BE1"/>
    <w:rsid w:val="003A3124"/>
    <w:rsid w:val="003A5C38"/>
    <w:rsid w:val="003A7946"/>
    <w:rsid w:val="003A7B9D"/>
    <w:rsid w:val="003B1296"/>
    <w:rsid w:val="003B1385"/>
    <w:rsid w:val="003B13B6"/>
    <w:rsid w:val="003B1CA2"/>
    <w:rsid w:val="003B2CF1"/>
    <w:rsid w:val="003B53A9"/>
    <w:rsid w:val="003B59CB"/>
    <w:rsid w:val="003B60B5"/>
    <w:rsid w:val="003B6862"/>
    <w:rsid w:val="003B6FCD"/>
    <w:rsid w:val="003B7943"/>
    <w:rsid w:val="003C153F"/>
    <w:rsid w:val="003C32F4"/>
    <w:rsid w:val="003C33EE"/>
    <w:rsid w:val="003C3A98"/>
    <w:rsid w:val="003C474B"/>
    <w:rsid w:val="003C4815"/>
    <w:rsid w:val="003C7E4B"/>
    <w:rsid w:val="003D39BA"/>
    <w:rsid w:val="003D4540"/>
    <w:rsid w:val="003D4E80"/>
    <w:rsid w:val="003D537A"/>
    <w:rsid w:val="003D661B"/>
    <w:rsid w:val="003E375F"/>
    <w:rsid w:val="003E38F9"/>
    <w:rsid w:val="003E50A8"/>
    <w:rsid w:val="003F02C7"/>
    <w:rsid w:val="003F2457"/>
    <w:rsid w:val="003F4862"/>
    <w:rsid w:val="003F529D"/>
    <w:rsid w:val="003F54A2"/>
    <w:rsid w:val="003F56CE"/>
    <w:rsid w:val="003F5CDD"/>
    <w:rsid w:val="003F62E5"/>
    <w:rsid w:val="003F735D"/>
    <w:rsid w:val="003F7EC8"/>
    <w:rsid w:val="0040064C"/>
    <w:rsid w:val="004034CB"/>
    <w:rsid w:val="004036C3"/>
    <w:rsid w:val="00403E87"/>
    <w:rsid w:val="00405283"/>
    <w:rsid w:val="0040577D"/>
    <w:rsid w:val="00406CE4"/>
    <w:rsid w:val="004074BF"/>
    <w:rsid w:val="00410455"/>
    <w:rsid w:val="00411F9D"/>
    <w:rsid w:val="0041323D"/>
    <w:rsid w:val="00415373"/>
    <w:rsid w:val="004207E7"/>
    <w:rsid w:val="004225C8"/>
    <w:rsid w:val="0042302B"/>
    <w:rsid w:val="00431C83"/>
    <w:rsid w:val="0043325C"/>
    <w:rsid w:val="0043340A"/>
    <w:rsid w:val="00434825"/>
    <w:rsid w:val="00436C79"/>
    <w:rsid w:val="004375A0"/>
    <w:rsid w:val="00440003"/>
    <w:rsid w:val="00442686"/>
    <w:rsid w:val="00443C7B"/>
    <w:rsid w:val="00444009"/>
    <w:rsid w:val="00447188"/>
    <w:rsid w:val="00447B91"/>
    <w:rsid w:val="00451375"/>
    <w:rsid w:val="004513BE"/>
    <w:rsid w:val="00451649"/>
    <w:rsid w:val="00451884"/>
    <w:rsid w:val="00451D28"/>
    <w:rsid w:val="00452933"/>
    <w:rsid w:val="00452C68"/>
    <w:rsid w:val="00454B28"/>
    <w:rsid w:val="00455BDF"/>
    <w:rsid w:val="00455FE0"/>
    <w:rsid w:val="0045605B"/>
    <w:rsid w:val="004565F4"/>
    <w:rsid w:val="004572EF"/>
    <w:rsid w:val="00457531"/>
    <w:rsid w:val="004602A9"/>
    <w:rsid w:val="004604F4"/>
    <w:rsid w:val="004605E3"/>
    <w:rsid w:val="00460B99"/>
    <w:rsid w:val="00461BC9"/>
    <w:rsid w:val="00461F09"/>
    <w:rsid w:val="00462B49"/>
    <w:rsid w:val="00463059"/>
    <w:rsid w:val="00463218"/>
    <w:rsid w:val="00463427"/>
    <w:rsid w:val="00463B5E"/>
    <w:rsid w:val="00464E5C"/>
    <w:rsid w:val="00467563"/>
    <w:rsid w:val="00467F82"/>
    <w:rsid w:val="00474E2B"/>
    <w:rsid w:val="0048224F"/>
    <w:rsid w:val="00483B4A"/>
    <w:rsid w:val="00484AE4"/>
    <w:rsid w:val="0048581F"/>
    <w:rsid w:val="004859A7"/>
    <w:rsid w:val="00485DD0"/>
    <w:rsid w:val="00487AD1"/>
    <w:rsid w:val="004902B2"/>
    <w:rsid w:val="00490CBE"/>
    <w:rsid w:val="00490E01"/>
    <w:rsid w:val="00493CB7"/>
    <w:rsid w:val="004953CD"/>
    <w:rsid w:val="00497BBA"/>
    <w:rsid w:val="004A1067"/>
    <w:rsid w:val="004A1410"/>
    <w:rsid w:val="004A14D5"/>
    <w:rsid w:val="004A2880"/>
    <w:rsid w:val="004A454B"/>
    <w:rsid w:val="004A492A"/>
    <w:rsid w:val="004A515B"/>
    <w:rsid w:val="004A5AC0"/>
    <w:rsid w:val="004A644C"/>
    <w:rsid w:val="004A6E67"/>
    <w:rsid w:val="004A7196"/>
    <w:rsid w:val="004A78DB"/>
    <w:rsid w:val="004A7D1B"/>
    <w:rsid w:val="004B06B6"/>
    <w:rsid w:val="004B2EAC"/>
    <w:rsid w:val="004B5244"/>
    <w:rsid w:val="004B54F0"/>
    <w:rsid w:val="004B66B1"/>
    <w:rsid w:val="004B7063"/>
    <w:rsid w:val="004B7F29"/>
    <w:rsid w:val="004C0992"/>
    <w:rsid w:val="004C0B3E"/>
    <w:rsid w:val="004C11EA"/>
    <w:rsid w:val="004C2433"/>
    <w:rsid w:val="004C3622"/>
    <w:rsid w:val="004C383A"/>
    <w:rsid w:val="004C6B06"/>
    <w:rsid w:val="004C6F06"/>
    <w:rsid w:val="004D0290"/>
    <w:rsid w:val="004D1FA7"/>
    <w:rsid w:val="004D2565"/>
    <w:rsid w:val="004D41D6"/>
    <w:rsid w:val="004D58F3"/>
    <w:rsid w:val="004D78E3"/>
    <w:rsid w:val="004D7D34"/>
    <w:rsid w:val="004D7FB6"/>
    <w:rsid w:val="004E009B"/>
    <w:rsid w:val="004E00C9"/>
    <w:rsid w:val="004E0E56"/>
    <w:rsid w:val="004E1618"/>
    <w:rsid w:val="004E22D1"/>
    <w:rsid w:val="004E4F59"/>
    <w:rsid w:val="004E69DF"/>
    <w:rsid w:val="004F0EEF"/>
    <w:rsid w:val="004F1972"/>
    <w:rsid w:val="004F1B9D"/>
    <w:rsid w:val="004F3A51"/>
    <w:rsid w:val="004F444D"/>
    <w:rsid w:val="004F63D0"/>
    <w:rsid w:val="00500EBF"/>
    <w:rsid w:val="00502223"/>
    <w:rsid w:val="00502AA0"/>
    <w:rsid w:val="00503AF6"/>
    <w:rsid w:val="0050435B"/>
    <w:rsid w:val="00504A96"/>
    <w:rsid w:val="00505D6E"/>
    <w:rsid w:val="0050648A"/>
    <w:rsid w:val="005064E8"/>
    <w:rsid w:val="005077BA"/>
    <w:rsid w:val="005104B0"/>
    <w:rsid w:val="00510909"/>
    <w:rsid w:val="0051193B"/>
    <w:rsid w:val="00511E88"/>
    <w:rsid w:val="00513B50"/>
    <w:rsid w:val="00516F4D"/>
    <w:rsid w:val="00517B3A"/>
    <w:rsid w:val="00517D51"/>
    <w:rsid w:val="00520129"/>
    <w:rsid w:val="0052042B"/>
    <w:rsid w:val="00520ABD"/>
    <w:rsid w:val="00521E40"/>
    <w:rsid w:val="00523829"/>
    <w:rsid w:val="005249ED"/>
    <w:rsid w:val="00525ECD"/>
    <w:rsid w:val="00526D5D"/>
    <w:rsid w:val="005272BB"/>
    <w:rsid w:val="0052738E"/>
    <w:rsid w:val="005305A6"/>
    <w:rsid w:val="00530798"/>
    <w:rsid w:val="00530E81"/>
    <w:rsid w:val="0053220B"/>
    <w:rsid w:val="00532676"/>
    <w:rsid w:val="00534335"/>
    <w:rsid w:val="0053550D"/>
    <w:rsid w:val="005409A6"/>
    <w:rsid w:val="00541651"/>
    <w:rsid w:val="00541855"/>
    <w:rsid w:val="0054193C"/>
    <w:rsid w:val="00541E56"/>
    <w:rsid w:val="00543959"/>
    <w:rsid w:val="00544B0D"/>
    <w:rsid w:val="00546FCB"/>
    <w:rsid w:val="0054732B"/>
    <w:rsid w:val="00547D60"/>
    <w:rsid w:val="00551B9B"/>
    <w:rsid w:val="005520DD"/>
    <w:rsid w:val="00554044"/>
    <w:rsid w:val="00554753"/>
    <w:rsid w:val="005549E2"/>
    <w:rsid w:val="005565EF"/>
    <w:rsid w:val="00556AFF"/>
    <w:rsid w:val="00560B3E"/>
    <w:rsid w:val="00562464"/>
    <w:rsid w:val="005630C7"/>
    <w:rsid w:val="00563431"/>
    <w:rsid w:val="00563A90"/>
    <w:rsid w:val="005646A3"/>
    <w:rsid w:val="005652E1"/>
    <w:rsid w:val="00566947"/>
    <w:rsid w:val="00566F7B"/>
    <w:rsid w:val="00567296"/>
    <w:rsid w:val="00567C9C"/>
    <w:rsid w:val="00570077"/>
    <w:rsid w:val="00573A17"/>
    <w:rsid w:val="005749E1"/>
    <w:rsid w:val="00575DA7"/>
    <w:rsid w:val="00576C9A"/>
    <w:rsid w:val="005774EE"/>
    <w:rsid w:val="00582289"/>
    <w:rsid w:val="005832B5"/>
    <w:rsid w:val="00586224"/>
    <w:rsid w:val="00586F3E"/>
    <w:rsid w:val="00590067"/>
    <w:rsid w:val="00590E3F"/>
    <w:rsid w:val="00590EDE"/>
    <w:rsid w:val="005947C9"/>
    <w:rsid w:val="00594898"/>
    <w:rsid w:val="00596882"/>
    <w:rsid w:val="00596FA2"/>
    <w:rsid w:val="005A09B5"/>
    <w:rsid w:val="005A0A4D"/>
    <w:rsid w:val="005A3877"/>
    <w:rsid w:val="005A3E7D"/>
    <w:rsid w:val="005A4D08"/>
    <w:rsid w:val="005A5D67"/>
    <w:rsid w:val="005B0A02"/>
    <w:rsid w:val="005B38F3"/>
    <w:rsid w:val="005B3D32"/>
    <w:rsid w:val="005B4FE2"/>
    <w:rsid w:val="005B53F0"/>
    <w:rsid w:val="005B5C49"/>
    <w:rsid w:val="005B6A4B"/>
    <w:rsid w:val="005B715F"/>
    <w:rsid w:val="005B7725"/>
    <w:rsid w:val="005B7F30"/>
    <w:rsid w:val="005C2AC8"/>
    <w:rsid w:val="005C2E83"/>
    <w:rsid w:val="005C3F21"/>
    <w:rsid w:val="005C45CE"/>
    <w:rsid w:val="005C5487"/>
    <w:rsid w:val="005C55C2"/>
    <w:rsid w:val="005C5E5D"/>
    <w:rsid w:val="005C5F26"/>
    <w:rsid w:val="005C65C9"/>
    <w:rsid w:val="005C6A8D"/>
    <w:rsid w:val="005D2E06"/>
    <w:rsid w:val="005D4203"/>
    <w:rsid w:val="005D42AE"/>
    <w:rsid w:val="005D5417"/>
    <w:rsid w:val="005D5BC8"/>
    <w:rsid w:val="005D6B47"/>
    <w:rsid w:val="005D6F1D"/>
    <w:rsid w:val="005D72A5"/>
    <w:rsid w:val="005D7AC0"/>
    <w:rsid w:val="005E0DDE"/>
    <w:rsid w:val="005E14ED"/>
    <w:rsid w:val="005E2238"/>
    <w:rsid w:val="005E434C"/>
    <w:rsid w:val="005E43B1"/>
    <w:rsid w:val="005E4E5C"/>
    <w:rsid w:val="005E5167"/>
    <w:rsid w:val="005E5D2C"/>
    <w:rsid w:val="005E7441"/>
    <w:rsid w:val="005F03DB"/>
    <w:rsid w:val="005F0C9F"/>
    <w:rsid w:val="005F22FE"/>
    <w:rsid w:val="005F3281"/>
    <w:rsid w:val="005F37E7"/>
    <w:rsid w:val="005F3ADE"/>
    <w:rsid w:val="005F40A3"/>
    <w:rsid w:val="005F4231"/>
    <w:rsid w:val="005F43EF"/>
    <w:rsid w:val="005F692A"/>
    <w:rsid w:val="005F6C01"/>
    <w:rsid w:val="005F7A0D"/>
    <w:rsid w:val="006002DB"/>
    <w:rsid w:val="006005AC"/>
    <w:rsid w:val="00600823"/>
    <w:rsid w:val="006020D6"/>
    <w:rsid w:val="006029CC"/>
    <w:rsid w:val="00605408"/>
    <w:rsid w:val="00607BC4"/>
    <w:rsid w:val="00613549"/>
    <w:rsid w:val="00613C66"/>
    <w:rsid w:val="0061462E"/>
    <w:rsid w:val="00614ED5"/>
    <w:rsid w:val="00616A77"/>
    <w:rsid w:val="00617B2C"/>
    <w:rsid w:val="00620622"/>
    <w:rsid w:val="00620E26"/>
    <w:rsid w:val="00620F3E"/>
    <w:rsid w:val="0062105C"/>
    <w:rsid w:val="006212A3"/>
    <w:rsid w:val="00623E08"/>
    <w:rsid w:val="00627BCF"/>
    <w:rsid w:val="006313F8"/>
    <w:rsid w:val="00632AC1"/>
    <w:rsid w:val="006337AD"/>
    <w:rsid w:val="00633D94"/>
    <w:rsid w:val="00633DD6"/>
    <w:rsid w:val="00633F16"/>
    <w:rsid w:val="00633FBE"/>
    <w:rsid w:val="006340B1"/>
    <w:rsid w:val="00634A21"/>
    <w:rsid w:val="00635E0F"/>
    <w:rsid w:val="0063667E"/>
    <w:rsid w:val="00636DAE"/>
    <w:rsid w:val="00637EAA"/>
    <w:rsid w:val="0064100F"/>
    <w:rsid w:val="0064203E"/>
    <w:rsid w:val="00643382"/>
    <w:rsid w:val="00646122"/>
    <w:rsid w:val="00646568"/>
    <w:rsid w:val="006469FE"/>
    <w:rsid w:val="00646BCD"/>
    <w:rsid w:val="00647903"/>
    <w:rsid w:val="00650130"/>
    <w:rsid w:val="00650386"/>
    <w:rsid w:val="00650878"/>
    <w:rsid w:val="006520F6"/>
    <w:rsid w:val="00653DB5"/>
    <w:rsid w:val="00654F4B"/>
    <w:rsid w:val="0065581D"/>
    <w:rsid w:val="006572D5"/>
    <w:rsid w:val="00661B53"/>
    <w:rsid w:val="00663CFB"/>
    <w:rsid w:val="00664BDD"/>
    <w:rsid w:val="0066513D"/>
    <w:rsid w:val="00666E12"/>
    <w:rsid w:val="006706FE"/>
    <w:rsid w:val="00670B06"/>
    <w:rsid w:val="00670D3A"/>
    <w:rsid w:val="006719BB"/>
    <w:rsid w:val="00671CDF"/>
    <w:rsid w:val="0067245C"/>
    <w:rsid w:val="00672A3F"/>
    <w:rsid w:val="00672FFF"/>
    <w:rsid w:val="0067545B"/>
    <w:rsid w:val="0067640D"/>
    <w:rsid w:val="0067735E"/>
    <w:rsid w:val="00677C2F"/>
    <w:rsid w:val="006805EC"/>
    <w:rsid w:val="006817F8"/>
    <w:rsid w:val="006819EE"/>
    <w:rsid w:val="00681B67"/>
    <w:rsid w:val="00681CEE"/>
    <w:rsid w:val="00681D85"/>
    <w:rsid w:val="00683E60"/>
    <w:rsid w:val="00684E43"/>
    <w:rsid w:val="0068790C"/>
    <w:rsid w:val="00687BA9"/>
    <w:rsid w:val="006906E9"/>
    <w:rsid w:val="006921AE"/>
    <w:rsid w:val="00692732"/>
    <w:rsid w:val="00692764"/>
    <w:rsid w:val="00695D25"/>
    <w:rsid w:val="006A0125"/>
    <w:rsid w:val="006A0794"/>
    <w:rsid w:val="006A17A4"/>
    <w:rsid w:val="006A1B33"/>
    <w:rsid w:val="006A2B66"/>
    <w:rsid w:val="006A3159"/>
    <w:rsid w:val="006A568A"/>
    <w:rsid w:val="006A7142"/>
    <w:rsid w:val="006A7E12"/>
    <w:rsid w:val="006A7E8C"/>
    <w:rsid w:val="006B0711"/>
    <w:rsid w:val="006B0FAA"/>
    <w:rsid w:val="006B1D4E"/>
    <w:rsid w:val="006B203F"/>
    <w:rsid w:val="006B25AF"/>
    <w:rsid w:val="006B3AF0"/>
    <w:rsid w:val="006B4F8B"/>
    <w:rsid w:val="006B4FB8"/>
    <w:rsid w:val="006B5AD3"/>
    <w:rsid w:val="006B62E2"/>
    <w:rsid w:val="006B777F"/>
    <w:rsid w:val="006C003B"/>
    <w:rsid w:val="006C0753"/>
    <w:rsid w:val="006C2AA4"/>
    <w:rsid w:val="006C37E9"/>
    <w:rsid w:val="006C403C"/>
    <w:rsid w:val="006C41E1"/>
    <w:rsid w:val="006C6B18"/>
    <w:rsid w:val="006C7246"/>
    <w:rsid w:val="006C770F"/>
    <w:rsid w:val="006D20CA"/>
    <w:rsid w:val="006D2147"/>
    <w:rsid w:val="006D4CB9"/>
    <w:rsid w:val="006D6502"/>
    <w:rsid w:val="006D6BD3"/>
    <w:rsid w:val="006D6F3A"/>
    <w:rsid w:val="006E0E73"/>
    <w:rsid w:val="006E28F8"/>
    <w:rsid w:val="006E3A5B"/>
    <w:rsid w:val="006E3E11"/>
    <w:rsid w:val="006E4195"/>
    <w:rsid w:val="006E54F0"/>
    <w:rsid w:val="006E6183"/>
    <w:rsid w:val="006E645D"/>
    <w:rsid w:val="006E6BE8"/>
    <w:rsid w:val="006E713E"/>
    <w:rsid w:val="006F03C4"/>
    <w:rsid w:val="006F0481"/>
    <w:rsid w:val="006F1009"/>
    <w:rsid w:val="006F2BF6"/>
    <w:rsid w:val="006F2E60"/>
    <w:rsid w:val="006F3361"/>
    <w:rsid w:val="006F3402"/>
    <w:rsid w:val="006F363C"/>
    <w:rsid w:val="006F4530"/>
    <w:rsid w:val="006F4758"/>
    <w:rsid w:val="006F4C99"/>
    <w:rsid w:val="006F5936"/>
    <w:rsid w:val="006F6F30"/>
    <w:rsid w:val="00701342"/>
    <w:rsid w:val="007014DD"/>
    <w:rsid w:val="00701E2F"/>
    <w:rsid w:val="00704441"/>
    <w:rsid w:val="0070474F"/>
    <w:rsid w:val="00706826"/>
    <w:rsid w:val="00706912"/>
    <w:rsid w:val="00706BE9"/>
    <w:rsid w:val="00706C00"/>
    <w:rsid w:val="00710F5C"/>
    <w:rsid w:val="007112C2"/>
    <w:rsid w:val="007114A6"/>
    <w:rsid w:val="007124E4"/>
    <w:rsid w:val="00712EC0"/>
    <w:rsid w:val="00713F07"/>
    <w:rsid w:val="00717E14"/>
    <w:rsid w:val="007209E8"/>
    <w:rsid w:val="007218DC"/>
    <w:rsid w:val="007227F9"/>
    <w:rsid w:val="00722BB9"/>
    <w:rsid w:val="00723708"/>
    <w:rsid w:val="00723B65"/>
    <w:rsid w:val="00726582"/>
    <w:rsid w:val="00727521"/>
    <w:rsid w:val="00727535"/>
    <w:rsid w:val="00727D79"/>
    <w:rsid w:val="00730A12"/>
    <w:rsid w:val="00731F21"/>
    <w:rsid w:val="00731F6E"/>
    <w:rsid w:val="00734663"/>
    <w:rsid w:val="0073485A"/>
    <w:rsid w:val="00735B0A"/>
    <w:rsid w:val="0073798E"/>
    <w:rsid w:val="00742107"/>
    <w:rsid w:val="00742C0E"/>
    <w:rsid w:val="007440D8"/>
    <w:rsid w:val="00745324"/>
    <w:rsid w:val="0074625A"/>
    <w:rsid w:val="00746FA2"/>
    <w:rsid w:val="00750176"/>
    <w:rsid w:val="00750483"/>
    <w:rsid w:val="00751120"/>
    <w:rsid w:val="00751564"/>
    <w:rsid w:val="007525EF"/>
    <w:rsid w:val="007528F5"/>
    <w:rsid w:val="00754E98"/>
    <w:rsid w:val="00755146"/>
    <w:rsid w:val="00755E62"/>
    <w:rsid w:val="00755E88"/>
    <w:rsid w:val="00756D8E"/>
    <w:rsid w:val="0075728D"/>
    <w:rsid w:val="007601DB"/>
    <w:rsid w:val="00760B66"/>
    <w:rsid w:val="0076114B"/>
    <w:rsid w:val="0076120D"/>
    <w:rsid w:val="007612BA"/>
    <w:rsid w:val="00761B08"/>
    <w:rsid w:val="0076245C"/>
    <w:rsid w:val="00763813"/>
    <w:rsid w:val="0076383B"/>
    <w:rsid w:val="00764225"/>
    <w:rsid w:val="007644FF"/>
    <w:rsid w:val="00765582"/>
    <w:rsid w:val="007657ED"/>
    <w:rsid w:val="00767C56"/>
    <w:rsid w:val="00770540"/>
    <w:rsid w:val="007714B4"/>
    <w:rsid w:val="007716FE"/>
    <w:rsid w:val="00771BA5"/>
    <w:rsid w:val="00771CAF"/>
    <w:rsid w:val="00771D28"/>
    <w:rsid w:val="00773510"/>
    <w:rsid w:val="00774488"/>
    <w:rsid w:val="00774997"/>
    <w:rsid w:val="007749AF"/>
    <w:rsid w:val="007764BF"/>
    <w:rsid w:val="0077660A"/>
    <w:rsid w:val="00776998"/>
    <w:rsid w:val="007770CC"/>
    <w:rsid w:val="007774E6"/>
    <w:rsid w:val="00777604"/>
    <w:rsid w:val="00783890"/>
    <w:rsid w:val="00784755"/>
    <w:rsid w:val="0078519C"/>
    <w:rsid w:val="00785DC1"/>
    <w:rsid w:val="007860BB"/>
    <w:rsid w:val="007865FC"/>
    <w:rsid w:val="00786EC1"/>
    <w:rsid w:val="0078760A"/>
    <w:rsid w:val="00791622"/>
    <w:rsid w:val="00791CCA"/>
    <w:rsid w:val="007923AE"/>
    <w:rsid w:val="00792B25"/>
    <w:rsid w:val="00792FD4"/>
    <w:rsid w:val="00793259"/>
    <w:rsid w:val="007948BC"/>
    <w:rsid w:val="007966DD"/>
    <w:rsid w:val="007A1C8C"/>
    <w:rsid w:val="007A2171"/>
    <w:rsid w:val="007A25B4"/>
    <w:rsid w:val="007A2DA2"/>
    <w:rsid w:val="007A4E0E"/>
    <w:rsid w:val="007A5529"/>
    <w:rsid w:val="007A6902"/>
    <w:rsid w:val="007A69EC"/>
    <w:rsid w:val="007A6D77"/>
    <w:rsid w:val="007A7CE0"/>
    <w:rsid w:val="007B3867"/>
    <w:rsid w:val="007B403D"/>
    <w:rsid w:val="007B44F0"/>
    <w:rsid w:val="007B478B"/>
    <w:rsid w:val="007B70DE"/>
    <w:rsid w:val="007C30A4"/>
    <w:rsid w:val="007C5577"/>
    <w:rsid w:val="007C5F66"/>
    <w:rsid w:val="007C6129"/>
    <w:rsid w:val="007D17F2"/>
    <w:rsid w:val="007D2CD2"/>
    <w:rsid w:val="007D39D6"/>
    <w:rsid w:val="007D5760"/>
    <w:rsid w:val="007D5B89"/>
    <w:rsid w:val="007D670B"/>
    <w:rsid w:val="007D722F"/>
    <w:rsid w:val="007E07D6"/>
    <w:rsid w:val="007E23A0"/>
    <w:rsid w:val="007E2724"/>
    <w:rsid w:val="007E2C34"/>
    <w:rsid w:val="007E341A"/>
    <w:rsid w:val="007E3E8B"/>
    <w:rsid w:val="007E43FA"/>
    <w:rsid w:val="007E51D9"/>
    <w:rsid w:val="007E5B68"/>
    <w:rsid w:val="007E7C5C"/>
    <w:rsid w:val="007F1147"/>
    <w:rsid w:val="007F12AD"/>
    <w:rsid w:val="007F2B1A"/>
    <w:rsid w:val="007F36CC"/>
    <w:rsid w:val="007F414D"/>
    <w:rsid w:val="007F48C3"/>
    <w:rsid w:val="007F5751"/>
    <w:rsid w:val="007F77A4"/>
    <w:rsid w:val="007F7B1F"/>
    <w:rsid w:val="00802745"/>
    <w:rsid w:val="0080399F"/>
    <w:rsid w:val="008043BF"/>
    <w:rsid w:val="00804C93"/>
    <w:rsid w:val="00805333"/>
    <w:rsid w:val="00805C8A"/>
    <w:rsid w:val="00805DDF"/>
    <w:rsid w:val="008103C0"/>
    <w:rsid w:val="00811E46"/>
    <w:rsid w:val="008136E3"/>
    <w:rsid w:val="00814642"/>
    <w:rsid w:val="00814B88"/>
    <w:rsid w:val="00815194"/>
    <w:rsid w:val="008156C9"/>
    <w:rsid w:val="008158AC"/>
    <w:rsid w:val="00816F12"/>
    <w:rsid w:val="00820115"/>
    <w:rsid w:val="00820278"/>
    <w:rsid w:val="00820F84"/>
    <w:rsid w:val="008225AD"/>
    <w:rsid w:val="008225F9"/>
    <w:rsid w:val="00823A0F"/>
    <w:rsid w:val="0082463A"/>
    <w:rsid w:val="00824747"/>
    <w:rsid w:val="008302FE"/>
    <w:rsid w:val="008316E6"/>
    <w:rsid w:val="00832152"/>
    <w:rsid w:val="00832AFC"/>
    <w:rsid w:val="00832F20"/>
    <w:rsid w:val="00833649"/>
    <w:rsid w:val="00833C66"/>
    <w:rsid w:val="00834A0A"/>
    <w:rsid w:val="00835B66"/>
    <w:rsid w:val="00835F76"/>
    <w:rsid w:val="008375D1"/>
    <w:rsid w:val="00837D0B"/>
    <w:rsid w:val="00840B37"/>
    <w:rsid w:val="008410BC"/>
    <w:rsid w:val="008419FB"/>
    <w:rsid w:val="00841A76"/>
    <w:rsid w:val="00841C8C"/>
    <w:rsid w:val="008426B3"/>
    <w:rsid w:val="00842B98"/>
    <w:rsid w:val="00843663"/>
    <w:rsid w:val="0084640B"/>
    <w:rsid w:val="00846959"/>
    <w:rsid w:val="00846E4E"/>
    <w:rsid w:val="00850606"/>
    <w:rsid w:val="0085098E"/>
    <w:rsid w:val="00853286"/>
    <w:rsid w:val="00855E69"/>
    <w:rsid w:val="008562CA"/>
    <w:rsid w:val="0085643C"/>
    <w:rsid w:val="008569F0"/>
    <w:rsid w:val="0086023D"/>
    <w:rsid w:val="00861B68"/>
    <w:rsid w:val="008624DE"/>
    <w:rsid w:val="00864294"/>
    <w:rsid w:val="008648F5"/>
    <w:rsid w:val="00865EE4"/>
    <w:rsid w:val="008678E5"/>
    <w:rsid w:val="00867919"/>
    <w:rsid w:val="00867AC4"/>
    <w:rsid w:val="00871087"/>
    <w:rsid w:val="00871626"/>
    <w:rsid w:val="00872233"/>
    <w:rsid w:val="0087246E"/>
    <w:rsid w:val="00872AA3"/>
    <w:rsid w:val="008740FF"/>
    <w:rsid w:val="008761B9"/>
    <w:rsid w:val="00876267"/>
    <w:rsid w:val="0087629F"/>
    <w:rsid w:val="00877D95"/>
    <w:rsid w:val="00880559"/>
    <w:rsid w:val="008809D9"/>
    <w:rsid w:val="00880FE4"/>
    <w:rsid w:val="00881483"/>
    <w:rsid w:val="00884733"/>
    <w:rsid w:val="00885126"/>
    <w:rsid w:val="00885463"/>
    <w:rsid w:val="0088657E"/>
    <w:rsid w:val="00886DDE"/>
    <w:rsid w:val="0088721C"/>
    <w:rsid w:val="008907ED"/>
    <w:rsid w:val="00892A76"/>
    <w:rsid w:val="0089358A"/>
    <w:rsid w:val="00893D65"/>
    <w:rsid w:val="00894D67"/>
    <w:rsid w:val="008964EF"/>
    <w:rsid w:val="00896A34"/>
    <w:rsid w:val="008A2EB2"/>
    <w:rsid w:val="008A3348"/>
    <w:rsid w:val="008A3606"/>
    <w:rsid w:val="008A4ED0"/>
    <w:rsid w:val="008A511B"/>
    <w:rsid w:val="008A523F"/>
    <w:rsid w:val="008A5DA2"/>
    <w:rsid w:val="008A5DDF"/>
    <w:rsid w:val="008A6AC6"/>
    <w:rsid w:val="008A760C"/>
    <w:rsid w:val="008A7EF2"/>
    <w:rsid w:val="008B095E"/>
    <w:rsid w:val="008B30C0"/>
    <w:rsid w:val="008B37DF"/>
    <w:rsid w:val="008B381B"/>
    <w:rsid w:val="008B40AF"/>
    <w:rsid w:val="008B46DF"/>
    <w:rsid w:val="008B4A90"/>
    <w:rsid w:val="008B6A91"/>
    <w:rsid w:val="008B7B27"/>
    <w:rsid w:val="008B7C30"/>
    <w:rsid w:val="008C07EA"/>
    <w:rsid w:val="008C0F2A"/>
    <w:rsid w:val="008C1075"/>
    <w:rsid w:val="008C4304"/>
    <w:rsid w:val="008C4F72"/>
    <w:rsid w:val="008C64DF"/>
    <w:rsid w:val="008C6829"/>
    <w:rsid w:val="008C7F84"/>
    <w:rsid w:val="008D08C4"/>
    <w:rsid w:val="008D0FE9"/>
    <w:rsid w:val="008D199D"/>
    <w:rsid w:val="008D3E6F"/>
    <w:rsid w:val="008D4AB0"/>
    <w:rsid w:val="008D5FFE"/>
    <w:rsid w:val="008D65C8"/>
    <w:rsid w:val="008E2809"/>
    <w:rsid w:val="008E4CBB"/>
    <w:rsid w:val="008E5DA0"/>
    <w:rsid w:val="008E5E76"/>
    <w:rsid w:val="008E67EE"/>
    <w:rsid w:val="008F014A"/>
    <w:rsid w:val="008F03F2"/>
    <w:rsid w:val="008F06C7"/>
    <w:rsid w:val="008F158A"/>
    <w:rsid w:val="008F2AB1"/>
    <w:rsid w:val="008F307D"/>
    <w:rsid w:val="008F5EFE"/>
    <w:rsid w:val="008F6072"/>
    <w:rsid w:val="009008C1"/>
    <w:rsid w:val="00901566"/>
    <w:rsid w:val="0090314C"/>
    <w:rsid w:val="0090336D"/>
    <w:rsid w:val="00906D2E"/>
    <w:rsid w:val="00907B7E"/>
    <w:rsid w:val="009105B6"/>
    <w:rsid w:val="00914099"/>
    <w:rsid w:val="0091468A"/>
    <w:rsid w:val="00915A31"/>
    <w:rsid w:val="00915B40"/>
    <w:rsid w:val="00915E95"/>
    <w:rsid w:val="00916720"/>
    <w:rsid w:val="00920721"/>
    <w:rsid w:val="0092301B"/>
    <w:rsid w:val="00926223"/>
    <w:rsid w:val="009270B8"/>
    <w:rsid w:val="00927931"/>
    <w:rsid w:val="00932631"/>
    <w:rsid w:val="0093283F"/>
    <w:rsid w:val="0093399E"/>
    <w:rsid w:val="00935DA1"/>
    <w:rsid w:val="00941A2A"/>
    <w:rsid w:val="00941E4B"/>
    <w:rsid w:val="00942426"/>
    <w:rsid w:val="00945CA9"/>
    <w:rsid w:val="00945D3B"/>
    <w:rsid w:val="00946531"/>
    <w:rsid w:val="00947DAE"/>
    <w:rsid w:val="009504DA"/>
    <w:rsid w:val="009550C5"/>
    <w:rsid w:val="009569A2"/>
    <w:rsid w:val="0095779A"/>
    <w:rsid w:val="009578BA"/>
    <w:rsid w:val="00957A3D"/>
    <w:rsid w:val="00960DBE"/>
    <w:rsid w:val="00960F8F"/>
    <w:rsid w:val="009621FC"/>
    <w:rsid w:val="00962C33"/>
    <w:rsid w:val="0096338C"/>
    <w:rsid w:val="0096449F"/>
    <w:rsid w:val="00965A00"/>
    <w:rsid w:val="009665D3"/>
    <w:rsid w:val="009673D4"/>
    <w:rsid w:val="00967F6E"/>
    <w:rsid w:val="00967FE9"/>
    <w:rsid w:val="0097073E"/>
    <w:rsid w:val="009719CC"/>
    <w:rsid w:val="009726DA"/>
    <w:rsid w:val="00973FE8"/>
    <w:rsid w:val="00975457"/>
    <w:rsid w:val="00975908"/>
    <w:rsid w:val="00977AE6"/>
    <w:rsid w:val="00980FA4"/>
    <w:rsid w:val="00982144"/>
    <w:rsid w:val="0098285D"/>
    <w:rsid w:val="00982AF0"/>
    <w:rsid w:val="00983CA9"/>
    <w:rsid w:val="00984634"/>
    <w:rsid w:val="00984F1C"/>
    <w:rsid w:val="00985563"/>
    <w:rsid w:val="00986807"/>
    <w:rsid w:val="00987485"/>
    <w:rsid w:val="009875B1"/>
    <w:rsid w:val="00992681"/>
    <w:rsid w:val="009949E6"/>
    <w:rsid w:val="0099568B"/>
    <w:rsid w:val="009959E5"/>
    <w:rsid w:val="009962EF"/>
    <w:rsid w:val="0099694E"/>
    <w:rsid w:val="009A28FD"/>
    <w:rsid w:val="009B0720"/>
    <w:rsid w:val="009B1B31"/>
    <w:rsid w:val="009B1EA7"/>
    <w:rsid w:val="009B4C81"/>
    <w:rsid w:val="009B57A8"/>
    <w:rsid w:val="009B5926"/>
    <w:rsid w:val="009B5AB0"/>
    <w:rsid w:val="009B612C"/>
    <w:rsid w:val="009B61B9"/>
    <w:rsid w:val="009B6E6C"/>
    <w:rsid w:val="009B77B2"/>
    <w:rsid w:val="009B780B"/>
    <w:rsid w:val="009B7E44"/>
    <w:rsid w:val="009C1207"/>
    <w:rsid w:val="009C1487"/>
    <w:rsid w:val="009C15DE"/>
    <w:rsid w:val="009C1969"/>
    <w:rsid w:val="009C1C6E"/>
    <w:rsid w:val="009C1DED"/>
    <w:rsid w:val="009C3C7F"/>
    <w:rsid w:val="009C3D1D"/>
    <w:rsid w:val="009C466E"/>
    <w:rsid w:val="009C46C5"/>
    <w:rsid w:val="009C472A"/>
    <w:rsid w:val="009C66F9"/>
    <w:rsid w:val="009C6E5B"/>
    <w:rsid w:val="009D0269"/>
    <w:rsid w:val="009D0B52"/>
    <w:rsid w:val="009D194F"/>
    <w:rsid w:val="009D2A0E"/>
    <w:rsid w:val="009D3A48"/>
    <w:rsid w:val="009D52E3"/>
    <w:rsid w:val="009D5801"/>
    <w:rsid w:val="009E194E"/>
    <w:rsid w:val="009E2305"/>
    <w:rsid w:val="009E3368"/>
    <w:rsid w:val="009E3C3E"/>
    <w:rsid w:val="009E4733"/>
    <w:rsid w:val="009E49F5"/>
    <w:rsid w:val="009E580E"/>
    <w:rsid w:val="009E6EF0"/>
    <w:rsid w:val="009E7E22"/>
    <w:rsid w:val="009F1ABC"/>
    <w:rsid w:val="009F1F5A"/>
    <w:rsid w:val="009F42DF"/>
    <w:rsid w:val="009F5E1F"/>
    <w:rsid w:val="009F7B39"/>
    <w:rsid w:val="00A00D46"/>
    <w:rsid w:val="00A01208"/>
    <w:rsid w:val="00A03BBE"/>
    <w:rsid w:val="00A04897"/>
    <w:rsid w:val="00A06B95"/>
    <w:rsid w:val="00A0753C"/>
    <w:rsid w:val="00A10FDF"/>
    <w:rsid w:val="00A11112"/>
    <w:rsid w:val="00A114C0"/>
    <w:rsid w:val="00A146B5"/>
    <w:rsid w:val="00A14CCE"/>
    <w:rsid w:val="00A157C5"/>
    <w:rsid w:val="00A15935"/>
    <w:rsid w:val="00A162CC"/>
    <w:rsid w:val="00A16478"/>
    <w:rsid w:val="00A21773"/>
    <w:rsid w:val="00A22A4E"/>
    <w:rsid w:val="00A232F8"/>
    <w:rsid w:val="00A24A77"/>
    <w:rsid w:val="00A25492"/>
    <w:rsid w:val="00A258C4"/>
    <w:rsid w:val="00A2693B"/>
    <w:rsid w:val="00A3053C"/>
    <w:rsid w:val="00A30E2C"/>
    <w:rsid w:val="00A32D71"/>
    <w:rsid w:val="00A34E08"/>
    <w:rsid w:val="00A35A53"/>
    <w:rsid w:val="00A35D95"/>
    <w:rsid w:val="00A37E3E"/>
    <w:rsid w:val="00A429A1"/>
    <w:rsid w:val="00A43D3F"/>
    <w:rsid w:val="00A445A3"/>
    <w:rsid w:val="00A44E92"/>
    <w:rsid w:val="00A47AF0"/>
    <w:rsid w:val="00A48CF8"/>
    <w:rsid w:val="00A5188B"/>
    <w:rsid w:val="00A51CB5"/>
    <w:rsid w:val="00A51FEE"/>
    <w:rsid w:val="00A525F0"/>
    <w:rsid w:val="00A53D78"/>
    <w:rsid w:val="00A541DB"/>
    <w:rsid w:val="00A54564"/>
    <w:rsid w:val="00A54895"/>
    <w:rsid w:val="00A55353"/>
    <w:rsid w:val="00A554DF"/>
    <w:rsid w:val="00A60B52"/>
    <w:rsid w:val="00A62BA5"/>
    <w:rsid w:val="00A63530"/>
    <w:rsid w:val="00A637FE"/>
    <w:rsid w:val="00A6394A"/>
    <w:rsid w:val="00A647C6"/>
    <w:rsid w:val="00A64A8A"/>
    <w:rsid w:val="00A65087"/>
    <w:rsid w:val="00A703B4"/>
    <w:rsid w:val="00A708E3"/>
    <w:rsid w:val="00A70DED"/>
    <w:rsid w:val="00A733D7"/>
    <w:rsid w:val="00A74A73"/>
    <w:rsid w:val="00A77A19"/>
    <w:rsid w:val="00A8010B"/>
    <w:rsid w:val="00A802A8"/>
    <w:rsid w:val="00A80ECA"/>
    <w:rsid w:val="00A82E30"/>
    <w:rsid w:val="00A83F6D"/>
    <w:rsid w:val="00A83FF6"/>
    <w:rsid w:val="00A84F6B"/>
    <w:rsid w:val="00A8562B"/>
    <w:rsid w:val="00A86DF4"/>
    <w:rsid w:val="00A90B1E"/>
    <w:rsid w:val="00A90D3E"/>
    <w:rsid w:val="00A91FCD"/>
    <w:rsid w:val="00A9260F"/>
    <w:rsid w:val="00A92E3E"/>
    <w:rsid w:val="00A92E4F"/>
    <w:rsid w:val="00A93CC3"/>
    <w:rsid w:val="00A94717"/>
    <w:rsid w:val="00A9571A"/>
    <w:rsid w:val="00A958A5"/>
    <w:rsid w:val="00AA260A"/>
    <w:rsid w:val="00AA3F1A"/>
    <w:rsid w:val="00AA3F46"/>
    <w:rsid w:val="00AA43CC"/>
    <w:rsid w:val="00AA4874"/>
    <w:rsid w:val="00AA4FE9"/>
    <w:rsid w:val="00AA5986"/>
    <w:rsid w:val="00AB1BBA"/>
    <w:rsid w:val="00AB1F60"/>
    <w:rsid w:val="00AB21CD"/>
    <w:rsid w:val="00AB2EFC"/>
    <w:rsid w:val="00AB323B"/>
    <w:rsid w:val="00AB4102"/>
    <w:rsid w:val="00AB41CF"/>
    <w:rsid w:val="00AB4877"/>
    <w:rsid w:val="00AB572C"/>
    <w:rsid w:val="00AB7246"/>
    <w:rsid w:val="00AB7B59"/>
    <w:rsid w:val="00AC0DAB"/>
    <w:rsid w:val="00AC2F36"/>
    <w:rsid w:val="00AC5022"/>
    <w:rsid w:val="00AC66F6"/>
    <w:rsid w:val="00AC72A7"/>
    <w:rsid w:val="00AD1B94"/>
    <w:rsid w:val="00AD3FC7"/>
    <w:rsid w:val="00AD453D"/>
    <w:rsid w:val="00AD6EF8"/>
    <w:rsid w:val="00AE0304"/>
    <w:rsid w:val="00AE03BB"/>
    <w:rsid w:val="00AE13E8"/>
    <w:rsid w:val="00AE22F9"/>
    <w:rsid w:val="00AE3627"/>
    <w:rsid w:val="00AE3728"/>
    <w:rsid w:val="00AE51F6"/>
    <w:rsid w:val="00AE5429"/>
    <w:rsid w:val="00AE5872"/>
    <w:rsid w:val="00AE6D47"/>
    <w:rsid w:val="00AE71A6"/>
    <w:rsid w:val="00AE7491"/>
    <w:rsid w:val="00AF1F55"/>
    <w:rsid w:val="00AF355B"/>
    <w:rsid w:val="00AF396D"/>
    <w:rsid w:val="00AF3D1F"/>
    <w:rsid w:val="00AF49CF"/>
    <w:rsid w:val="00B01DC9"/>
    <w:rsid w:val="00B02D12"/>
    <w:rsid w:val="00B02F63"/>
    <w:rsid w:val="00B03689"/>
    <w:rsid w:val="00B0395A"/>
    <w:rsid w:val="00B04ACA"/>
    <w:rsid w:val="00B04B29"/>
    <w:rsid w:val="00B04D9F"/>
    <w:rsid w:val="00B063CE"/>
    <w:rsid w:val="00B06ECF"/>
    <w:rsid w:val="00B07C2B"/>
    <w:rsid w:val="00B07D6F"/>
    <w:rsid w:val="00B10D85"/>
    <w:rsid w:val="00B10DEF"/>
    <w:rsid w:val="00B10F7B"/>
    <w:rsid w:val="00B1194D"/>
    <w:rsid w:val="00B11C77"/>
    <w:rsid w:val="00B1277D"/>
    <w:rsid w:val="00B13331"/>
    <w:rsid w:val="00B13654"/>
    <w:rsid w:val="00B1376C"/>
    <w:rsid w:val="00B14216"/>
    <w:rsid w:val="00B14321"/>
    <w:rsid w:val="00B1551F"/>
    <w:rsid w:val="00B16F8E"/>
    <w:rsid w:val="00B20FF3"/>
    <w:rsid w:val="00B214F0"/>
    <w:rsid w:val="00B21BEF"/>
    <w:rsid w:val="00B21CD0"/>
    <w:rsid w:val="00B2366F"/>
    <w:rsid w:val="00B241C1"/>
    <w:rsid w:val="00B25402"/>
    <w:rsid w:val="00B256A7"/>
    <w:rsid w:val="00B2583B"/>
    <w:rsid w:val="00B26960"/>
    <w:rsid w:val="00B30E6F"/>
    <w:rsid w:val="00B3163A"/>
    <w:rsid w:val="00B31F82"/>
    <w:rsid w:val="00B33CDD"/>
    <w:rsid w:val="00B3419A"/>
    <w:rsid w:val="00B34444"/>
    <w:rsid w:val="00B35310"/>
    <w:rsid w:val="00B41876"/>
    <w:rsid w:val="00B4408E"/>
    <w:rsid w:val="00B45334"/>
    <w:rsid w:val="00B464F4"/>
    <w:rsid w:val="00B466B5"/>
    <w:rsid w:val="00B46778"/>
    <w:rsid w:val="00B47325"/>
    <w:rsid w:val="00B47C6B"/>
    <w:rsid w:val="00B50B2E"/>
    <w:rsid w:val="00B52AE2"/>
    <w:rsid w:val="00B52B1A"/>
    <w:rsid w:val="00B545BC"/>
    <w:rsid w:val="00B54FAA"/>
    <w:rsid w:val="00B55180"/>
    <w:rsid w:val="00B56FAA"/>
    <w:rsid w:val="00B57419"/>
    <w:rsid w:val="00B57AFF"/>
    <w:rsid w:val="00B60DC8"/>
    <w:rsid w:val="00B6130E"/>
    <w:rsid w:val="00B6191D"/>
    <w:rsid w:val="00B631DA"/>
    <w:rsid w:val="00B63371"/>
    <w:rsid w:val="00B6420A"/>
    <w:rsid w:val="00B64A40"/>
    <w:rsid w:val="00B64B07"/>
    <w:rsid w:val="00B671E6"/>
    <w:rsid w:val="00B726D0"/>
    <w:rsid w:val="00B757BA"/>
    <w:rsid w:val="00B75B78"/>
    <w:rsid w:val="00B7653E"/>
    <w:rsid w:val="00B81347"/>
    <w:rsid w:val="00B8204E"/>
    <w:rsid w:val="00B82452"/>
    <w:rsid w:val="00B828C3"/>
    <w:rsid w:val="00B929E6"/>
    <w:rsid w:val="00B92A44"/>
    <w:rsid w:val="00B92DED"/>
    <w:rsid w:val="00B92F26"/>
    <w:rsid w:val="00B94746"/>
    <w:rsid w:val="00B95499"/>
    <w:rsid w:val="00B96398"/>
    <w:rsid w:val="00B9725F"/>
    <w:rsid w:val="00B97581"/>
    <w:rsid w:val="00BA00D1"/>
    <w:rsid w:val="00BA1A13"/>
    <w:rsid w:val="00BA1F42"/>
    <w:rsid w:val="00BA2399"/>
    <w:rsid w:val="00BA2834"/>
    <w:rsid w:val="00BA3FE5"/>
    <w:rsid w:val="00BA4947"/>
    <w:rsid w:val="00BA5755"/>
    <w:rsid w:val="00BA7444"/>
    <w:rsid w:val="00BA77B2"/>
    <w:rsid w:val="00BA7919"/>
    <w:rsid w:val="00BB1B64"/>
    <w:rsid w:val="00BB212D"/>
    <w:rsid w:val="00BB2297"/>
    <w:rsid w:val="00BB2987"/>
    <w:rsid w:val="00BB2D9F"/>
    <w:rsid w:val="00BB4A63"/>
    <w:rsid w:val="00BB5805"/>
    <w:rsid w:val="00BC06D8"/>
    <w:rsid w:val="00BC2470"/>
    <w:rsid w:val="00BC3E85"/>
    <w:rsid w:val="00BC42F0"/>
    <w:rsid w:val="00BC616F"/>
    <w:rsid w:val="00BC6A51"/>
    <w:rsid w:val="00BC7217"/>
    <w:rsid w:val="00BD1EB4"/>
    <w:rsid w:val="00BD30B3"/>
    <w:rsid w:val="00BD36E6"/>
    <w:rsid w:val="00BD4155"/>
    <w:rsid w:val="00BD5AFC"/>
    <w:rsid w:val="00BD657C"/>
    <w:rsid w:val="00BD6E45"/>
    <w:rsid w:val="00BD733C"/>
    <w:rsid w:val="00BE0D7E"/>
    <w:rsid w:val="00BE161F"/>
    <w:rsid w:val="00BE16FA"/>
    <w:rsid w:val="00BE22FB"/>
    <w:rsid w:val="00BE3B12"/>
    <w:rsid w:val="00BE53CE"/>
    <w:rsid w:val="00BE63CA"/>
    <w:rsid w:val="00BE6B90"/>
    <w:rsid w:val="00BF004E"/>
    <w:rsid w:val="00BF00EB"/>
    <w:rsid w:val="00BF025F"/>
    <w:rsid w:val="00BF0314"/>
    <w:rsid w:val="00BF1838"/>
    <w:rsid w:val="00BF216C"/>
    <w:rsid w:val="00BF2891"/>
    <w:rsid w:val="00BF41CB"/>
    <w:rsid w:val="00BF53B7"/>
    <w:rsid w:val="00BF5F1B"/>
    <w:rsid w:val="00BF75AB"/>
    <w:rsid w:val="00BF7983"/>
    <w:rsid w:val="00C01511"/>
    <w:rsid w:val="00C02861"/>
    <w:rsid w:val="00C02A19"/>
    <w:rsid w:val="00C02B4F"/>
    <w:rsid w:val="00C02CFE"/>
    <w:rsid w:val="00C0304A"/>
    <w:rsid w:val="00C041FE"/>
    <w:rsid w:val="00C046EA"/>
    <w:rsid w:val="00C054B4"/>
    <w:rsid w:val="00C055A8"/>
    <w:rsid w:val="00C05973"/>
    <w:rsid w:val="00C076D0"/>
    <w:rsid w:val="00C07996"/>
    <w:rsid w:val="00C07BB4"/>
    <w:rsid w:val="00C11C57"/>
    <w:rsid w:val="00C13283"/>
    <w:rsid w:val="00C13A59"/>
    <w:rsid w:val="00C1570C"/>
    <w:rsid w:val="00C15E2E"/>
    <w:rsid w:val="00C16EB6"/>
    <w:rsid w:val="00C1706B"/>
    <w:rsid w:val="00C17079"/>
    <w:rsid w:val="00C1737C"/>
    <w:rsid w:val="00C17729"/>
    <w:rsid w:val="00C17A8E"/>
    <w:rsid w:val="00C2195D"/>
    <w:rsid w:val="00C223C3"/>
    <w:rsid w:val="00C22881"/>
    <w:rsid w:val="00C22D22"/>
    <w:rsid w:val="00C23A23"/>
    <w:rsid w:val="00C257D0"/>
    <w:rsid w:val="00C26EB9"/>
    <w:rsid w:val="00C30806"/>
    <w:rsid w:val="00C3333E"/>
    <w:rsid w:val="00C34D0C"/>
    <w:rsid w:val="00C3562A"/>
    <w:rsid w:val="00C40576"/>
    <w:rsid w:val="00C41161"/>
    <w:rsid w:val="00C41CE9"/>
    <w:rsid w:val="00C424B7"/>
    <w:rsid w:val="00C432B8"/>
    <w:rsid w:val="00C43F7D"/>
    <w:rsid w:val="00C4420A"/>
    <w:rsid w:val="00C45DE1"/>
    <w:rsid w:val="00C462DF"/>
    <w:rsid w:val="00C47007"/>
    <w:rsid w:val="00C53E97"/>
    <w:rsid w:val="00C54264"/>
    <w:rsid w:val="00C55286"/>
    <w:rsid w:val="00C575BF"/>
    <w:rsid w:val="00C601C4"/>
    <w:rsid w:val="00C60278"/>
    <w:rsid w:val="00C60967"/>
    <w:rsid w:val="00C60A1A"/>
    <w:rsid w:val="00C61D3E"/>
    <w:rsid w:val="00C6300D"/>
    <w:rsid w:val="00C63BFA"/>
    <w:rsid w:val="00C6401F"/>
    <w:rsid w:val="00C642ED"/>
    <w:rsid w:val="00C655B1"/>
    <w:rsid w:val="00C665F9"/>
    <w:rsid w:val="00C66E7D"/>
    <w:rsid w:val="00C67479"/>
    <w:rsid w:val="00C67D41"/>
    <w:rsid w:val="00C7331B"/>
    <w:rsid w:val="00C73FE5"/>
    <w:rsid w:val="00C74388"/>
    <w:rsid w:val="00C75088"/>
    <w:rsid w:val="00C758E7"/>
    <w:rsid w:val="00C8670E"/>
    <w:rsid w:val="00C869AF"/>
    <w:rsid w:val="00C86BEE"/>
    <w:rsid w:val="00C87E85"/>
    <w:rsid w:val="00C942A7"/>
    <w:rsid w:val="00C947BF"/>
    <w:rsid w:val="00C9534D"/>
    <w:rsid w:val="00CA06C2"/>
    <w:rsid w:val="00CA16BB"/>
    <w:rsid w:val="00CA191C"/>
    <w:rsid w:val="00CA1978"/>
    <w:rsid w:val="00CA2C04"/>
    <w:rsid w:val="00CA44F0"/>
    <w:rsid w:val="00CA4EC9"/>
    <w:rsid w:val="00CA50A7"/>
    <w:rsid w:val="00CA5152"/>
    <w:rsid w:val="00CA56D4"/>
    <w:rsid w:val="00CA6C01"/>
    <w:rsid w:val="00CA6F45"/>
    <w:rsid w:val="00CB083B"/>
    <w:rsid w:val="00CB1B88"/>
    <w:rsid w:val="00CB2B05"/>
    <w:rsid w:val="00CB31A3"/>
    <w:rsid w:val="00CB3672"/>
    <w:rsid w:val="00CB37E7"/>
    <w:rsid w:val="00CB509B"/>
    <w:rsid w:val="00CB5AB6"/>
    <w:rsid w:val="00CB61E4"/>
    <w:rsid w:val="00CB7335"/>
    <w:rsid w:val="00CB7F37"/>
    <w:rsid w:val="00CC0B65"/>
    <w:rsid w:val="00CC2647"/>
    <w:rsid w:val="00CC2816"/>
    <w:rsid w:val="00CC5B7D"/>
    <w:rsid w:val="00CC6338"/>
    <w:rsid w:val="00CC699E"/>
    <w:rsid w:val="00CD04A8"/>
    <w:rsid w:val="00CD15E4"/>
    <w:rsid w:val="00CD1879"/>
    <w:rsid w:val="00CD275C"/>
    <w:rsid w:val="00CD38DB"/>
    <w:rsid w:val="00CD4E7C"/>
    <w:rsid w:val="00CD59D8"/>
    <w:rsid w:val="00CD5B8A"/>
    <w:rsid w:val="00CD64AF"/>
    <w:rsid w:val="00CD693E"/>
    <w:rsid w:val="00CE0158"/>
    <w:rsid w:val="00CE0277"/>
    <w:rsid w:val="00CE0FAE"/>
    <w:rsid w:val="00CE1162"/>
    <w:rsid w:val="00CE1CE8"/>
    <w:rsid w:val="00CE1E33"/>
    <w:rsid w:val="00CE2B4B"/>
    <w:rsid w:val="00CE2CB4"/>
    <w:rsid w:val="00CE30BF"/>
    <w:rsid w:val="00CE4F41"/>
    <w:rsid w:val="00CE5039"/>
    <w:rsid w:val="00CF0149"/>
    <w:rsid w:val="00CF0248"/>
    <w:rsid w:val="00CF217F"/>
    <w:rsid w:val="00CF5C38"/>
    <w:rsid w:val="00CF6CDB"/>
    <w:rsid w:val="00D0012B"/>
    <w:rsid w:val="00D01355"/>
    <w:rsid w:val="00D03167"/>
    <w:rsid w:val="00D05E34"/>
    <w:rsid w:val="00D066CC"/>
    <w:rsid w:val="00D067CB"/>
    <w:rsid w:val="00D06E17"/>
    <w:rsid w:val="00D11C31"/>
    <w:rsid w:val="00D11C8B"/>
    <w:rsid w:val="00D11DB5"/>
    <w:rsid w:val="00D16FB9"/>
    <w:rsid w:val="00D20834"/>
    <w:rsid w:val="00D2217D"/>
    <w:rsid w:val="00D223FF"/>
    <w:rsid w:val="00D23E63"/>
    <w:rsid w:val="00D25FBD"/>
    <w:rsid w:val="00D26796"/>
    <w:rsid w:val="00D3168C"/>
    <w:rsid w:val="00D317F5"/>
    <w:rsid w:val="00D33262"/>
    <w:rsid w:val="00D34D68"/>
    <w:rsid w:val="00D34FF4"/>
    <w:rsid w:val="00D35329"/>
    <w:rsid w:val="00D365A8"/>
    <w:rsid w:val="00D408CC"/>
    <w:rsid w:val="00D41CE5"/>
    <w:rsid w:val="00D4330C"/>
    <w:rsid w:val="00D452EB"/>
    <w:rsid w:val="00D45996"/>
    <w:rsid w:val="00D46A8C"/>
    <w:rsid w:val="00D46D0C"/>
    <w:rsid w:val="00D52E88"/>
    <w:rsid w:val="00D52EDC"/>
    <w:rsid w:val="00D52F0F"/>
    <w:rsid w:val="00D53AFF"/>
    <w:rsid w:val="00D5432A"/>
    <w:rsid w:val="00D558F3"/>
    <w:rsid w:val="00D55C1D"/>
    <w:rsid w:val="00D57431"/>
    <w:rsid w:val="00D60206"/>
    <w:rsid w:val="00D60895"/>
    <w:rsid w:val="00D60F9B"/>
    <w:rsid w:val="00D616A4"/>
    <w:rsid w:val="00D617E7"/>
    <w:rsid w:val="00D62251"/>
    <w:rsid w:val="00D63268"/>
    <w:rsid w:val="00D6591D"/>
    <w:rsid w:val="00D65A71"/>
    <w:rsid w:val="00D66E93"/>
    <w:rsid w:val="00D66EDE"/>
    <w:rsid w:val="00D679BF"/>
    <w:rsid w:val="00D700D5"/>
    <w:rsid w:val="00D70937"/>
    <w:rsid w:val="00D71F41"/>
    <w:rsid w:val="00D720A5"/>
    <w:rsid w:val="00D721B1"/>
    <w:rsid w:val="00D72C45"/>
    <w:rsid w:val="00D72D47"/>
    <w:rsid w:val="00D73E6D"/>
    <w:rsid w:val="00D75338"/>
    <w:rsid w:val="00D75F44"/>
    <w:rsid w:val="00D764A4"/>
    <w:rsid w:val="00D76A63"/>
    <w:rsid w:val="00D819FD"/>
    <w:rsid w:val="00D82E26"/>
    <w:rsid w:val="00D83F0B"/>
    <w:rsid w:val="00D8714A"/>
    <w:rsid w:val="00D87A11"/>
    <w:rsid w:val="00D90F35"/>
    <w:rsid w:val="00D924C7"/>
    <w:rsid w:val="00D941A9"/>
    <w:rsid w:val="00D94B1E"/>
    <w:rsid w:val="00D95A4E"/>
    <w:rsid w:val="00D97489"/>
    <w:rsid w:val="00D97778"/>
    <w:rsid w:val="00D995DC"/>
    <w:rsid w:val="00DA1AD5"/>
    <w:rsid w:val="00DA216E"/>
    <w:rsid w:val="00DA2BB4"/>
    <w:rsid w:val="00DA434B"/>
    <w:rsid w:val="00DA59A2"/>
    <w:rsid w:val="00DA5FFD"/>
    <w:rsid w:val="00DA61D0"/>
    <w:rsid w:val="00DA6EC1"/>
    <w:rsid w:val="00DA6F2E"/>
    <w:rsid w:val="00DA6F70"/>
    <w:rsid w:val="00DA728B"/>
    <w:rsid w:val="00DA7734"/>
    <w:rsid w:val="00DA7DB9"/>
    <w:rsid w:val="00DB09D3"/>
    <w:rsid w:val="00DB10DD"/>
    <w:rsid w:val="00DB27B4"/>
    <w:rsid w:val="00DB29FB"/>
    <w:rsid w:val="00DB35DD"/>
    <w:rsid w:val="00DB3F56"/>
    <w:rsid w:val="00DB42C2"/>
    <w:rsid w:val="00DB5021"/>
    <w:rsid w:val="00DB6656"/>
    <w:rsid w:val="00DB68B0"/>
    <w:rsid w:val="00DB783B"/>
    <w:rsid w:val="00DB7B68"/>
    <w:rsid w:val="00DC1880"/>
    <w:rsid w:val="00DC1A67"/>
    <w:rsid w:val="00DC1E81"/>
    <w:rsid w:val="00DC2681"/>
    <w:rsid w:val="00DC2E59"/>
    <w:rsid w:val="00DC3794"/>
    <w:rsid w:val="00DC3991"/>
    <w:rsid w:val="00DC43C7"/>
    <w:rsid w:val="00DC4586"/>
    <w:rsid w:val="00DC5624"/>
    <w:rsid w:val="00DC5A10"/>
    <w:rsid w:val="00DC6264"/>
    <w:rsid w:val="00DC75C8"/>
    <w:rsid w:val="00DC7B5E"/>
    <w:rsid w:val="00DD5BBA"/>
    <w:rsid w:val="00DD74A9"/>
    <w:rsid w:val="00DE04F8"/>
    <w:rsid w:val="00DE34E5"/>
    <w:rsid w:val="00DE38BD"/>
    <w:rsid w:val="00DE46D2"/>
    <w:rsid w:val="00DE5CCE"/>
    <w:rsid w:val="00DE7605"/>
    <w:rsid w:val="00DF0076"/>
    <w:rsid w:val="00DF1324"/>
    <w:rsid w:val="00DF1E59"/>
    <w:rsid w:val="00DF3EEA"/>
    <w:rsid w:val="00DF4942"/>
    <w:rsid w:val="00DF58C3"/>
    <w:rsid w:val="00DF700D"/>
    <w:rsid w:val="00E00AD2"/>
    <w:rsid w:val="00E055BA"/>
    <w:rsid w:val="00E0649A"/>
    <w:rsid w:val="00E07EBF"/>
    <w:rsid w:val="00E10288"/>
    <w:rsid w:val="00E12ABC"/>
    <w:rsid w:val="00E13BD0"/>
    <w:rsid w:val="00E152F0"/>
    <w:rsid w:val="00E170F2"/>
    <w:rsid w:val="00E21AF2"/>
    <w:rsid w:val="00E22B4F"/>
    <w:rsid w:val="00E2410B"/>
    <w:rsid w:val="00E24D2D"/>
    <w:rsid w:val="00E2782B"/>
    <w:rsid w:val="00E278BC"/>
    <w:rsid w:val="00E30D25"/>
    <w:rsid w:val="00E31E39"/>
    <w:rsid w:val="00E31E5B"/>
    <w:rsid w:val="00E32ED3"/>
    <w:rsid w:val="00E34C05"/>
    <w:rsid w:val="00E34DFA"/>
    <w:rsid w:val="00E34F68"/>
    <w:rsid w:val="00E35BD4"/>
    <w:rsid w:val="00E3616E"/>
    <w:rsid w:val="00E373A7"/>
    <w:rsid w:val="00E37457"/>
    <w:rsid w:val="00E3752A"/>
    <w:rsid w:val="00E40CBD"/>
    <w:rsid w:val="00E41677"/>
    <w:rsid w:val="00E42D35"/>
    <w:rsid w:val="00E445AB"/>
    <w:rsid w:val="00E44DD4"/>
    <w:rsid w:val="00E4659E"/>
    <w:rsid w:val="00E466B7"/>
    <w:rsid w:val="00E47644"/>
    <w:rsid w:val="00E50818"/>
    <w:rsid w:val="00E50848"/>
    <w:rsid w:val="00E511BA"/>
    <w:rsid w:val="00E5138D"/>
    <w:rsid w:val="00E51563"/>
    <w:rsid w:val="00E53008"/>
    <w:rsid w:val="00E54197"/>
    <w:rsid w:val="00E5435D"/>
    <w:rsid w:val="00E55063"/>
    <w:rsid w:val="00E551E1"/>
    <w:rsid w:val="00E557FE"/>
    <w:rsid w:val="00E57522"/>
    <w:rsid w:val="00E608DC"/>
    <w:rsid w:val="00E612F0"/>
    <w:rsid w:val="00E61C01"/>
    <w:rsid w:val="00E62F2C"/>
    <w:rsid w:val="00E656FC"/>
    <w:rsid w:val="00E6706B"/>
    <w:rsid w:val="00E70C34"/>
    <w:rsid w:val="00E70CCC"/>
    <w:rsid w:val="00E721EA"/>
    <w:rsid w:val="00E72A65"/>
    <w:rsid w:val="00E73757"/>
    <w:rsid w:val="00E73C0C"/>
    <w:rsid w:val="00E7575E"/>
    <w:rsid w:val="00E759E1"/>
    <w:rsid w:val="00E75E23"/>
    <w:rsid w:val="00E76463"/>
    <w:rsid w:val="00E769F1"/>
    <w:rsid w:val="00E7781D"/>
    <w:rsid w:val="00E77FE6"/>
    <w:rsid w:val="00E80003"/>
    <w:rsid w:val="00E812D6"/>
    <w:rsid w:val="00E81C1F"/>
    <w:rsid w:val="00E82602"/>
    <w:rsid w:val="00E84DCE"/>
    <w:rsid w:val="00E86B40"/>
    <w:rsid w:val="00E8E1D7"/>
    <w:rsid w:val="00E9000E"/>
    <w:rsid w:val="00E9004A"/>
    <w:rsid w:val="00E90193"/>
    <w:rsid w:val="00E9031B"/>
    <w:rsid w:val="00E921BE"/>
    <w:rsid w:val="00E9430B"/>
    <w:rsid w:val="00E9501A"/>
    <w:rsid w:val="00E958F2"/>
    <w:rsid w:val="00E97452"/>
    <w:rsid w:val="00E97780"/>
    <w:rsid w:val="00EA0FAB"/>
    <w:rsid w:val="00EA1744"/>
    <w:rsid w:val="00EA1C5F"/>
    <w:rsid w:val="00EA1EA7"/>
    <w:rsid w:val="00EA21D2"/>
    <w:rsid w:val="00EA3AEB"/>
    <w:rsid w:val="00EA3B7D"/>
    <w:rsid w:val="00EA3F8A"/>
    <w:rsid w:val="00EA4E24"/>
    <w:rsid w:val="00EA535B"/>
    <w:rsid w:val="00EA7EE9"/>
    <w:rsid w:val="00EB2081"/>
    <w:rsid w:val="00EB32BE"/>
    <w:rsid w:val="00EB4DB5"/>
    <w:rsid w:val="00EB59BF"/>
    <w:rsid w:val="00EB5ACE"/>
    <w:rsid w:val="00EB69C4"/>
    <w:rsid w:val="00EB6AD7"/>
    <w:rsid w:val="00EB6F0A"/>
    <w:rsid w:val="00EC08E9"/>
    <w:rsid w:val="00EC0D6C"/>
    <w:rsid w:val="00EC32B9"/>
    <w:rsid w:val="00EC5F58"/>
    <w:rsid w:val="00EC6A59"/>
    <w:rsid w:val="00EC70A6"/>
    <w:rsid w:val="00ED1825"/>
    <w:rsid w:val="00ED20D1"/>
    <w:rsid w:val="00ED251C"/>
    <w:rsid w:val="00ED28C8"/>
    <w:rsid w:val="00ED4D2B"/>
    <w:rsid w:val="00ED5A46"/>
    <w:rsid w:val="00ED6656"/>
    <w:rsid w:val="00ED705D"/>
    <w:rsid w:val="00EE131B"/>
    <w:rsid w:val="00EE16C5"/>
    <w:rsid w:val="00EE2AF6"/>
    <w:rsid w:val="00EE3D17"/>
    <w:rsid w:val="00EE3F95"/>
    <w:rsid w:val="00EE5F21"/>
    <w:rsid w:val="00EE66BD"/>
    <w:rsid w:val="00EE7529"/>
    <w:rsid w:val="00EF0282"/>
    <w:rsid w:val="00EF109E"/>
    <w:rsid w:val="00EF1F35"/>
    <w:rsid w:val="00EF2654"/>
    <w:rsid w:val="00EF4039"/>
    <w:rsid w:val="00EF44B7"/>
    <w:rsid w:val="00EF4E38"/>
    <w:rsid w:val="00EF5267"/>
    <w:rsid w:val="00EF547E"/>
    <w:rsid w:val="00EF69FC"/>
    <w:rsid w:val="00F000C4"/>
    <w:rsid w:val="00F00800"/>
    <w:rsid w:val="00F015A0"/>
    <w:rsid w:val="00F02095"/>
    <w:rsid w:val="00F021F9"/>
    <w:rsid w:val="00F02614"/>
    <w:rsid w:val="00F039F0"/>
    <w:rsid w:val="00F04EB8"/>
    <w:rsid w:val="00F05139"/>
    <w:rsid w:val="00F065FD"/>
    <w:rsid w:val="00F0697B"/>
    <w:rsid w:val="00F077E9"/>
    <w:rsid w:val="00F11079"/>
    <w:rsid w:val="00F12461"/>
    <w:rsid w:val="00F12F8F"/>
    <w:rsid w:val="00F20417"/>
    <w:rsid w:val="00F24653"/>
    <w:rsid w:val="00F24BF3"/>
    <w:rsid w:val="00F24C5A"/>
    <w:rsid w:val="00F24D56"/>
    <w:rsid w:val="00F25D28"/>
    <w:rsid w:val="00F2611B"/>
    <w:rsid w:val="00F27FE6"/>
    <w:rsid w:val="00F30D07"/>
    <w:rsid w:val="00F32A22"/>
    <w:rsid w:val="00F40D79"/>
    <w:rsid w:val="00F411C3"/>
    <w:rsid w:val="00F44C2F"/>
    <w:rsid w:val="00F45FE5"/>
    <w:rsid w:val="00F46192"/>
    <w:rsid w:val="00F469B8"/>
    <w:rsid w:val="00F46FCC"/>
    <w:rsid w:val="00F5054B"/>
    <w:rsid w:val="00F52E05"/>
    <w:rsid w:val="00F53E62"/>
    <w:rsid w:val="00F53F3F"/>
    <w:rsid w:val="00F55FD0"/>
    <w:rsid w:val="00F56090"/>
    <w:rsid w:val="00F56285"/>
    <w:rsid w:val="00F572A0"/>
    <w:rsid w:val="00F61547"/>
    <w:rsid w:val="00F6192B"/>
    <w:rsid w:val="00F6360A"/>
    <w:rsid w:val="00F6420D"/>
    <w:rsid w:val="00F645E8"/>
    <w:rsid w:val="00F648DF"/>
    <w:rsid w:val="00F657CF"/>
    <w:rsid w:val="00F66608"/>
    <w:rsid w:val="00F667A8"/>
    <w:rsid w:val="00F70A9F"/>
    <w:rsid w:val="00F72687"/>
    <w:rsid w:val="00F7327C"/>
    <w:rsid w:val="00F736CB"/>
    <w:rsid w:val="00F73762"/>
    <w:rsid w:val="00F7399E"/>
    <w:rsid w:val="00F74810"/>
    <w:rsid w:val="00F749DC"/>
    <w:rsid w:val="00F74AF4"/>
    <w:rsid w:val="00F74E69"/>
    <w:rsid w:val="00F766AC"/>
    <w:rsid w:val="00F76851"/>
    <w:rsid w:val="00F77710"/>
    <w:rsid w:val="00F81705"/>
    <w:rsid w:val="00F82A59"/>
    <w:rsid w:val="00F85118"/>
    <w:rsid w:val="00F86772"/>
    <w:rsid w:val="00F86DE5"/>
    <w:rsid w:val="00F86FC2"/>
    <w:rsid w:val="00F872F8"/>
    <w:rsid w:val="00F90DE4"/>
    <w:rsid w:val="00F9132F"/>
    <w:rsid w:val="00F917F3"/>
    <w:rsid w:val="00F926DF"/>
    <w:rsid w:val="00F9386E"/>
    <w:rsid w:val="00F93B74"/>
    <w:rsid w:val="00F948CB"/>
    <w:rsid w:val="00F95439"/>
    <w:rsid w:val="00F95F6D"/>
    <w:rsid w:val="00F96DB8"/>
    <w:rsid w:val="00F98536"/>
    <w:rsid w:val="00FA017F"/>
    <w:rsid w:val="00FA08F8"/>
    <w:rsid w:val="00FA1E0B"/>
    <w:rsid w:val="00FA42C8"/>
    <w:rsid w:val="00FA5401"/>
    <w:rsid w:val="00FA561C"/>
    <w:rsid w:val="00FA6298"/>
    <w:rsid w:val="00FA6B60"/>
    <w:rsid w:val="00FA776D"/>
    <w:rsid w:val="00FB0CEA"/>
    <w:rsid w:val="00FB0ED1"/>
    <w:rsid w:val="00FB152D"/>
    <w:rsid w:val="00FB1A89"/>
    <w:rsid w:val="00FB1E01"/>
    <w:rsid w:val="00FB3249"/>
    <w:rsid w:val="00FB3298"/>
    <w:rsid w:val="00FB3599"/>
    <w:rsid w:val="00FB40A1"/>
    <w:rsid w:val="00FB4C79"/>
    <w:rsid w:val="00FB595C"/>
    <w:rsid w:val="00FC21EE"/>
    <w:rsid w:val="00FC2A7F"/>
    <w:rsid w:val="00FC30A8"/>
    <w:rsid w:val="00FC344E"/>
    <w:rsid w:val="00FC3462"/>
    <w:rsid w:val="00FC4870"/>
    <w:rsid w:val="00FC49D4"/>
    <w:rsid w:val="00FC5A09"/>
    <w:rsid w:val="00FC5CFC"/>
    <w:rsid w:val="00FC5EE0"/>
    <w:rsid w:val="00FC6103"/>
    <w:rsid w:val="00FC7264"/>
    <w:rsid w:val="00FD0094"/>
    <w:rsid w:val="00FD03EC"/>
    <w:rsid w:val="00FD1327"/>
    <w:rsid w:val="00FD2C1B"/>
    <w:rsid w:val="00FD3CD9"/>
    <w:rsid w:val="00FD495D"/>
    <w:rsid w:val="00FD4AC2"/>
    <w:rsid w:val="00FD53CE"/>
    <w:rsid w:val="00FD5E33"/>
    <w:rsid w:val="00FD6FDD"/>
    <w:rsid w:val="00FD7A60"/>
    <w:rsid w:val="00FDB31B"/>
    <w:rsid w:val="00FE14E9"/>
    <w:rsid w:val="00FE153E"/>
    <w:rsid w:val="00FE33E7"/>
    <w:rsid w:val="00FE5AED"/>
    <w:rsid w:val="00FE640D"/>
    <w:rsid w:val="00FE725B"/>
    <w:rsid w:val="00FE78F0"/>
    <w:rsid w:val="00FF03F2"/>
    <w:rsid w:val="00FF1F93"/>
    <w:rsid w:val="00FF208E"/>
    <w:rsid w:val="00FF345A"/>
    <w:rsid w:val="00FF4A2D"/>
    <w:rsid w:val="00FF59DF"/>
    <w:rsid w:val="00FF618B"/>
    <w:rsid w:val="010BF033"/>
    <w:rsid w:val="01134FA3"/>
    <w:rsid w:val="012EB0F8"/>
    <w:rsid w:val="0141D2FA"/>
    <w:rsid w:val="016B0B9E"/>
    <w:rsid w:val="01D1A450"/>
    <w:rsid w:val="02011D4E"/>
    <w:rsid w:val="020FE746"/>
    <w:rsid w:val="023E5026"/>
    <w:rsid w:val="026DF5A4"/>
    <w:rsid w:val="02739FD5"/>
    <w:rsid w:val="02A57062"/>
    <w:rsid w:val="02B1E190"/>
    <w:rsid w:val="02C4E2CF"/>
    <w:rsid w:val="02DFEA15"/>
    <w:rsid w:val="02ECF3B6"/>
    <w:rsid w:val="02F93335"/>
    <w:rsid w:val="034A56A2"/>
    <w:rsid w:val="038C0E1D"/>
    <w:rsid w:val="04169BF3"/>
    <w:rsid w:val="04281515"/>
    <w:rsid w:val="045EF85B"/>
    <w:rsid w:val="0465044F"/>
    <w:rsid w:val="0471EE07"/>
    <w:rsid w:val="047F4746"/>
    <w:rsid w:val="04F09FF3"/>
    <w:rsid w:val="0501F9A1"/>
    <w:rsid w:val="057E05AC"/>
    <w:rsid w:val="05807786"/>
    <w:rsid w:val="05948E60"/>
    <w:rsid w:val="05C99C5A"/>
    <w:rsid w:val="05D83381"/>
    <w:rsid w:val="05DDC95F"/>
    <w:rsid w:val="062F1B6A"/>
    <w:rsid w:val="06545E37"/>
    <w:rsid w:val="06CCC9D7"/>
    <w:rsid w:val="06E531D0"/>
    <w:rsid w:val="06F5102D"/>
    <w:rsid w:val="0704814B"/>
    <w:rsid w:val="0705B171"/>
    <w:rsid w:val="071A2770"/>
    <w:rsid w:val="071BC9EB"/>
    <w:rsid w:val="078C1BE1"/>
    <w:rsid w:val="07B3A894"/>
    <w:rsid w:val="07B8AA24"/>
    <w:rsid w:val="082A9E95"/>
    <w:rsid w:val="0884F4DE"/>
    <w:rsid w:val="08B51A89"/>
    <w:rsid w:val="08C7E8F7"/>
    <w:rsid w:val="08D47D03"/>
    <w:rsid w:val="08E61C81"/>
    <w:rsid w:val="094C5A47"/>
    <w:rsid w:val="096574BB"/>
    <w:rsid w:val="0965F2C5"/>
    <w:rsid w:val="09849F35"/>
    <w:rsid w:val="099B2D7F"/>
    <w:rsid w:val="0A0442A8"/>
    <w:rsid w:val="0A31CE40"/>
    <w:rsid w:val="0AA3C2B1"/>
    <w:rsid w:val="0AEC383F"/>
    <w:rsid w:val="0AECB30E"/>
    <w:rsid w:val="0BA14FE2"/>
    <w:rsid w:val="0BB9FB52"/>
    <w:rsid w:val="0BD7FD06"/>
    <w:rsid w:val="0BF0E7FA"/>
    <w:rsid w:val="0C1D589C"/>
    <w:rsid w:val="0C2C850A"/>
    <w:rsid w:val="0C816C35"/>
    <w:rsid w:val="0C842DC1"/>
    <w:rsid w:val="0C99CA49"/>
    <w:rsid w:val="0CB8BDDD"/>
    <w:rsid w:val="0D7E687F"/>
    <w:rsid w:val="0DB205C0"/>
    <w:rsid w:val="0DF7EB0C"/>
    <w:rsid w:val="0E21EDF9"/>
    <w:rsid w:val="0E274ACE"/>
    <w:rsid w:val="0E67B46E"/>
    <w:rsid w:val="0E770915"/>
    <w:rsid w:val="0E99667D"/>
    <w:rsid w:val="0EC27CE5"/>
    <w:rsid w:val="0EEF7A67"/>
    <w:rsid w:val="0EF2D466"/>
    <w:rsid w:val="0EFA99B3"/>
    <w:rsid w:val="0F300BE4"/>
    <w:rsid w:val="0F96964E"/>
    <w:rsid w:val="0FCB9F32"/>
    <w:rsid w:val="0FDBC35F"/>
    <w:rsid w:val="100121B2"/>
    <w:rsid w:val="102E1F34"/>
    <w:rsid w:val="1037DB89"/>
    <w:rsid w:val="10B8A38F"/>
    <w:rsid w:val="10C9514B"/>
    <w:rsid w:val="11507CA2"/>
    <w:rsid w:val="1150A7C8"/>
    <w:rsid w:val="11C7907F"/>
    <w:rsid w:val="11C79F63"/>
    <w:rsid w:val="12023E39"/>
    <w:rsid w:val="121D216B"/>
    <w:rsid w:val="12AE0A4D"/>
    <w:rsid w:val="12DE2FF8"/>
    <w:rsid w:val="12F3340D"/>
    <w:rsid w:val="1311F477"/>
    <w:rsid w:val="131BC0E6"/>
    <w:rsid w:val="132058CD"/>
    <w:rsid w:val="133E1AE9"/>
    <w:rsid w:val="1343BBA2"/>
    <w:rsid w:val="137F4CFA"/>
    <w:rsid w:val="1384C11A"/>
    <w:rsid w:val="13EFB63B"/>
    <w:rsid w:val="13F210F1"/>
    <w:rsid w:val="13F278C2"/>
    <w:rsid w:val="13F6F84F"/>
    <w:rsid w:val="14200C33"/>
    <w:rsid w:val="1462B5AF"/>
    <w:rsid w:val="146EA9DC"/>
    <w:rsid w:val="147C7931"/>
    <w:rsid w:val="14B9B1BE"/>
    <w:rsid w:val="14BECDD9"/>
    <w:rsid w:val="153F95DF"/>
    <w:rsid w:val="1555A3C1"/>
    <w:rsid w:val="155D351D"/>
    <w:rsid w:val="155E97FE"/>
    <w:rsid w:val="16046C74"/>
    <w:rsid w:val="1612AE72"/>
    <w:rsid w:val="161CD520"/>
    <w:rsid w:val="1627E072"/>
    <w:rsid w:val="173FC0A4"/>
    <w:rsid w:val="17474BD9"/>
    <w:rsid w:val="174AC69B"/>
    <w:rsid w:val="1867FD6A"/>
    <w:rsid w:val="18796B12"/>
    <w:rsid w:val="1892EEB4"/>
    <w:rsid w:val="189589FD"/>
    <w:rsid w:val="18AF2E4C"/>
    <w:rsid w:val="18BC745B"/>
    <w:rsid w:val="18E9A7FF"/>
    <w:rsid w:val="191E7AC1"/>
    <w:rsid w:val="192C6947"/>
    <w:rsid w:val="192E9023"/>
    <w:rsid w:val="19394017"/>
    <w:rsid w:val="193B42ED"/>
    <w:rsid w:val="194D153C"/>
    <w:rsid w:val="1954148C"/>
    <w:rsid w:val="19BF09AD"/>
    <w:rsid w:val="19CC85DE"/>
    <w:rsid w:val="19CCEB80"/>
    <w:rsid w:val="1A521630"/>
    <w:rsid w:val="1A5DFBA0"/>
    <w:rsid w:val="1AC3AD81"/>
    <w:rsid w:val="1ACA6084"/>
    <w:rsid w:val="1AFA5DDD"/>
    <w:rsid w:val="1AFC1683"/>
    <w:rsid w:val="1B585ED5"/>
    <w:rsid w:val="1B6A4616"/>
    <w:rsid w:val="1B6FA2EB"/>
    <w:rsid w:val="1B72AD73"/>
    <w:rsid w:val="1B8A3570"/>
    <w:rsid w:val="1B93AAFA"/>
    <w:rsid w:val="1B95083F"/>
    <w:rsid w:val="1BDC3A87"/>
    <w:rsid w:val="1BF98536"/>
    <w:rsid w:val="1BFCA804"/>
    <w:rsid w:val="1C3B2C83"/>
    <w:rsid w:val="1CCEBE27"/>
    <w:rsid w:val="1D1C7C4D"/>
    <w:rsid w:val="1D3611B8"/>
    <w:rsid w:val="1DB8D2F7"/>
    <w:rsid w:val="1DD1C423"/>
    <w:rsid w:val="1DD38EEB"/>
    <w:rsid w:val="1DD503AB"/>
    <w:rsid w:val="1DEC1C37"/>
    <w:rsid w:val="1E1FFDCB"/>
    <w:rsid w:val="1E839DD9"/>
    <w:rsid w:val="1EFDF260"/>
    <w:rsid w:val="1F0465DF"/>
    <w:rsid w:val="1F231DE2"/>
    <w:rsid w:val="1F42111D"/>
    <w:rsid w:val="1F477143"/>
    <w:rsid w:val="1F6D2017"/>
    <w:rsid w:val="1F7FDE1F"/>
    <w:rsid w:val="1F83DFE3"/>
    <w:rsid w:val="1F8E5D1F"/>
    <w:rsid w:val="1F9916C9"/>
    <w:rsid w:val="1FDD2B15"/>
    <w:rsid w:val="2007E40C"/>
    <w:rsid w:val="20282413"/>
    <w:rsid w:val="202832F7"/>
    <w:rsid w:val="2050EA4E"/>
    <w:rsid w:val="20C7A517"/>
    <w:rsid w:val="20C9B14F"/>
    <w:rsid w:val="20CC9464"/>
    <w:rsid w:val="20D77200"/>
    <w:rsid w:val="20DD0C9D"/>
    <w:rsid w:val="21296337"/>
    <w:rsid w:val="213DAAC7"/>
    <w:rsid w:val="215831D2"/>
    <w:rsid w:val="21709419"/>
    <w:rsid w:val="2189DD39"/>
    <w:rsid w:val="21B4BD6E"/>
    <w:rsid w:val="21B54A35"/>
    <w:rsid w:val="21EDCF14"/>
    <w:rsid w:val="21FC51D5"/>
    <w:rsid w:val="2201FAF7"/>
    <w:rsid w:val="22094572"/>
    <w:rsid w:val="2215630E"/>
    <w:rsid w:val="22454A55"/>
    <w:rsid w:val="224BBB8F"/>
    <w:rsid w:val="22578BE3"/>
    <w:rsid w:val="2271C459"/>
    <w:rsid w:val="22FF556D"/>
    <w:rsid w:val="23193A68"/>
    <w:rsid w:val="231F616D"/>
    <w:rsid w:val="232BF99B"/>
    <w:rsid w:val="2357B10C"/>
    <w:rsid w:val="235A9C07"/>
    <w:rsid w:val="237C849A"/>
    <w:rsid w:val="23C7A5F8"/>
    <w:rsid w:val="23EF1C51"/>
    <w:rsid w:val="24190F4B"/>
    <w:rsid w:val="2430D5E7"/>
    <w:rsid w:val="24344611"/>
    <w:rsid w:val="244B9B3D"/>
    <w:rsid w:val="245E2D78"/>
    <w:rsid w:val="2480C6FF"/>
    <w:rsid w:val="248B909C"/>
    <w:rsid w:val="2517A5F0"/>
    <w:rsid w:val="25304D6D"/>
    <w:rsid w:val="2531D7A2"/>
    <w:rsid w:val="253F0421"/>
    <w:rsid w:val="25533355"/>
    <w:rsid w:val="257E2E01"/>
    <w:rsid w:val="258AAE13"/>
    <w:rsid w:val="25900E39"/>
    <w:rsid w:val="25DDE21A"/>
    <w:rsid w:val="25E21961"/>
    <w:rsid w:val="25F78669"/>
    <w:rsid w:val="26099406"/>
    <w:rsid w:val="2609BD5F"/>
    <w:rsid w:val="260DEA24"/>
    <w:rsid w:val="264A6DE3"/>
    <w:rsid w:val="26B6C2FB"/>
    <w:rsid w:val="26C26179"/>
    <w:rsid w:val="26DE2424"/>
    <w:rsid w:val="2728F005"/>
    <w:rsid w:val="274ABBC0"/>
    <w:rsid w:val="27500FD5"/>
    <w:rsid w:val="276A17EE"/>
    <w:rsid w:val="277A2B1C"/>
    <w:rsid w:val="2787053D"/>
    <w:rsid w:val="279C00D2"/>
    <w:rsid w:val="2818482E"/>
    <w:rsid w:val="28285861"/>
    <w:rsid w:val="2842B5FA"/>
    <w:rsid w:val="28852084"/>
    <w:rsid w:val="28B7C837"/>
    <w:rsid w:val="28D28D8D"/>
    <w:rsid w:val="28F79522"/>
    <w:rsid w:val="291BB261"/>
    <w:rsid w:val="29206840"/>
    <w:rsid w:val="2930E947"/>
    <w:rsid w:val="29595DF3"/>
    <w:rsid w:val="29728650"/>
    <w:rsid w:val="29B6F492"/>
    <w:rsid w:val="29F97425"/>
    <w:rsid w:val="2A1F1C94"/>
    <w:rsid w:val="2A31F9E6"/>
    <w:rsid w:val="2A3CCE1B"/>
    <w:rsid w:val="2AC07930"/>
    <w:rsid w:val="2AD4C3E5"/>
    <w:rsid w:val="2B03C65D"/>
    <w:rsid w:val="2B26A24A"/>
    <w:rsid w:val="2B275070"/>
    <w:rsid w:val="2B66F307"/>
    <w:rsid w:val="2B7CB49C"/>
    <w:rsid w:val="2BD764F4"/>
    <w:rsid w:val="2BE6FC1A"/>
    <w:rsid w:val="2C0E2A5E"/>
    <w:rsid w:val="2C19FEFE"/>
    <w:rsid w:val="2C1F513B"/>
    <w:rsid w:val="2C319E5C"/>
    <w:rsid w:val="2C65BCEA"/>
    <w:rsid w:val="2C678352"/>
    <w:rsid w:val="2CA81AC1"/>
    <w:rsid w:val="2CB808CC"/>
    <w:rsid w:val="2CD6B53C"/>
    <w:rsid w:val="2D477F09"/>
    <w:rsid w:val="2D6EE032"/>
    <w:rsid w:val="2DA014FB"/>
    <w:rsid w:val="2DAD21ED"/>
    <w:rsid w:val="2DDA1F6F"/>
    <w:rsid w:val="2DE0FBE1"/>
    <w:rsid w:val="2E3B0F71"/>
    <w:rsid w:val="2E4C13E0"/>
    <w:rsid w:val="2E6E9426"/>
    <w:rsid w:val="2EB8EC36"/>
    <w:rsid w:val="2EC7B81A"/>
    <w:rsid w:val="2EF365E9"/>
    <w:rsid w:val="2F1130C5"/>
    <w:rsid w:val="2F42FE01"/>
    <w:rsid w:val="2F4A61F8"/>
    <w:rsid w:val="2F510848"/>
    <w:rsid w:val="2F54E7B1"/>
    <w:rsid w:val="2F56D326"/>
    <w:rsid w:val="2F8EBD3C"/>
    <w:rsid w:val="2FB9AE6D"/>
    <w:rsid w:val="2FD3823C"/>
    <w:rsid w:val="300E17E2"/>
    <w:rsid w:val="30486B0A"/>
    <w:rsid w:val="30A00929"/>
    <w:rsid w:val="30A49DE6"/>
    <w:rsid w:val="30CD022F"/>
    <w:rsid w:val="30DC69D2"/>
    <w:rsid w:val="30E9E351"/>
    <w:rsid w:val="30F41331"/>
    <w:rsid w:val="314C6353"/>
    <w:rsid w:val="3177B432"/>
    <w:rsid w:val="3177F346"/>
    <w:rsid w:val="31BD52C4"/>
    <w:rsid w:val="31D3E8B9"/>
    <w:rsid w:val="31D6AB40"/>
    <w:rsid w:val="31DD182E"/>
    <w:rsid w:val="321492EC"/>
    <w:rsid w:val="328C3F77"/>
    <w:rsid w:val="329B8B72"/>
    <w:rsid w:val="32C8EE96"/>
    <w:rsid w:val="32DC8328"/>
    <w:rsid w:val="331DB539"/>
    <w:rsid w:val="3323D7F7"/>
    <w:rsid w:val="332BD690"/>
    <w:rsid w:val="3351B952"/>
    <w:rsid w:val="335AA0C6"/>
    <w:rsid w:val="3396E312"/>
    <w:rsid w:val="33DEC195"/>
    <w:rsid w:val="340113F8"/>
    <w:rsid w:val="340FE035"/>
    <w:rsid w:val="341B6752"/>
    <w:rsid w:val="3476DC71"/>
    <w:rsid w:val="349F6B7B"/>
    <w:rsid w:val="34F78C1D"/>
    <w:rsid w:val="351A4BE7"/>
    <w:rsid w:val="355B5F7A"/>
    <w:rsid w:val="357E1FFC"/>
    <w:rsid w:val="358B0E17"/>
    <w:rsid w:val="35A2D4B3"/>
    <w:rsid w:val="35C96547"/>
    <w:rsid w:val="35FC2DA7"/>
    <w:rsid w:val="3617BE7C"/>
    <w:rsid w:val="362990CB"/>
    <w:rsid w:val="363045FF"/>
    <w:rsid w:val="3637E0FB"/>
    <w:rsid w:val="36797435"/>
    <w:rsid w:val="36A9EC44"/>
    <w:rsid w:val="36F05541"/>
    <w:rsid w:val="36FF4CAF"/>
    <w:rsid w:val="36FFFD7C"/>
    <w:rsid w:val="3706FCCC"/>
    <w:rsid w:val="371331C7"/>
    <w:rsid w:val="372B0611"/>
    <w:rsid w:val="3741CC42"/>
    <w:rsid w:val="37448EC9"/>
    <w:rsid w:val="376CFAF5"/>
    <w:rsid w:val="377A5203"/>
    <w:rsid w:val="377CAB97"/>
    <w:rsid w:val="37C16FB5"/>
    <w:rsid w:val="37F0B9CF"/>
    <w:rsid w:val="380A64E4"/>
    <w:rsid w:val="38169BFA"/>
    <w:rsid w:val="387B8243"/>
    <w:rsid w:val="38B72AE6"/>
    <w:rsid w:val="38C80116"/>
    <w:rsid w:val="396459F1"/>
    <w:rsid w:val="3988AA1A"/>
    <w:rsid w:val="39AC6D76"/>
    <w:rsid w:val="39C6DD68"/>
    <w:rsid w:val="39F404EB"/>
    <w:rsid w:val="39F8C50B"/>
    <w:rsid w:val="3A555927"/>
    <w:rsid w:val="3A67C424"/>
    <w:rsid w:val="3A91D6AB"/>
    <w:rsid w:val="3ABC279C"/>
    <w:rsid w:val="3AC368EA"/>
    <w:rsid w:val="3AC816E6"/>
    <w:rsid w:val="3AC8988C"/>
    <w:rsid w:val="3ADA4575"/>
    <w:rsid w:val="3B2FF3BD"/>
    <w:rsid w:val="3B8F4FE2"/>
    <w:rsid w:val="3B9A2417"/>
    <w:rsid w:val="3BCF73C6"/>
    <w:rsid w:val="3BD5F093"/>
    <w:rsid w:val="3BE504BB"/>
    <w:rsid w:val="3BF18EFB"/>
    <w:rsid w:val="3C014453"/>
    <w:rsid w:val="3C0DB581"/>
    <w:rsid w:val="3C142FFE"/>
    <w:rsid w:val="3C3BBE06"/>
    <w:rsid w:val="3C7455A6"/>
    <w:rsid w:val="3CAD1AD8"/>
    <w:rsid w:val="3CC6F32E"/>
    <w:rsid w:val="3D111FB4"/>
    <w:rsid w:val="3D156C70"/>
    <w:rsid w:val="3DAAF58C"/>
    <w:rsid w:val="3DBB30F3"/>
    <w:rsid w:val="3DD20A54"/>
    <w:rsid w:val="3DDB1B37"/>
    <w:rsid w:val="3E1B992A"/>
    <w:rsid w:val="3EBD9374"/>
    <w:rsid w:val="3EC802EE"/>
    <w:rsid w:val="3F01530C"/>
    <w:rsid w:val="3F09751A"/>
    <w:rsid w:val="3F17F41A"/>
    <w:rsid w:val="3F36C9F9"/>
    <w:rsid w:val="3F5CEB09"/>
    <w:rsid w:val="3F9507D7"/>
    <w:rsid w:val="3F9825A3"/>
    <w:rsid w:val="3FABC492"/>
    <w:rsid w:val="3FB75876"/>
    <w:rsid w:val="401113E2"/>
    <w:rsid w:val="4029B2B0"/>
    <w:rsid w:val="403701F4"/>
    <w:rsid w:val="40779DDC"/>
    <w:rsid w:val="40E7EFD2"/>
    <w:rsid w:val="40ECA135"/>
    <w:rsid w:val="41284578"/>
    <w:rsid w:val="4143709A"/>
    <w:rsid w:val="41867286"/>
    <w:rsid w:val="41B9E5A2"/>
    <w:rsid w:val="41F5F3E7"/>
    <w:rsid w:val="4202B162"/>
    <w:rsid w:val="4218AAE6"/>
    <w:rsid w:val="42757E05"/>
    <w:rsid w:val="42C1C6B6"/>
    <w:rsid w:val="42D5F5EA"/>
    <w:rsid w:val="432071E7"/>
    <w:rsid w:val="43789E1C"/>
    <w:rsid w:val="438DA231"/>
    <w:rsid w:val="443C883D"/>
    <w:rsid w:val="444951B8"/>
    <w:rsid w:val="4455D1CA"/>
    <w:rsid w:val="446309E2"/>
    <w:rsid w:val="447B793E"/>
    <w:rsid w:val="44C7C63B"/>
    <w:rsid w:val="4521F410"/>
    <w:rsid w:val="4533D0F7"/>
    <w:rsid w:val="45541FE2"/>
    <w:rsid w:val="455B5B79"/>
    <w:rsid w:val="455EA59B"/>
    <w:rsid w:val="45609110"/>
    <w:rsid w:val="459413A7"/>
    <w:rsid w:val="45C3DA60"/>
    <w:rsid w:val="45E2C885"/>
    <w:rsid w:val="45F15B60"/>
    <w:rsid w:val="465068F6"/>
    <w:rsid w:val="46516B74"/>
    <w:rsid w:val="46A10F5D"/>
    <w:rsid w:val="46ACB20E"/>
    <w:rsid w:val="46B74344"/>
    <w:rsid w:val="46BAEDF0"/>
    <w:rsid w:val="46D03C21"/>
    <w:rsid w:val="46FB9823"/>
    <w:rsid w:val="46FDD11B"/>
    <w:rsid w:val="47831EBF"/>
    <w:rsid w:val="478B2AA2"/>
    <w:rsid w:val="47CF424D"/>
    <w:rsid w:val="488D82C0"/>
    <w:rsid w:val="489EA99D"/>
    <w:rsid w:val="48B77FE5"/>
    <w:rsid w:val="48DCC41A"/>
    <w:rsid w:val="491249EB"/>
    <w:rsid w:val="4921ECDF"/>
    <w:rsid w:val="49379750"/>
    <w:rsid w:val="493CDAA9"/>
    <w:rsid w:val="49499C70"/>
    <w:rsid w:val="497BB60D"/>
    <w:rsid w:val="498158DE"/>
    <w:rsid w:val="49841623"/>
    <w:rsid w:val="498A604C"/>
    <w:rsid w:val="49C2CC78"/>
    <w:rsid w:val="4A2ED69A"/>
    <w:rsid w:val="4A632BA6"/>
    <w:rsid w:val="4A7F2040"/>
    <w:rsid w:val="4AB759B4"/>
    <w:rsid w:val="4ACB6C42"/>
    <w:rsid w:val="4B109602"/>
    <w:rsid w:val="4B237354"/>
    <w:rsid w:val="4B3E684C"/>
    <w:rsid w:val="4B3F5673"/>
    <w:rsid w:val="4B558CF1"/>
    <w:rsid w:val="4B5F583E"/>
    <w:rsid w:val="4B7F951B"/>
    <w:rsid w:val="4BAC929D"/>
    <w:rsid w:val="4C09DE3E"/>
    <w:rsid w:val="4C479A22"/>
    <w:rsid w:val="4C81F56D"/>
    <w:rsid w:val="4CA54326"/>
    <w:rsid w:val="4CC41905"/>
    <w:rsid w:val="4D09BB66"/>
    <w:rsid w:val="4D4DE4E2"/>
    <w:rsid w:val="4D599ED0"/>
    <w:rsid w:val="4D8B245F"/>
    <w:rsid w:val="4D9D590D"/>
    <w:rsid w:val="4DA9823A"/>
    <w:rsid w:val="4DB8F6C2"/>
    <w:rsid w:val="4DBF6C16"/>
    <w:rsid w:val="4E2059E4"/>
    <w:rsid w:val="4E27141A"/>
    <w:rsid w:val="4E28DEE2"/>
    <w:rsid w:val="4E610430"/>
    <w:rsid w:val="4EB9090E"/>
    <w:rsid w:val="4EBA6BEF"/>
    <w:rsid w:val="4EC1BDB1"/>
    <w:rsid w:val="4ECECAA3"/>
    <w:rsid w:val="4ED4C241"/>
    <w:rsid w:val="4EE486BE"/>
    <w:rsid w:val="4F3A6525"/>
    <w:rsid w:val="4F78A911"/>
    <w:rsid w:val="4FB7D2F1"/>
    <w:rsid w:val="4FEB416A"/>
    <w:rsid w:val="508C9811"/>
    <w:rsid w:val="508E4A53"/>
    <w:rsid w:val="509B9495"/>
    <w:rsid w:val="50BB3D24"/>
    <w:rsid w:val="512C3576"/>
    <w:rsid w:val="514A551F"/>
    <w:rsid w:val="515E9C96"/>
    <w:rsid w:val="515EC5EF"/>
    <w:rsid w:val="516B78D2"/>
    <w:rsid w:val="517AA95D"/>
    <w:rsid w:val="51C0AA2D"/>
    <w:rsid w:val="524B58F2"/>
    <w:rsid w:val="525252C0"/>
    <w:rsid w:val="52951408"/>
    <w:rsid w:val="52AFE87D"/>
    <w:rsid w:val="52CC2274"/>
    <w:rsid w:val="5328BF71"/>
    <w:rsid w:val="5330EFE0"/>
    <w:rsid w:val="534C27DC"/>
    <w:rsid w:val="536BAF65"/>
    <w:rsid w:val="53B9CF91"/>
    <w:rsid w:val="53F14A4F"/>
    <w:rsid w:val="53F21F30"/>
    <w:rsid w:val="540BB802"/>
    <w:rsid w:val="5416F2BE"/>
    <w:rsid w:val="545631CE"/>
    <w:rsid w:val="549E795A"/>
    <w:rsid w:val="54C61A07"/>
    <w:rsid w:val="5528C147"/>
    <w:rsid w:val="55475A73"/>
    <w:rsid w:val="5566A8F3"/>
    <w:rsid w:val="556AF5AF"/>
    <w:rsid w:val="557283CB"/>
    <w:rsid w:val="5593A675"/>
    <w:rsid w:val="561B049D"/>
    <w:rsid w:val="5658F62B"/>
    <w:rsid w:val="567D463B"/>
    <w:rsid w:val="56CB633D"/>
    <w:rsid w:val="56E8F919"/>
    <w:rsid w:val="56FF7002"/>
    <w:rsid w:val="572FDB7D"/>
    <w:rsid w:val="576D7D59"/>
    <w:rsid w:val="5796280E"/>
    <w:rsid w:val="58249A8F"/>
    <w:rsid w:val="584B7C86"/>
    <w:rsid w:val="587F3BEF"/>
    <w:rsid w:val="58BB9695"/>
    <w:rsid w:val="58C2CFFD"/>
    <w:rsid w:val="58C7ED38"/>
    <w:rsid w:val="58DFB3D4"/>
    <w:rsid w:val="58EFCE78"/>
    <w:rsid w:val="58F4EABA"/>
    <w:rsid w:val="5952365B"/>
    <w:rsid w:val="5969D483"/>
    <w:rsid w:val="596F41FE"/>
    <w:rsid w:val="59825C06"/>
    <w:rsid w:val="5997601B"/>
    <w:rsid w:val="59AEEC00"/>
    <w:rsid w:val="59C45D9D"/>
    <w:rsid w:val="59E7E7B0"/>
    <w:rsid w:val="5A237908"/>
    <w:rsid w:val="5A28ED28"/>
    <w:rsid w:val="5A38E08E"/>
    <w:rsid w:val="5A426B48"/>
    <w:rsid w:val="5A5162B6"/>
    <w:rsid w:val="5A5912D3"/>
    <w:rsid w:val="5A6547CE"/>
    <w:rsid w:val="5A7A1A0D"/>
    <w:rsid w:val="5A93E249"/>
    <w:rsid w:val="5A96A4D0"/>
    <w:rsid w:val="5ACC680A"/>
    <w:rsid w:val="5AD9B143"/>
    <w:rsid w:val="5AF1DA57"/>
    <w:rsid w:val="5B06AB9B"/>
    <w:rsid w:val="5B1182E6"/>
    <w:rsid w:val="5B12D5EA"/>
    <w:rsid w:val="5B1F1B61"/>
    <w:rsid w:val="5B26542A"/>
    <w:rsid w:val="5B35FC65"/>
    <w:rsid w:val="5B3D8EE1"/>
    <w:rsid w:val="5B49A305"/>
    <w:rsid w:val="5B6FB898"/>
    <w:rsid w:val="5B872F4D"/>
    <w:rsid w:val="5B8FF769"/>
    <w:rsid w:val="5BB4E258"/>
    <w:rsid w:val="5BE32B70"/>
    <w:rsid w:val="5C7304BA"/>
    <w:rsid w:val="5CD9FA0B"/>
    <w:rsid w:val="5CEA6843"/>
    <w:rsid w:val="5D02C657"/>
    <w:rsid w:val="5D1B1228"/>
    <w:rsid w:val="5D901A02"/>
    <w:rsid w:val="5D96CBCF"/>
    <w:rsid w:val="5DBBD269"/>
    <w:rsid w:val="5DE3ECB2"/>
    <w:rsid w:val="5DF154E9"/>
    <w:rsid w:val="5E07C0F7"/>
    <w:rsid w:val="5E425A7A"/>
    <w:rsid w:val="5EAF0746"/>
    <w:rsid w:val="5F0C2978"/>
    <w:rsid w:val="5F5FCB88"/>
    <w:rsid w:val="5F9ADDAE"/>
    <w:rsid w:val="606335BB"/>
    <w:rsid w:val="60678277"/>
    <w:rsid w:val="60933E21"/>
    <w:rsid w:val="60A5DD87"/>
    <w:rsid w:val="60B0B72D"/>
    <w:rsid w:val="60B34BF6"/>
    <w:rsid w:val="60B7185E"/>
    <w:rsid w:val="60C8B8FE"/>
    <w:rsid w:val="60CDC4A0"/>
    <w:rsid w:val="60E36744"/>
    <w:rsid w:val="610CE253"/>
    <w:rsid w:val="612D313E"/>
    <w:rsid w:val="615F4ADB"/>
    <w:rsid w:val="61741C1F"/>
    <w:rsid w:val="61B65087"/>
    <w:rsid w:val="61F21801"/>
    <w:rsid w:val="622BEFA4"/>
    <w:rsid w:val="6247F91A"/>
    <w:rsid w:val="62A28BAF"/>
    <w:rsid w:val="62DB7A1B"/>
    <w:rsid w:val="62FB6E9B"/>
    <w:rsid w:val="636002BB"/>
    <w:rsid w:val="63931BC8"/>
    <w:rsid w:val="63A55E51"/>
    <w:rsid w:val="63C0A85B"/>
    <w:rsid w:val="63C9B3E3"/>
    <w:rsid w:val="643A05D9"/>
    <w:rsid w:val="643E5C10"/>
    <w:rsid w:val="645FF45D"/>
    <w:rsid w:val="6461928C"/>
    <w:rsid w:val="6466941C"/>
    <w:rsid w:val="6475F031"/>
    <w:rsid w:val="647972ED"/>
    <w:rsid w:val="647B665B"/>
    <w:rsid w:val="64832461"/>
    <w:rsid w:val="64AA9F92"/>
    <w:rsid w:val="64AB583A"/>
    <w:rsid w:val="64D8888D"/>
    <w:rsid w:val="64DB7CEA"/>
    <w:rsid w:val="64EB2443"/>
    <w:rsid w:val="6507BDE7"/>
    <w:rsid w:val="650BFBA9"/>
    <w:rsid w:val="6536D2FF"/>
    <w:rsid w:val="65630481"/>
    <w:rsid w:val="6576CCDD"/>
    <w:rsid w:val="657B252C"/>
    <w:rsid w:val="6594A23D"/>
    <w:rsid w:val="65C094BC"/>
    <w:rsid w:val="65C35743"/>
    <w:rsid w:val="65C7940C"/>
    <w:rsid w:val="65F44772"/>
    <w:rsid w:val="65F90B99"/>
    <w:rsid w:val="6613DCBD"/>
    <w:rsid w:val="661DF470"/>
    <w:rsid w:val="66257C3B"/>
    <w:rsid w:val="6632892D"/>
    <w:rsid w:val="66344633"/>
    <w:rsid w:val="66DF8567"/>
    <w:rsid w:val="66DFB838"/>
    <w:rsid w:val="66F6660F"/>
    <w:rsid w:val="67303FCD"/>
    <w:rsid w:val="6735F360"/>
    <w:rsid w:val="67579C96"/>
    <w:rsid w:val="676C279B"/>
    <w:rsid w:val="676DDD5D"/>
    <w:rsid w:val="67854FF8"/>
    <w:rsid w:val="679A6BA0"/>
    <w:rsid w:val="679D6A95"/>
    <w:rsid w:val="67A7E7D1"/>
    <w:rsid w:val="6807A292"/>
    <w:rsid w:val="6814C027"/>
    <w:rsid w:val="68220636"/>
    <w:rsid w:val="68B2A717"/>
    <w:rsid w:val="68B95C4B"/>
    <w:rsid w:val="68E38633"/>
    <w:rsid w:val="68E9AE71"/>
    <w:rsid w:val="68FDEC62"/>
    <w:rsid w:val="68FF9A17"/>
    <w:rsid w:val="69425ABD"/>
    <w:rsid w:val="6947C203"/>
    <w:rsid w:val="694B1C29"/>
    <w:rsid w:val="6972167A"/>
    <w:rsid w:val="69968FF9"/>
    <w:rsid w:val="69B0DBB3"/>
    <w:rsid w:val="69F08AFD"/>
    <w:rsid w:val="6A11C99C"/>
    <w:rsid w:val="6A166FF8"/>
    <w:rsid w:val="6A20B0A8"/>
    <w:rsid w:val="6A2C5277"/>
    <w:rsid w:val="6A49AEF1"/>
    <w:rsid w:val="6A4DAE2A"/>
    <w:rsid w:val="6A4FE722"/>
    <w:rsid w:val="6A6BD206"/>
    <w:rsid w:val="6A8C7DFB"/>
    <w:rsid w:val="6AA6EBAE"/>
    <w:rsid w:val="6AC95FE8"/>
    <w:rsid w:val="6AD534C6"/>
    <w:rsid w:val="6AD58ED5"/>
    <w:rsid w:val="6AEFC74B"/>
    <w:rsid w:val="6B095EE7"/>
    <w:rsid w:val="6B1D484B"/>
    <w:rsid w:val="6B201BA2"/>
    <w:rsid w:val="6B2FBCAA"/>
    <w:rsid w:val="6B7C41B5"/>
    <w:rsid w:val="6B9D645F"/>
    <w:rsid w:val="6BDBDC52"/>
    <w:rsid w:val="6C1DBD26"/>
    <w:rsid w:val="6C448046"/>
    <w:rsid w:val="6C515A67"/>
    <w:rsid w:val="6C5CD098"/>
    <w:rsid w:val="6C687CC4"/>
    <w:rsid w:val="6C7402E6"/>
    <w:rsid w:val="6C818012"/>
    <w:rsid w:val="6C820E28"/>
    <w:rsid w:val="6C89AD57"/>
    <w:rsid w:val="6C935261"/>
    <w:rsid w:val="6C9BB277"/>
    <w:rsid w:val="6CB21632"/>
    <w:rsid w:val="6CD62C2A"/>
    <w:rsid w:val="6CE5C581"/>
    <w:rsid w:val="6D38EDF5"/>
    <w:rsid w:val="6D4098B7"/>
    <w:rsid w:val="6D6BB426"/>
    <w:rsid w:val="6DB2430C"/>
    <w:rsid w:val="6DCEA691"/>
    <w:rsid w:val="6E122DFD"/>
    <w:rsid w:val="6E7CC4F2"/>
    <w:rsid w:val="6F5BF445"/>
    <w:rsid w:val="6FA11E05"/>
    <w:rsid w:val="6FBFDE6F"/>
    <w:rsid w:val="6FCE42C5"/>
    <w:rsid w:val="6FDC4A71"/>
    <w:rsid w:val="6FF7592D"/>
    <w:rsid w:val="702D36F2"/>
    <w:rsid w:val="705B20A0"/>
    <w:rsid w:val="705BD16D"/>
    <w:rsid w:val="7086DA02"/>
    <w:rsid w:val="708CE8DA"/>
    <w:rsid w:val="70A4E247"/>
    <w:rsid w:val="70BF1ABD"/>
    <w:rsid w:val="70E6D205"/>
    <w:rsid w:val="7103B6BB"/>
    <w:rsid w:val="71106985"/>
    <w:rsid w:val="711A4F49"/>
    <w:rsid w:val="7131D87C"/>
    <w:rsid w:val="71347F93"/>
    <w:rsid w:val="714ACF3E"/>
    <w:rsid w:val="7156C153"/>
    <w:rsid w:val="71679BB6"/>
    <w:rsid w:val="71813514"/>
    <w:rsid w:val="7199B553"/>
    <w:rsid w:val="71EEE198"/>
    <w:rsid w:val="7213D3B8"/>
    <w:rsid w:val="721ED9AF"/>
    <w:rsid w:val="7220E0AA"/>
    <w:rsid w:val="7237343D"/>
    <w:rsid w:val="72486F14"/>
    <w:rsid w:val="727FE346"/>
    <w:rsid w:val="72BD42E7"/>
    <w:rsid w:val="72F4262D"/>
    <w:rsid w:val="7309E8F8"/>
    <w:rsid w:val="730FEC29"/>
    <w:rsid w:val="73244ADD"/>
    <w:rsid w:val="734C46CF"/>
    <w:rsid w:val="735C34DA"/>
    <w:rsid w:val="7368517B"/>
    <w:rsid w:val="736DD458"/>
    <w:rsid w:val="739DC732"/>
    <w:rsid w:val="73DFC8C9"/>
    <w:rsid w:val="73E1816F"/>
    <w:rsid w:val="73E28B50"/>
    <w:rsid w:val="73F535D1"/>
    <w:rsid w:val="7414B722"/>
    <w:rsid w:val="7423EAD7"/>
    <w:rsid w:val="74584B30"/>
    <w:rsid w:val="74A0FE94"/>
    <w:rsid w:val="74F03FEE"/>
    <w:rsid w:val="74F5F808"/>
    <w:rsid w:val="7515E762"/>
    <w:rsid w:val="752E8510"/>
    <w:rsid w:val="755D1844"/>
    <w:rsid w:val="75A35EE6"/>
    <w:rsid w:val="75DF8D36"/>
    <w:rsid w:val="75E72A0F"/>
    <w:rsid w:val="76165D38"/>
    <w:rsid w:val="7622C71F"/>
    <w:rsid w:val="76630EDC"/>
    <w:rsid w:val="766CF3A5"/>
    <w:rsid w:val="767A6FD6"/>
    <w:rsid w:val="76DEE816"/>
    <w:rsid w:val="770BE598"/>
    <w:rsid w:val="774A5D8B"/>
    <w:rsid w:val="777E3FAB"/>
    <w:rsid w:val="77B6DEFC"/>
    <w:rsid w:val="77BCFF03"/>
    <w:rsid w:val="78044AF6"/>
    <w:rsid w:val="781D8CE3"/>
    <w:rsid w:val="78381F68"/>
    <w:rsid w:val="78B993DB"/>
    <w:rsid w:val="78CC659A"/>
    <w:rsid w:val="78F3F994"/>
    <w:rsid w:val="79055FC6"/>
    <w:rsid w:val="791B9A41"/>
    <w:rsid w:val="798F038B"/>
    <w:rsid w:val="79D6B386"/>
    <w:rsid w:val="79E96336"/>
    <w:rsid w:val="7A1D7944"/>
    <w:rsid w:val="7A3CF133"/>
    <w:rsid w:val="7A6ECF15"/>
    <w:rsid w:val="7A768014"/>
    <w:rsid w:val="7A8166D5"/>
    <w:rsid w:val="7ABF9360"/>
    <w:rsid w:val="7AC1D9AD"/>
    <w:rsid w:val="7AC4F386"/>
    <w:rsid w:val="7AE83E15"/>
    <w:rsid w:val="7B5A861A"/>
    <w:rsid w:val="7B8657D6"/>
    <w:rsid w:val="7C14E604"/>
    <w:rsid w:val="7C1D9AA7"/>
    <w:rsid w:val="7C2F3A25"/>
    <w:rsid w:val="7C314CDA"/>
    <w:rsid w:val="7C3C7338"/>
    <w:rsid w:val="7C8B150D"/>
    <w:rsid w:val="7CE97622"/>
    <w:rsid w:val="7D16CDB3"/>
    <w:rsid w:val="7D35340E"/>
    <w:rsid w:val="7DCF321F"/>
    <w:rsid w:val="7DE5F850"/>
    <w:rsid w:val="7DE8BAD7"/>
    <w:rsid w:val="7E161DFB"/>
    <w:rsid w:val="7E1E7E11"/>
    <w:rsid w:val="7E476839"/>
    <w:rsid w:val="7E558FDC"/>
    <w:rsid w:val="7E58F7C4"/>
    <w:rsid w:val="7E710E6E"/>
    <w:rsid w:val="7EAFF3D3"/>
    <w:rsid w:val="7EDF7DBA"/>
    <w:rsid w:val="7F1DA4CB"/>
    <w:rsid w:val="7F1FAE51"/>
    <w:rsid w:val="7F51722B"/>
    <w:rsid w:val="7F54DA13"/>
    <w:rsid w:val="7F81EA3A"/>
    <w:rsid w:val="7F885476"/>
    <w:rsid w:val="7FA606F8"/>
    <w:rsid w:val="7FFA48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887F"/>
  <w15:docId w15:val="{78C1C231-C8F8-4A23-AFC7-5EC3F95E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E0158"/>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C01511"/>
    <w:rPr>
      <w:sz w:val="16"/>
      <w:szCs w:val="16"/>
    </w:rPr>
  </w:style>
  <w:style w:type="paragraph" w:styleId="CommentText">
    <w:name w:val="annotation text"/>
    <w:basedOn w:val="Normal"/>
    <w:link w:val="CommentTextChar"/>
    <w:uiPriority w:val="99"/>
    <w:unhideWhenUsed/>
    <w:rsid w:val="00C01511"/>
    <w:pPr>
      <w:spacing w:line="240" w:lineRule="auto"/>
    </w:pPr>
    <w:rPr>
      <w:sz w:val="20"/>
      <w:szCs w:val="20"/>
    </w:rPr>
  </w:style>
  <w:style w:type="character" w:customStyle="1" w:styleId="CommentTextChar">
    <w:name w:val="Comment Text Char"/>
    <w:basedOn w:val="DefaultParagraphFont"/>
    <w:link w:val="CommentText"/>
    <w:uiPriority w:val="99"/>
    <w:rsid w:val="00C01511"/>
    <w:rPr>
      <w:sz w:val="20"/>
      <w:szCs w:val="20"/>
    </w:rPr>
  </w:style>
  <w:style w:type="paragraph" w:styleId="CommentSubject">
    <w:name w:val="annotation subject"/>
    <w:basedOn w:val="CommentText"/>
    <w:next w:val="CommentText"/>
    <w:link w:val="CommentSubjectChar"/>
    <w:uiPriority w:val="99"/>
    <w:semiHidden/>
    <w:unhideWhenUsed/>
    <w:rsid w:val="00C01511"/>
    <w:rPr>
      <w:b/>
      <w:bCs/>
    </w:rPr>
  </w:style>
  <w:style w:type="character" w:customStyle="1" w:styleId="CommentSubjectChar">
    <w:name w:val="Comment Subject Char"/>
    <w:basedOn w:val="CommentTextChar"/>
    <w:link w:val="CommentSubject"/>
    <w:uiPriority w:val="99"/>
    <w:semiHidden/>
    <w:rsid w:val="00C015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139209">
      <w:bodyDiv w:val="1"/>
      <w:marLeft w:val="0"/>
      <w:marRight w:val="0"/>
      <w:marTop w:val="0"/>
      <w:marBottom w:val="0"/>
      <w:divBdr>
        <w:top w:val="none" w:sz="0" w:space="0" w:color="auto"/>
        <w:left w:val="none" w:sz="0" w:space="0" w:color="auto"/>
        <w:bottom w:val="none" w:sz="0" w:space="0" w:color="auto"/>
        <w:right w:val="none" w:sz="0" w:space="0" w:color="auto"/>
      </w:divBdr>
    </w:div>
    <w:div w:id="634330985">
      <w:bodyDiv w:val="1"/>
      <w:marLeft w:val="0"/>
      <w:marRight w:val="0"/>
      <w:marTop w:val="0"/>
      <w:marBottom w:val="0"/>
      <w:divBdr>
        <w:top w:val="none" w:sz="0" w:space="0" w:color="auto"/>
        <w:left w:val="none" w:sz="0" w:space="0" w:color="auto"/>
        <w:bottom w:val="none" w:sz="0" w:space="0" w:color="auto"/>
        <w:right w:val="none" w:sz="0" w:space="0" w:color="auto"/>
      </w:divBdr>
    </w:div>
    <w:div w:id="691877008">
      <w:bodyDiv w:val="1"/>
      <w:marLeft w:val="0"/>
      <w:marRight w:val="0"/>
      <w:marTop w:val="0"/>
      <w:marBottom w:val="0"/>
      <w:divBdr>
        <w:top w:val="none" w:sz="0" w:space="0" w:color="auto"/>
        <w:left w:val="none" w:sz="0" w:space="0" w:color="auto"/>
        <w:bottom w:val="none" w:sz="0" w:space="0" w:color="auto"/>
        <w:right w:val="none" w:sz="0" w:space="0" w:color="auto"/>
      </w:divBdr>
    </w:div>
    <w:div w:id="1385567800">
      <w:bodyDiv w:val="1"/>
      <w:marLeft w:val="0"/>
      <w:marRight w:val="0"/>
      <w:marTop w:val="0"/>
      <w:marBottom w:val="0"/>
      <w:divBdr>
        <w:top w:val="none" w:sz="0" w:space="0" w:color="auto"/>
        <w:left w:val="none" w:sz="0" w:space="0" w:color="auto"/>
        <w:bottom w:val="none" w:sz="0" w:space="0" w:color="auto"/>
        <w:right w:val="none" w:sz="0" w:space="0" w:color="auto"/>
      </w:divBdr>
    </w:div>
    <w:div w:id="1541671907">
      <w:bodyDiv w:val="1"/>
      <w:marLeft w:val="0"/>
      <w:marRight w:val="0"/>
      <w:marTop w:val="0"/>
      <w:marBottom w:val="0"/>
      <w:divBdr>
        <w:top w:val="none" w:sz="0" w:space="0" w:color="auto"/>
        <w:left w:val="none" w:sz="0" w:space="0" w:color="auto"/>
        <w:bottom w:val="none" w:sz="0" w:space="0" w:color="auto"/>
        <w:right w:val="none" w:sz="0" w:space="0" w:color="auto"/>
      </w:divBdr>
    </w:div>
    <w:div w:id="2045016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dx.doi.org/10.18178/ijiet." TargetMode="External"/><Relationship Id="rId18" Type="http://schemas.openxmlformats.org/officeDocument/2006/relationships/hyperlink" Target="https://doi.org/10.1097/jto.0b013e3181ec173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uis.unesco.org/sites/default/files/documents/ip49-education-disability-2018-en.pdf" TargetMode="Externa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doi.org/10.12691/ajams-8-2-1"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link.springer.com/book/10.1007/978-3-319-71937-5" TargetMode="External"/><Relationship Id="rId20" Type="http://schemas.openxmlformats.org/officeDocument/2006/relationships/hyperlink" Target="http://www.jstor.org/stable/1186629."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www.who.int/publications/i/item/9789241595827" TargetMode="External"/><Relationship Id="rId23" Type="http://schemas.openxmlformats.org/officeDocument/2006/relationships/hyperlink" Target="https://doi.org/10.1016/j.jce.2019.04.001" TargetMode="External"/><Relationship Id="rId10" Type="http://schemas.openxmlformats.org/officeDocument/2006/relationships/image" Target="media/image2.png"/><Relationship Id="rId19" Type="http://schemas.openxmlformats.org/officeDocument/2006/relationships/hyperlink" Target="https://www.moeys.gov.kh/index.php/en/emis/2461.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bbs.gov.bd" TargetMode="External"/><Relationship Id="rId22" Type="http://schemas.openxmlformats.org/officeDocument/2006/relationships/hyperlink" Target="https://doi.org/10.51454/jet.v4i3.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1918A2-FAAB-45D2-9AE5-8A1C610F2930}">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1223</TotalTime>
  <Pages>25</Pages>
  <Words>8032</Words>
  <Characters>45789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dc:creator>
  <cp:keywords/>
  <dc:description/>
  <cp:lastModifiedBy>Mohammad Nayeem Hasan</cp:lastModifiedBy>
  <cp:revision>54</cp:revision>
  <cp:lastPrinted>2024-07-01T17:08:00Z</cp:lastPrinted>
  <dcterms:created xsi:type="dcterms:W3CDTF">2024-06-09T20:28:00Z</dcterms:created>
  <dcterms:modified xsi:type="dcterms:W3CDTF">2024-08-22T20:40:00Z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4e498371f052a03e60df17e3e2046ac76628fb7b541721bf38cd106dce3bcacd</vt:lpwstr>
  </property>
</Properties>
</file>